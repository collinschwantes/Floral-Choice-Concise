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530C6" w14:textId="77777777" w:rsidR="006D16A8" w:rsidRPr="007851FE" w:rsidRDefault="006D16A8" w:rsidP="004F6FCC">
      <w:pPr>
        <w:spacing w:line="480" w:lineRule="auto"/>
        <w:contextualSpacing/>
        <w:rPr>
          <w:rFonts w:eastAsia="Times New Roman"/>
          <w:b/>
          <w:iCs/>
          <w:color w:val="222222"/>
        </w:rPr>
      </w:pPr>
      <w:r w:rsidRPr="007851FE">
        <w:rPr>
          <w:rFonts w:eastAsia="Times New Roman"/>
          <w:b/>
          <w:iCs/>
          <w:color w:val="222222"/>
        </w:rPr>
        <w:t xml:space="preserve">Solitary floral specialists do not respond to cryptic flower-occupying predators </w:t>
      </w:r>
    </w:p>
    <w:p w14:paraId="36AD02BB" w14:textId="77777777" w:rsidR="006D16A8" w:rsidRPr="007851FE" w:rsidRDefault="006D16A8" w:rsidP="004F6FCC">
      <w:pPr>
        <w:spacing w:line="480" w:lineRule="auto"/>
        <w:contextualSpacing/>
        <w:rPr>
          <w:rFonts w:eastAsia="Times New Roman"/>
          <w:b/>
          <w:iCs/>
          <w:color w:val="222222"/>
        </w:rPr>
      </w:pPr>
    </w:p>
    <w:p w14:paraId="264EA1DE" w14:textId="77777777" w:rsidR="006D16A8" w:rsidRDefault="006D16A8" w:rsidP="004F6FCC">
      <w:pPr>
        <w:spacing w:line="480" w:lineRule="auto"/>
        <w:contextualSpacing/>
        <w:rPr>
          <w:rFonts w:eastAsia="Times New Roman"/>
          <w:iCs/>
          <w:color w:val="222222"/>
        </w:rPr>
      </w:pPr>
      <w:r>
        <w:rPr>
          <w:rFonts w:eastAsia="Times New Roman"/>
          <w:iCs/>
          <w:color w:val="222222"/>
        </w:rPr>
        <w:t xml:space="preserve">Collin J. Schwantes, Adrian L. Carper, and </w:t>
      </w:r>
      <w:r w:rsidRPr="00032EC6">
        <w:rPr>
          <w:rFonts w:eastAsia="Times New Roman"/>
          <w:iCs/>
          <w:color w:val="222222"/>
        </w:rPr>
        <w:t>M. Deane Bowers</w:t>
      </w:r>
    </w:p>
    <w:p w14:paraId="31A484A3" w14:textId="77777777" w:rsidR="006D16A8" w:rsidRPr="00032EC6" w:rsidRDefault="006D16A8" w:rsidP="004F6FCC">
      <w:pPr>
        <w:spacing w:line="480" w:lineRule="auto"/>
        <w:contextualSpacing/>
        <w:rPr>
          <w:rFonts w:eastAsia="Times New Roman"/>
          <w:iCs/>
          <w:color w:val="222222"/>
        </w:rPr>
      </w:pPr>
    </w:p>
    <w:p w14:paraId="0F812388" w14:textId="77777777" w:rsidR="006D16A8" w:rsidRPr="00032EC6" w:rsidRDefault="006D16A8" w:rsidP="004F6FCC">
      <w:pPr>
        <w:spacing w:line="480" w:lineRule="auto"/>
        <w:contextualSpacing/>
        <w:rPr>
          <w:rFonts w:eastAsia="Times New Roman"/>
          <w:iCs/>
          <w:color w:val="222222"/>
        </w:rPr>
      </w:pPr>
      <w:r w:rsidRPr="00032EC6">
        <w:rPr>
          <w:rFonts w:eastAsia="Times New Roman"/>
          <w:iCs/>
          <w:color w:val="222222"/>
        </w:rPr>
        <w:t>Department of Ecology and Evolutionary Biology</w:t>
      </w:r>
    </w:p>
    <w:p w14:paraId="683CC25D" w14:textId="77777777" w:rsidR="006D16A8" w:rsidRPr="00032EC6" w:rsidRDefault="006D16A8" w:rsidP="004F6FCC">
      <w:pPr>
        <w:spacing w:line="480" w:lineRule="auto"/>
        <w:contextualSpacing/>
        <w:rPr>
          <w:rFonts w:eastAsia="Times New Roman"/>
          <w:iCs/>
          <w:color w:val="222222"/>
        </w:rPr>
      </w:pPr>
      <w:r w:rsidRPr="00032EC6">
        <w:rPr>
          <w:rFonts w:eastAsia="Times New Roman"/>
          <w:iCs/>
          <w:color w:val="222222"/>
        </w:rPr>
        <w:t>UCB 334, University of Colorado</w:t>
      </w:r>
    </w:p>
    <w:p w14:paraId="7DF95F32" w14:textId="77777777" w:rsidR="006D16A8" w:rsidRPr="00032EC6" w:rsidRDefault="006D16A8" w:rsidP="004F6FCC">
      <w:pPr>
        <w:spacing w:line="480" w:lineRule="auto"/>
        <w:contextualSpacing/>
        <w:rPr>
          <w:rFonts w:eastAsia="Times New Roman"/>
          <w:iCs/>
          <w:color w:val="222222"/>
        </w:rPr>
      </w:pPr>
      <w:r w:rsidRPr="00032EC6">
        <w:rPr>
          <w:rFonts w:eastAsia="Times New Roman"/>
          <w:iCs/>
          <w:color w:val="222222"/>
        </w:rPr>
        <w:t>Boulder, CO 80309 USA</w:t>
      </w:r>
    </w:p>
    <w:p w14:paraId="62C5F334" w14:textId="77777777" w:rsidR="006D16A8" w:rsidRPr="00032EC6" w:rsidRDefault="006D16A8" w:rsidP="004F6FCC">
      <w:pPr>
        <w:spacing w:line="480" w:lineRule="auto"/>
        <w:contextualSpacing/>
        <w:rPr>
          <w:rFonts w:eastAsia="Times New Roman"/>
          <w:iCs/>
          <w:color w:val="222222"/>
        </w:rPr>
      </w:pPr>
    </w:p>
    <w:p w14:paraId="5F0FFD69" w14:textId="77777777" w:rsidR="006D16A8" w:rsidRDefault="006D16A8" w:rsidP="004F6FCC">
      <w:pPr>
        <w:spacing w:line="480" w:lineRule="auto"/>
        <w:contextualSpacing/>
        <w:rPr>
          <w:rFonts w:eastAsia="Times New Roman"/>
          <w:iCs/>
          <w:color w:val="222222"/>
        </w:rPr>
      </w:pPr>
      <w:r w:rsidRPr="00032EC6">
        <w:rPr>
          <w:rFonts w:eastAsia="Times New Roman"/>
          <w:iCs/>
          <w:color w:val="222222"/>
        </w:rPr>
        <w:t xml:space="preserve">Corresponding author:  </w:t>
      </w:r>
    </w:p>
    <w:p w14:paraId="03799817" w14:textId="77777777" w:rsidR="006D16A8" w:rsidRPr="00032EC6" w:rsidRDefault="006D16A8" w:rsidP="004F6FCC">
      <w:pPr>
        <w:spacing w:line="480" w:lineRule="auto"/>
        <w:contextualSpacing/>
        <w:rPr>
          <w:rFonts w:eastAsia="Times New Roman"/>
          <w:iCs/>
          <w:color w:val="222222"/>
        </w:rPr>
      </w:pPr>
      <w:r>
        <w:rPr>
          <w:rFonts w:eastAsia="Times New Roman"/>
          <w:iCs/>
          <w:color w:val="222222"/>
        </w:rPr>
        <w:t xml:space="preserve">Adrian Carper, </w:t>
      </w:r>
      <w:proofErr w:type="gramStart"/>
      <w:r>
        <w:rPr>
          <w:rFonts w:eastAsia="Times New Roman"/>
          <w:iCs/>
          <w:color w:val="222222"/>
        </w:rPr>
        <w:t>adrian.l.carper@colorado.edu</w:t>
      </w:r>
      <w:r w:rsidRPr="00032EC6" w:rsidDel="007E53E1">
        <w:rPr>
          <w:rFonts w:eastAsia="Times New Roman"/>
          <w:iCs/>
          <w:color w:val="222222"/>
        </w:rPr>
        <w:t xml:space="preserve"> </w:t>
      </w:r>
      <w:r>
        <w:rPr>
          <w:rFonts w:eastAsia="Times New Roman"/>
          <w:iCs/>
          <w:color w:val="222222"/>
        </w:rPr>
        <w:t>,</w:t>
      </w:r>
      <w:proofErr w:type="gramEnd"/>
      <w:r>
        <w:rPr>
          <w:rFonts w:eastAsia="Times New Roman"/>
          <w:iCs/>
          <w:color w:val="222222"/>
        </w:rPr>
        <w:t xml:space="preserve"> </w:t>
      </w:r>
      <w:r w:rsidRPr="00E965D3">
        <w:rPr>
          <w:rFonts w:eastAsia="Times New Roman"/>
          <w:iCs/>
          <w:color w:val="222222"/>
        </w:rPr>
        <w:t>303-492-5530</w:t>
      </w:r>
      <w:hyperlink r:id="rId8" w:history="1"/>
    </w:p>
    <w:p w14:paraId="6ACC4FE4" w14:textId="77777777" w:rsidR="006D16A8" w:rsidRPr="00032EC6" w:rsidRDefault="006D16A8" w:rsidP="004F6FCC">
      <w:pPr>
        <w:spacing w:line="480" w:lineRule="auto"/>
        <w:contextualSpacing/>
        <w:jc w:val="center"/>
        <w:rPr>
          <w:rFonts w:eastAsia="Times New Roman"/>
          <w:iCs/>
          <w:color w:val="222222"/>
        </w:rPr>
      </w:pPr>
    </w:p>
    <w:p w14:paraId="3B21DE1B" w14:textId="77777777" w:rsidR="006D16A8" w:rsidRDefault="006D16A8" w:rsidP="004F6FCC">
      <w:pPr>
        <w:spacing w:line="480" w:lineRule="auto"/>
        <w:contextualSpacing/>
      </w:pPr>
      <w:r>
        <w:rPr>
          <w:b/>
        </w:rPr>
        <w:t>Acknowledgments</w:t>
      </w:r>
    </w:p>
    <w:p w14:paraId="1D528A74" w14:textId="77777777" w:rsidR="006D16A8" w:rsidRDefault="006D16A8" w:rsidP="004F6FCC">
      <w:pPr>
        <w:spacing w:line="480" w:lineRule="auto"/>
        <w:contextualSpacing/>
      </w:pPr>
      <w:r>
        <w:t>We thank T. Bildahl, T. Lemeuix, J. Harvey, and S.</w:t>
      </w:r>
      <w:r w:rsidRPr="00032EC6">
        <w:t xml:space="preserve"> Tittes for help with the experiments and the Animal Behavior Reading Group at the University of Colorado Boulder, the Plant Insect Group of Washington D.C.,</w:t>
      </w:r>
      <w:r>
        <w:t xml:space="preserve"> and</w:t>
      </w:r>
      <w:r w:rsidRPr="00032EC6">
        <w:t xml:space="preserve"> the Bowers laboratory at the University of Colorado for comments on previous versions of this manuscr</w:t>
      </w:r>
      <w:r>
        <w:t xml:space="preserve">ipt. </w:t>
      </w:r>
      <w:r w:rsidRPr="00032EC6">
        <w:t>This research was supported by a grant from the Department of Ecology and Evolutionary Biology at the University of Colorado and a grant from the United States Department of Agriculture (</w:t>
      </w:r>
      <w:r>
        <w:t xml:space="preserve">NIFA </w:t>
      </w:r>
      <w:r w:rsidRPr="00032EC6">
        <w:t># 2012-04195).</w:t>
      </w:r>
    </w:p>
    <w:p w14:paraId="0296330D" w14:textId="77777777" w:rsidR="006D16A8" w:rsidRDefault="006D16A8" w:rsidP="004F6FCC">
      <w:pPr>
        <w:spacing w:line="480" w:lineRule="auto"/>
        <w:contextualSpacing/>
      </w:pPr>
    </w:p>
    <w:p w14:paraId="573121F5" w14:textId="77777777" w:rsidR="006D16A8" w:rsidRPr="00032EC6" w:rsidRDefault="006D16A8" w:rsidP="004F6FCC">
      <w:pPr>
        <w:spacing w:line="480" w:lineRule="auto"/>
        <w:contextualSpacing/>
      </w:pPr>
      <w:r w:rsidRPr="009F7B80">
        <w:rPr>
          <w:b/>
        </w:rPr>
        <w:t>Conflict of Interest:</w:t>
      </w:r>
      <w:r w:rsidRPr="009F7B80">
        <w:t xml:space="preserve"> The authors declare that they have no conflict of interest.</w:t>
      </w:r>
    </w:p>
    <w:p w14:paraId="12F0A29A" w14:textId="77777777" w:rsidR="006D16A8" w:rsidRPr="00032EC6" w:rsidRDefault="006D16A8" w:rsidP="004F6FCC">
      <w:pPr>
        <w:spacing w:line="480" w:lineRule="auto"/>
        <w:contextualSpacing/>
        <w:jc w:val="center"/>
        <w:rPr>
          <w:rFonts w:eastAsia="Times New Roman"/>
          <w:iCs/>
          <w:color w:val="222222"/>
        </w:rPr>
      </w:pPr>
    </w:p>
    <w:p w14:paraId="349ABC52" w14:textId="77777777" w:rsidR="006D16A8" w:rsidRPr="00032EC6" w:rsidRDefault="006D16A8" w:rsidP="004F6FCC">
      <w:pPr>
        <w:spacing w:line="480" w:lineRule="auto"/>
        <w:contextualSpacing/>
        <w:jc w:val="center"/>
        <w:rPr>
          <w:rFonts w:eastAsia="Times New Roman"/>
          <w:iCs/>
          <w:color w:val="222222"/>
        </w:rPr>
      </w:pPr>
    </w:p>
    <w:p w14:paraId="2F376F7B" w14:textId="77777777" w:rsidR="006D16A8" w:rsidRPr="00032EC6" w:rsidRDefault="006D16A8" w:rsidP="004F6FCC">
      <w:pPr>
        <w:spacing w:line="480" w:lineRule="auto"/>
        <w:contextualSpacing/>
        <w:rPr>
          <w:rFonts w:eastAsia="Times New Roman"/>
          <w:iCs/>
          <w:color w:val="222222"/>
        </w:rPr>
      </w:pPr>
      <w:r w:rsidRPr="00032EC6">
        <w:rPr>
          <w:rFonts w:eastAsia="Times New Roman"/>
          <w:iCs/>
          <w:color w:val="222222"/>
        </w:rPr>
        <w:br w:type="page"/>
      </w:r>
      <w:r w:rsidRPr="00032EC6">
        <w:rPr>
          <w:rFonts w:eastAsia="Times New Roman"/>
          <w:b/>
          <w:iCs/>
          <w:color w:val="222222"/>
        </w:rPr>
        <w:lastRenderedPageBreak/>
        <w:t>Abstract</w:t>
      </w:r>
    </w:p>
    <w:p w14:paraId="7CBC856A" w14:textId="77777777" w:rsidR="006D16A8" w:rsidRPr="00032EC6" w:rsidRDefault="006D16A8" w:rsidP="004F6FCC">
      <w:pPr>
        <w:spacing w:line="480" w:lineRule="auto"/>
        <w:contextualSpacing/>
        <w:rPr>
          <w:rFonts w:eastAsia="Times New Roman"/>
          <w:iCs/>
          <w:color w:val="222222"/>
        </w:rPr>
      </w:pPr>
    </w:p>
    <w:p w14:paraId="67573B80" w14:textId="77777777" w:rsidR="006D16A8" w:rsidRPr="00032EC6" w:rsidRDefault="006D16A8" w:rsidP="004F6FCC">
      <w:pPr>
        <w:spacing w:line="480" w:lineRule="auto"/>
        <w:contextualSpacing/>
        <w:rPr>
          <w:rFonts w:eastAsia="Times New Roman"/>
          <w:iCs/>
          <w:color w:val="222222"/>
        </w:rPr>
      </w:pPr>
      <w:r>
        <w:t xml:space="preserve">The impacts of predators on bee foraging behavior are varied, but have been suggested to depend on both the type of predator (namely their hunting strategy) and also risk assessment by the prey (i.e., ability to perceive predators and learn to avoid them). However, nearly all studies have explored these impacts using social bees, </w:t>
      </w:r>
      <w:commentRangeStart w:id="0"/>
      <w:r>
        <w:t>despite the fact that solitary bees are extremely diverse, often specialized in their floral interactions, and may exhibit different behaviors in response to flower-occupying predators</w:t>
      </w:r>
      <w:commentRangeEnd w:id="0"/>
      <w:r w:rsidR="00B03784">
        <w:rPr>
          <w:rStyle w:val="CommentReference"/>
        </w:rPr>
        <w:commentReference w:id="0"/>
      </w:r>
      <w:r>
        <w:t xml:space="preserve">. </w:t>
      </w:r>
      <w:r w:rsidRPr="00032EC6">
        <w:t>In this study, we examined foraging behaviors</w:t>
      </w:r>
      <w:r>
        <w:t xml:space="preserve"> of </w:t>
      </w:r>
      <w:r w:rsidRPr="00032EC6">
        <w:t xml:space="preserve">wild solitary </w:t>
      </w:r>
      <w:r>
        <w:t xml:space="preserve">long-horned </w:t>
      </w:r>
      <w:r w:rsidRPr="00032EC6">
        <w:t>bees</w:t>
      </w:r>
      <w:r>
        <w:t xml:space="preserve"> (</w:t>
      </w:r>
      <w:r w:rsidRPr="00182D6F">
        <w:rPr>
          <w:i/>
        </w:rPr>
        <w:t xml:space="preserve">Melissodes </w:t>
      </w:r>
      <w:r w:rsidRPr="00B43703">
        <w:t>spp.)</w:t>
      </w:r>
      <w:r>
        <w:rPr>
          <w:i/>
        </w:rPr>
        <w:t xml:space="preserve"> </w:t>
      </w:r>
      <w:r w:rsidRPr="00032EC6">
        <w:t>in response to a cryptic</w:t>
      </w:r>
      <w:r>
        <w:t xml:space="preserve"> predator, the </w:t>
      </w:r>
      <w:r w:rsidRPr="00032EC6">
        <w:t>ambush bug</w:t>
      </w:r>
      <w:r>
        <w:t xml:space="preserve"> </w:t>
      </w:r>
      <w:r w:rsidRPr="00032EC6">
        <w:t>(</w:t>
      </w:r>
      <w:r w:rsidRPr="00032EC6">
        <w:rPr>
          <w:i/>
        </w:rPr>
        <w:t>Phymata americana</w:t>
      </w:r>
      <w:r w:rsidRPr="00032EC6">
        <w:t>)</w:t>
      </w:r>
      <w:r>
        <w:t xml:space="preserve"> on the bees’ primary floral host, the prairie sunflower</w:t>
      </w:r>
      <w:r w:rsidRPr="00032EC6">
        <w:t xml:space="preserve"> (</w:t>
      </w:r>
      <w:r w:rsidRPr="00032EC6">
        <w:rPr>
          <w:i/>
        </w:rPr>
        <w:t>Helianthus petiolaris</w:t>
      </w:r>
      <w:r>
        <w:t xml:space="preserve">). </w:t>
      </w:r>
      <w:r w:rsidRPr="00032EC6">
        <w:t xml:space="preserve">We found </w:t>
      </w:r>
      <w:r>
        <w:t xml:space="preserve">sex-specific differences in foraging behaviors of bees, but little evidence </w:t>
      </w:r>
      <w:r w:rsidRPr="00032EC6">
        <w:t xml:space="preserve">that </w:t>
      </w:r>
      <w:r>
        <w:t>ambush bugs</w:t>
      </w:r>
      <w:r w:rsidRPr="00032EC6">
        <w:t xml:space="preserve"> </w:t>
      </w:r>
      <w:r>
        <w:t xml:space="preserve">affected either pre-landing or post-landing </w:t>
      </w:r>
      <w:r w:rsidRPr="00032EC6">
        <w:t xml:space="preserve">foraging behaviors. </w:t>
      </w:r>
      <w:r>
        <w:t xml:space="preserve">Male bees visited flowers three times more often than females but female bees were five times more likely to land than males. Ambush bugs did not reduce visitation in either sex. </w:t>
      </w:r>
      <w:r w:rsidRPr="00032EC6">
        <w:t>These results suggest that</w:t>
      </w:r>
      <w:r>
        <w:t xml:space="preserve"> cryptic ambush bugs are either rarely detected by these solitary bees, or that foraging </w:t>
      </w:r>
      <w:r w:rsidRPr="00B43703">
        <w:rPr>
          <w:i/>
        </w:rPr>
        <w:t>Melissodes</w:t>
      </w:r>
      <w:r>
        <w:t xml:space="preserve"> do not alter their foraging behavior because of the perceived risk of predation. We discuss the implications of these findings and compare them to other studies of social bees.</w:t>
      </w:r>
    </w:p>
    <w:p w14:paraId="1892916B" w14:textId="77777777" w:rsidR="006D16A8" w:rsidRPr="00032EC6" w:rsidRDefault="006D16A8" w:rsidP="004F6FCC">
      <w:pPr>
        <w:spacing w:line="480" w:lineRule="auto"/>
        <w:contextualSpacing/>
        <w:rPr>
          <w:rFonts w:eastAsia="Times New Roman"/>
          <w:iCs/>
          <w:color w:val="222222"/>
        </w:rPr>
      </w:pPr>
    </w:p>
    <w:p w14:paraId="49E16946" w14:textId="77777777" w:rsidR="006D16A8" w:rsidRPr="00032EC6" w:rsidRDefault="006D16A8" w:rsidP="004F6FCC">
      <w:pPr>
        <w:spacing w:line="480" w:lineRule="auto"/>
        <w:contextualSpacing/>
        <w:rPr>
          <w:rFonts w:eastAsia="Times New Roman"/>
          <w:b/>
          <w:iCs/>
          <w:color w:val="222222"/>
        </w:rPr>
      </w:pPr>
      <w:r w:rsidRPr="00032EC6">
        <w:rPr>
          <w:rFonts w:eastAsia="Times New Roman"/>
          <w:b/>
          <w:iCs/>
          <w:color w:val="222222"/>
        </w:rPr>
        <w:t>Key words:</w:t>
      </w:r>
    </w:p>
    <w:p w14:paraId="67906D22" w14:textId="77777777" w:rsidR="006D16A8" w:rsidRPr="00032EC6" w:rsidRDefault="006D16A8" w:rsidP="004F6FCC">
      <w:pPr>
        <w:spacing w:line="480" w:lineRule="auto"/>
        <w:contextualSpacing/>
      </w:pPr>
      <w:proofErr w:type="gramStart"/>
      <w:r w:rsidRPr="00032EC6">
        <w:rPr>
          <w:rFonts w:eastAsia="Times New Roman"/>
          <w:iCs/>
          <w:color w:val="222222"/>
        </w:rPr>
        <w:t>solitary</w:t>
      </w:r>
      <w:proofErr w:type="gramEnd"/>
      <w:r w:rsidRPr="00032EC6">
        <w:rPr>
          <w:rFonts w:eastAsia="Times New Roman"/>
          <w:iCs/>
          <w:color w:val="222222"/>
        </w:rPr>
        <w:t xml:space="preserve"> bees,</w:t>
      </w:r>
      <w:r>
        <w:rPr>
          <w:rFonts w:eastAsia="Times New Roman"/>
          <w:iCs/>
          <w:color w:val="222222"/>
        </w:rPr>
        <w:t xml:space="preserve"> </w:t>
      </w:r>
      <w:r w:rsidRPr="00BD3F81">
        <w:rPr>
          <w:rFonts w:eastAsia="Times New Roman"/>
          <w:i/>
          <w:iCs/>
          <w:color w:val="222222"/>
        </w:rPr>
        <w:t>Melissodes</w:t>
      </w:r>
      <w:r>
        <w:rPr>
          <w:rFonts w:eastAsia="Times New Roman"/>
          <w:iCs/>
          <w:color w:val="222222"/>
        </w:rPr>
        <w:t xml:space="preserve">, </w:t>
      </w:r>
      <w:r w:rsidRPr="00BD3F81">
        <w:rPr>
          <w:rFonts w:eastAsia="Times New Roman"/>
          <w:i/>
          <w:iCs/>
          <w:color w:val="222222"/>
        </w:rPr>
        <w:t>Phymata</w:t>
      </w:r>
      <w:r>
        <w:rPr>
          <w:rFonts w:eastAsia="Times New Roman"/>
          <w:iCs/>
          <w:color w:val="222222"/>
        </w:rPr>
        <w:t>, cryptic predator,</w:t>
      </w:r>
      <w:r w:rsidRPr="00032EC6">
        <w:rPr>
          <w:rFonts w:eastAsia="Times New Roman"/>
          <w:iCs/>
          <w:color w:val="222222"/>
        </w:rPr>
        <w:t xml:space="preserve"> foraging, risk, avoidance behavior</w:t>
      </w:r>
    </w:p>
    <w:p w14:paraId="2AB78EDD" w14:textId="77777777" w:rsidR="006D16A8" w:rsidRPr="00032EC6" w:rsidRDefault="006D16A8" w:rsidP="004F6FCC">
      <w:pPr>
        <w:spacing w:line="480" w:lineRule="auto"/>
        <w:contextualSpacing/>
        <w:rPr>
          <w:rFonts w:eastAsia="Times New Roman"/>
          <w:iCs/>
          <w:color w:val="222222"/>
        </w:rPr>
      </w:pPr>
    </w:p>
    <w:p w14:paraId="5EF08222" w14:textId="77777777" w:rsidR="006D16A8" w:rsidRPr="00032EC6" w:rsidRDefault="006D16A8" w:rsidP="004F6FCC">
      <w:pPr>
        <w:spacing w:line="480" w:lineRule="auto"/>
        <w:contextualSpacing/>
        <w:rPr>
          <w:rFonts w:eastAsia="Times New Roman"/>
          <w:iCs/>
          <w:color w:val="222222"/>
        </w:rPr>
      </w:pPr>
    </w:p>
    <w:p w14:paraId="4BBD47FD" w14:textId="77777777" w:rsidR="006D16A8" w:rsidRPr="00032EC6" w:rsidRDefault="006D16A8" w:rsidP="004F6FCC">
      <w:pPr>
        <w:spacing w:line="480" w:lineRule="auto"/>
        <w:contextualSpacing/>
        <w:rPr>
          <w:rFonts w:eastAsia="Times New Roman"/>
          <w:iCs/>
          <w:color w:val="222222"/>
        </w:rPr>
      </w:pPr>
      <w:r w:rsidRPr="00032EC6">
        <w:rPr>
          <w:rFonts w:eastAsia="Times New Roman"/>
          <w:iCs/>
          <w:color w:val="222222"/>
        </w:rPr>
        <w:br w:type="page"/>
      </w:r>
    </w:p>
    <w:p w14:paraId="377F957E" w14:textId="77777777" w:rsidR="006D16A8" w:rsidRPr="00032EC6" w:rsidRDefault="006D16A8" w:rsidP="004F6FCC">
      <w:pPr>
        <w:spacing w:line="480" w:lineRule="auto"/>
        <w:contextualSpacing/>
      </w:pPr>
      <w:r w:rsidRPr="00032EC6">
        <w:rPr>
          <w:b/>
        </w:rPr>
        <w:lastRenderedPageBreak/>
        <w:t>Introduction</w:t>
      </w:r>
    </w:p>
    <w:p w14:paraId="3496E1C9" w14:textId="77777777" w:rsidR="006D16A8" w:rsidRDefault="006D16A8" w:rsidP="004F6FCC">
      <w:pPr>
        <w:spacing w:line="480" w:lineRule="auto"/>
        <w:ind w:firstLine="720"/>
        <w:contextualSpacing/>
      </w:pPr>
      <w:r>
        <w:t>The foraging behaviors of b</w:t>
      </w:r>
      <w:r w:rsidRPr="00032EC6">
        <w:t>ees (Apoidea)</w:t>
      </w:r>
      <w:r>
        <w:t xml:space="preserve"> can be influenced by the presence of predators </w:t>
      </w:r>
      <w:r>
        <w:rPr>
          <w:noProof/>
        </w:rPr>
        <w:t>(Dukas 2001; Jones 2010; Kacelnik and El Mouden 2013)</w:t>
      </w:r>
      <w:r>
        <w:t>, although bees’ responses to predators could vary depending on a number of factors. M</w:t>
      </w:r>
      <w:r w:rsidRPr="00032EC6">
        <w:t>any of the cues bees use for optimizing foraging are also used by predators</w:t>
      </w:r>
      <w:r>
        <w:t xml:space="preserve"> </w:t>
      </w:r>
      <w:r>
        <w:rPr>
          <w:noProof/>
        </w:rPr>
        <w:t>(Greco and Kevan 1994; Heiling et al. 2004)</w:t>
      </w:r>
      <w:r>
        <w:t xml:space="preserve">, and many predators occupy flowers as hunting platforms, potentially increasing </w:t>
      </w:r>
      <w:r w:rsidRPr="00032EC6">
        <w:t xml:space="preserve">predation </w:t>
      </w:r>
      <w:r>
        <w:t xml:space="preserve">risk to bees while foraging. A recent cross taxa review of floral visitors found that such flower-occupying predators reduced floral visitation by 36% and the duration of visits by 51% compared to flowers without predators (Romero et al. 2011). However, the responses to predators differed across taxa, and specifically suggested there could be differences in response by social and solitary bees </w:t>
      </w:r>
      <w:r>
        <w:rPr>
          <w:noProof/>
        </w:rPr>
        <w:t>(Romero et al. 2011)</w:t>
      </w:r>
      <w:r>
        <w:t xml:space="preserve">. This highlights the need for more studies addressing the role of flower-occupying predators on different bee taxa, and on bees with varying ecological and life-history characteristics. </w:t>
      </w:r>
    </w:p>
    <w:p w14:paraId="1B609BC9" w14:textId="77777777" w:rsidR="006D16A8" w:rsidRDefault="006D16A8" w:rsidP="004F6FCC">
      <w:pPr>
        <w:spacing w:line="480" w:lineRule="auto"/>
        <w:ind w:firstLine="720"/>
        <w:contextualSpacing/>
      </w:pPr>
      <w:r>
        <w:t>T</w:t>
      </w:r>
      <w:r w:rsidRPr="00032EC6">
        <w:t xml:space="preserve">he behavioral responses </w:t>
      </w:r>
      <w:r>
        <w:t xml:space="preserve">of </w:t>
      </w:r>
      <w:r w:rsidRPr="00032EC6">
        <w:t xml:space="preserve">foraging bees to predators </w:t>
      </w:r>
      <w:r>
        <w:t>likely</w:t>
      </w:r>
      <w:r w:rsidRPr="00032EC6">
        <w:t xml:space="preserve"> depend on the bees’ ability to recognize </w:t>
      </w:r>
      <w:r>
        <w:t>predators and whether or not they can learn to avoid them. Most behavioral studies have focused exclusively on eusocial bees in controlled laboratory settings using artificial predators</w:t>
      </w:r>
      <w:r w:rsidRPr="00032EC6">
        <w:t xml:space="preserve">. </w:t>
      </w:r>
      <w:r>
        <w:t>For example, such studies have shown that s</w:t>
      </w:r>
      <w:r w:rsidRPr="00032EC6">
        <w:t xml:space="preserve">ocial bees </w:t>
      </w:r>
      <w:r>
        <w:t xml:space="preserve">are risk averse, </w:t>
      </w:r>
      <w:r w:rsidRPr="00032EC6">
        <w:t>bec</w:t>
      </w:r>
      <w:r>
        <w:t>oming</w:t>
      </w:r>
      <w:r w:rsidRPr="00032EC6">
        <w:t xml:space="preserve"> more discrim</w:t>
      </w:r>
      <w:r>
        <w:t xml:space="preserve">inating of flowers </w:t>
      </w:r>
      <w:r w:rsidRPr="00032EC6">
        <w:t>after experiencing repeated simulated predation attempts</w:t>
      </w:r>
      <w:r>
        <w:t xml:space="preserve"> </w:t>
      </w:r>
      <w:r>
        <w:rPr>
          <w:noProof/>
        </w:rPr>
        <w:t>(Ings and Chittka 2008; Ings et al. 2012)</w:t>
      </w:r>
      <w:r>
        <w:t>,</w:t>
      </w:r>
      <w:r w:rsidRPr="00032EC6">
        <w:t xml:space="preserve"> </w:t>
      </w:r>
      <w:commentRangeStart w:id="1"/>
      <w:r w:rsidRPr="00032EC6">
        <w:t>modulat</w:t>
      </w:r>
      <w:r>
        <w:t>ing</w:t>
      </w:r>
      <w:r w:rsidRPr="00032EC6">
        <w:t xml:space="preserve"> their exposure to predators by avoiding patches of flowers with high predator densities, scanning flowers before landing on them, and aborting foraging attempts on predator</w:t>
      </w:r>
      <w:r>
        <w:t>-</w:t>
      </w:r>
      <w:r w:rsidRPr="00032EC6">
        <w:t xml:space="preserve">occupied flowers </w:t>
      </w:r>
      <w:commentRangeEnd w:id="1"/>
      <w:r w:rsidR="002C68EC">
        <w:rPr>
          <w:rStyle w:val="CommentReference"/>
        </w:rPr>
        <w:commentReference w:id="1"/>
      </w:r>
      <w:r>
        <w:rPr>
          <w:noProof/>
        </w:rPr>
        <w:t>(Ings and Chittka 2008; Ings and Chittka 2009; Ings et al. 2012)</w:t>
      </w:r>
      <w:r w:rsidRPr="00032EC6">
        <w:t xml:space="preserve">. </w:t>
      </w:r>
      <w:r>
        <w:t>In contrast, t</w:t>
      </w:r>
      <w:r w:rsidRPr="00032EC6">
        <w:t>he behaviors of solitary bees in response to flower-occupying predat</w:t>
      </w:r>
      <w:r>
        <w:t xml:space="preserve">ors have rarely been </w:t>
      </w:r>
      <w:commentRangeStart w:id="2"/>
      <w:r>
        <w:t>studied</w:t>
      </w:r>
      <w:ins w:id="3" w:author="Adrian" w:date="2018-09-25T13:24:00Z">
        <w:r w:rsidR="00017572">
          <w:t xml:space="preserve"> </w:t>
        </w:r>
      </w:ins>
      <w:commentRangeEnd w:id="2"/>
      <w:r w:rsidR="00EF7BCD">
        <w:rPr>
          <w:rStyle w:val="CommentReference"/>
        </w:rPr>
        <w:commentReference w:id="2"/>
      </w:r>
      <w:ins w:id="4" w:author="Adrian" w:date="2018-09-25T13:24:00Z">
        <w:r w:rsidR="00017572">
          <w:t>(though see</w:t>
        </w:r>
      </w:ins>
      <w:ins w:id="5" w:author="Adrian" w:date="2018-09-25T13:25:00Z">
        <w:r w:rsidR="00017572">
          <w:t xml:space="preserve"> </w:t>
        </w:r>
        <w:r w:rsidR="00017572">
          <w:rPr>
            <w:noProof/>
          </w:rPr>
          <w:t>Reader et al. 2006</w:t>
        </w:r>
      </w:ins>
      <w:ins w:id="6" w:author="Adrian" w:date="2018-09-25T13:26:00Z">
        <w:r w:rsidR="00017572">
          <w:rPr>
            <w:noProof/>
          </w:rPr>
          <w:t>;</w:t>
        </w:r>
      </w:ins>
      <w:ins w:id="7" w:author="Adrian" w:date="2018-09-25T13:25:00Z">
        <w:r w:rsidR="00017572">
          <w:rPr>
            <w:noProof/>
          </w:rPr>
          <w:t xml:space="preserve"> Oliveira et al. 2016</w:t>
        </w:r>
      </w:ins>
      <w:ins w:id="8" w:author="Adrian" w:date="2018-09-25T13:27:00Z">
        <w:r w:rsidR="00017572">
          <w:t>)</w:t>
        </w:r>
      </w:ins>
      <w:r w:rsidRPr="00032EC6">
        <w:t>.</w:t>
      </w:r>
      <w:r>
        <w:t xml:space="preserve"> Solitary bees’ response to predators could vary greatly depending on a number of factors. On the one </w:t>
      </w:r>
      <w:r>
        <w:lastRenderedPageBreak/>
        <w:t xml:space="preserve">hand, if solitary bees are risk averse, they should </w:t>
      </w:r>
      <w:r w:rsidRPr="00032EC6">
        <w:t>display pre-landing avoidance behavior</w:t>
      </w:r>
      <w:r>
        <w:t xml:space="preserve">s to flower-occupying predators </w:t>
      </w:r>
      <w:r w:rsidRPr="00032EC6">
        <w:t xml:space="preserve">similar to those of </w:t>
      </w:r>
      <w:r>
        <w:t>eu</w:t>
      </w:r>
      <w:r w:rsidRPr="00032EC6">
        <w:t>social bees</w:t>
      </w:r>
      <w:r>
        <w:t xml:space="preserve">. On the other hand, if the cost of predation is greater for solitary bees than social bees, they may exhibit greater responses to flower-occupying predators. </w:t>
      </w:r>
      <w:r w:rsidRPr="00032EC6">
        <w:t>Fitness optimization models predict that solitary bees should be more risk averse than social bees</w:t>
      </w:r>
      <w:r>
        <w:t xml:space="preserve"> </w:t>
      </w:r>
      <w:r>
        <w:rPr>
          <w:noProof/>
        </w:rPr>
        <w:t>(Jones 2010; Rodriguez-Girones and Bosch 2012)</w:t>
      </w:r>
      <w:r>
        <w:t xml:space="preserve">, given that individual female </w:t>
      </w:r>
      <w:r w:rsidRPr="00032EC6">
        <w:t xml:space="preserve">solitary bees are the sole </w:t>
      </w:r>
      <w:r>
        <w:t>provisioners</w:t>
      </w:r>
      <w:r w:rsidRPr="00032EC6">
        <w:t xml:space="preserve"> of their offspring</w:t>
      </w:r>
      <w:r>
        <w:t>. Female mortality</w:t>
      </w:r>
      <w:r w:rsidRPr="00032EC6">
        <w:t xml:space="preserve"> while foraging</w:t>
      </w:r>
      <w:r>
        <w:t xml:space="preserve"> would therefore effectively eliminate </w:t>
      </w:r>
      <w:r w:rsidRPr="00032EC6">
        <w:t>t</w:t>
      </w:r>
      <w:r>
        <w:t>hat individual's</w:t>
      </w:r>
      <w:r w:rsidRPr="00032EC6">
        <w:t xml:space="preserve"> reproductive effort</w:t>
      </w:r>
      <w:r>
        <w:t>, compared to social bees in which foragers contribute indirectly through shared fitness</w:t>
      </w:r>
      <w:r w:rsidRPr="00032EC6">
        <w:t xml:space="preserve">. </w:t>
      </w:r>
    </w:p>
    <w:p w14:paraId="64453799" w14:textId="77777777" w:rsidR="006D16A8" w:rsidRDefault="006D16A8" w:rsidP="004F6FCC">
      <w:pPr>
        <w:spacing w:line="480" w:lineRule="auto"/>
        <w:ind w:firstLine="720"/>
        <w:contextualSpacing/>
      </w:pPr>
      <w:r>
        <w:t>However, the impacts of predators likely also vary based on their predatory behavior. For example, v</w:t>
      </w:r>
      <w:r w:rsidRPr="00032EC6">
        <w:t xml:space="preserve">isually </w:t>
      </w:r>
      <w:r>
        <w:t>cryptic predators should only induce</w:t>
      </w:r>
      <w:r w:rsidRPr="00032EC6">
        <w:t xml:space="preserve"> avoidance</w:t>
      </w:r>
      <w:r>
        <w:t xml:space="preserve"> behaviors in</w:t>
      </w:r>
      <w:r w:rsidRPr="00032EC6">
        <w:t xml:space="preserve"> bees </w:t>
      </w:r>
      <w:r>
        <w:t xml:space="preserve">that have experienced predation attempts </w:t>
      </w:r>
      <w:r>
        <w:rPr>
          <w:noProof/>
        </w:rPr>
        <w:t>(Ings et al. 2012)</w:t>
      </w:r>
      <w:r w:rsidRPr="00032EC6">
        <w:t xml:space="preserve">, whereas obvious </w:t>
      </w:r>
      <w:r>
        <w:t>predators</w:t>
      </w:r>
      <w:r w:rsidRPr="00032EC6">
        <w:t xml:space="preserve"> may reduce the likelihood of visiting a flower regardless of experience</w:t>
      </w:r>
      <w:r>
        <w:t xml:space="preserve"> </w:t>
      </w:r>
      <w:r>
        <w:rPr>
          <w:noProof/>
        </w:rPr>
        <w:t>(but see Dawson and Chittka 2014)</w:t>
      </w:r>
      <w:r w:rsidRPr="00032EC6">
        <w:t xml:space="preserve">. </w:t>
      </w:r>
      <w:r>
        <w:t>I</w:t>
      </w:r>
      <w:r w:rsidRPr="00032EC6">
        <w:t xml:space="preserve">f the consequences of not detecting a predator </w:t>
      </w:r>
      <w:proofErr w:type="gramStart"/>
      <w:r w:rsidRPr="00032EC6">
        <w:t>are</w:t>
      </w:r>
      <w:proofErr w:type="gramEnd"/>
      <w:r w:rsidRPr="00032EC6">
        <w:t xml:space="preserve"> rarely realized by foragers</w:t>
      </w:r>
      <w:r>
        <w:t xml:space="preserve"> (i.e., an extremely low chance of attack)</w:t>
      </w:r>
      <w:r w:rsidRPr="00032EC6">
        <w:t xml:space="preserve">, ignoring the </w:t>
      </w:r>
      <w:r>
        <w:t xml:space="preserve">predator </w:t>
      </w:r>
      <w:r w:rsidRPr="00032EC6">
        <w:t xml:space="preserve">and visiting as many flowers as quickly as possible would maximize a bee’s foraging efficiency </w:t>
      </w:r>
      <w:r>
        <w:rPr>
          <w:noProof/>
        </w:rPr>
        <w:t>(Burns 2005)</w:t>
      </w:r>
      <w:r w:rsidRPr="00032EC6">
        <w:t xml:space="preserve">. </w:t>
      </w:r>
      <w:r>
        <w:t xml:space="preserve">Moreover, while female solitary bees forage for nectar and pollen on flowers, males forage mainly for nectar, which takes less time, enabling males to visit flowers more frequently in search of mates, and ultimately leading to differential effects on the pollination of the flowers they visit </w:t>
      </w:r>
      <w:r>
        <w:rPr>
          <w:noProof/>
        </w:rPr>
        <w:t>(Ne'eman et al. 2006)</w:t>
      </w:r>
      <w:r>
        <w:t>. However, nearly nothing has been reported on the response of both male and female solitary bees to cryptic flower-occupying predators. U</w:t>
      </w:r>
      <w:r w:rsidRPr="00032EC6">
        <w:t>nderstanding how solitary bees</w:t>
      </w:r>
      <w:r>
        <w:t xml:space="preserve"> </w:t>
      </w:r>
      <w:r w:rsidRPr="00032EC6">
        <w:t xml:space="preserve">respond to </w:t>
      </w:r>
      <w:r>
        <w:t>predators and in more natural settings</w:t>
      </w:r>
      <w:r w:rsidRPr="00032EC6">
        <w:t xml:space="preserve"> </w:t>
      </w:r>
      <w:r>
        <w:t xml:space="preserve">would </w:t>
      </w:r>
      <w:r w:rsidRPr="00032EC6">
        <w:t>provide important insights</w:t>
      </w:r>
      <w:r>
        <w:t>,</w:t>
      </w:r>
      <w:r w:rsidRPr="00032EC6">
        <w:t xml:space="preserve"> </w:t>
      </w:r>
      <w:r>
        <w:t xml:space="preserve">not only </w:t>
      </w:r>
      <w:r w:rsidRPr="00032EC6">
        <w:t>into bee foraging strategies</w:t>
      </w:r>
      <w:r>
        <w:t>,</w:t>
      </w:r>
      <w:r w:rsidRPr="00032EC6">
        <w:t xml:space="preserve"> </w:t>
      </w:r>
      <w:r>
        <w:t>but</w:t>
      </w:r>
      <w:r w:rsidRPr="00032EC6">
        <w:t xml:space="preserve"> </w:t>
      </w:r>
      <w:r>
        <w:t>also their implications for pollination</w:t>
      </w:r>
      <w:r w:rsidRPr="00032EC6">
        <w:t xml:space="preserve">. </w:t>
      </w:r>
    </w:p>
    <w:p w14:paraId="4E72D0A8" w14:textId="77777777" w:rsidR="006D16A8" w:rsidRPr="00032EC6" w:rsidRDefault="006D16A8" w:rsidP="004F6FCC">
      <w:pPr>
        <w:spacing w:line="480" w:lineRule="auto"/>
        <w:ind w:firstLine="720"/>
        <w:contextualSpacing/>
      </w:pPr>
      <w:r>
        <w:lastRenderedPageBreak/>
        <w:t xml:space="preserve">To test whether a cryptic predator would affect the foraging behaviors of solitary bees, we experimentally manipulated predator presence on flowers in an experimental common garden and observed freely foraging solitary bee behaviors. The ambush bug, </w:t>
      </w:r>
      <w:r w:rsidRPr="00032EC6">
        <w:rPr>
          <w:i/>
        </w:rPr>
        <w:t xml:space="preserve">Phymata </w:t>
      </w:r>
      <w:proofErr w:type="gramStart"/>
      <w:r w:rsidRPr="00032EC6">
        <w:rPr>
          <w:i/>
        </w:rPr>
        <w:t>americana</w:t>
      </w:r>
      <w:proofErr w:type="gramEnd"/>
      <w:r w:rsidRPr="00032EC6">
        <w:t xml:space="preserve"> </w:t>
      </w:r>
      <w:r>
        <w:t>Melin, (Reduviidae</w:t>
      </w:r>
      <w:r w:rsidRPr="00032EC6">
        <w:t>)</w:t>
      </w:r>
      <w:r>
        <w:t xml:space="preserve"> is one of the most common predators found on sunflowers across the plains of Colorado</w:t>
      </w:r>
      <w:ins w:id="9" w:author="Adrian" w:date="2018-04-11T10:29:00Z">
        <w:r w:rsidR="003E6855">
          <w:t xml:space="preserve">. While </w:t>
        </w:r>
        <w:commentRangeStart w:id="10"/>
        <w:r w:rsidR="003E6855">
          <w:t xml:space="preserve">nothing </w:t>
        </w:r>
      </w:ins>
      <w:commentRangeEnd w:id="10"/>
      <w:r w:rsidR="00B312A7">
        <w:rPr>
          <w:rStyle w:val="CommentReference"/>
        </w:rPr>
        <w:commentReference w:id="10"/>
      </w:r>
      <w:ins w:id="11" w:author="Adrian" w:date="2018-04-11T10:29:00Z">
        <w:r w:rsidR="003E6855">
          <w:t>is known about natural predation rates,</w:t>
        </w:r>
      </w:ins>
      <w:del w:id="12" w:author="Adrian" w:date="2018-04-11T10:29:00Z">
        <w:r w:rsidDel="003E6855">
          <w:delText xml:space="preserve"> and </w:delText>
        </w:r>
      </w:del>
      <w:ins w:id="13" w:author="Adrian" w:date="2018-04-11T10:29:00Z">
        <w:r w:rsidR="003E6855">
          <w:t xml:space="preserve"> we observed </w:t>
        </w:r>
      </w:ins>
      <w:ins w:id="14" w:author="Adrian" w:date="2018-04-11T10:30:00Z">
        <w:r w:rsidR="003E6855">
          <w:t xml:space="preserve">ambush bugs </w:t>
        </w:r>
      </w:ins>
      <w:r>
        <w:t>attack</w:t>
      </w:r>
      <w:del w:id="15" w:author="Adrian" w:date="2018-04-11T10:29:00Z">
        <w:r w:rsidDel="003E6855">
          <w:delText>s</w:delText>
        </w:r>
      </w:del>
      <w:ins w:id="16" w:author="Adrian" w:date="2018-04-11T10:29:00Z">
        <w:r w:rsidR="003E6855">
          <w:t>ing</w:t>
        </w:r>
      </w:ins>
      <w:r>
        <w:t xml:space="preserve"> the most common sunflower visitors, solitary long-horned bees, </w:t>
      </w:r>
      <w:r w:rsidRPr="00016AD5">
        <w:rPr>
          <w:i/>
        </w:rPr>
        <w:t xml:space="preserve">Melissodes </w:t>
      </w:r>
      <w:r>
        <w:t xml:space="preserve">spp. </w:t>
      </w:r>
      <w:r w:rsidRPr="00C97E54">
        <w:t>Latreille</w:t>
      </w:r>
      <w:r>
        <w:t xml:space="preserve"> (Apidae)</w:t>
      </w:r>
      <w:ins w:id="17" w:author="Adrian" w:date="2018-04-11T10:30:00Z">
        <w:r w:rsidR="003E6855">
          <w:t xml:space="preserve"> in 2014</w:t>
        </w:r>
      </w:ins>
      <w:r>
        <w:t>. To determine whether ambush bugs would affect the foraging behavior of long-horned bees we manipulated ambush bug presence on prairie</w:t>
      </w:r>
      <w:r w:rsidRPr="008C19AA">
        <w:t xml:space="preserve"> sunflowers (</w:t>
      </w:r>
      <w:r w:rsidRPr="00121B6E">
        <w:rPr>
          <w:i/>
        </w:rPr>
        <w:t>Helianthus petiolaris</w:t>
      </w:r>
      <w:r>
        <w:rPr>
          <w:i/>
        </w:rPr>
        <w:t xml:space="preserve"> </w:t>
      </w:r>
      <w:r>
        <w:t>(Nuttall)</w:t>
      </w:r>
      <w:r w:rsidRPr="008C19AA">
        <w:t>, Asteraceae)</w:t>
      </w:r>
      <w:r>
        <w:t xml:space="preserve">, and recorded the foraging </w:t>
      </w:r>
      <w:r w:rsidRPr="008C19AA">
        <w:t xml:space="preserve">behavior of </w:t>
      </w:r>
      <w:r>
        <w:t>bees</w:t>
      </w:r>
      <w:r w:rsidRPr="008C19AA">
        <w:t xml:space="preserve"> </w:t>
      </w:r>
      <w:r>
        <w:t xml:space="preserve">while </w:t>
      </w:r>
      <w:r w:rsidRPr="008C19AA">
        <w:t>visiting</w:t>
      </w:r>
      <w:r>
        <w:t xml:space="preserve"> predator occupied versus control flowers</w:t>
      </w:r>
      <w:r w:rsidRPr="008C19AA">
        <w:t>.</w:t>
      </w:r>
      <w:r>
        <w:t xml:space="preserve"> Given that male and female bees exhibit sex-specific foraging behaviors, we also explored sex-specific responses of foraging bees to predators.</w:t>
      </w:r>
      <w:r w:rsidRPr="00032EC6">
        <w:t xml:space="preserve"> </w:t>
      </w:r>
      <w:ins w:id="18" w:author="Adrian" w:date="2018-09-25T13:11:00Z">
        <w:r w:rsidR="00A95F33">
          <w:t xml:space="preserve">In addition, we measure the spectral reflectance of ambush bugs and sunflowers, to assess their degree of crypsis. </w:t>
        </w:r>
      </w:ins>
      <w:r>
        <w:t xml:space="preserve">We predicted that if solitary long-horned bees were </w:t>
      </w:r>
      <w:r w:rsidRPr="00032EC6">
        <w:t xml:space="preserve">risk averse, they </w:t>
      </w:r>
      <w:r>
        <w:t>would</w:t>
      </w:r>
      <w:r w:rsidRPr="00032EC6">
        <w:t xml:space="preserve"> </w:t>
      </w:r>
      <w:r>
        <w:t xml:space="preserve">respond to </w:t>
      </w:r>
      <w:r w:rsidRPr="00032EC6">
        <w:t>predator</w:t>
      </w:r>
      <w:r>
        <w:t>s by modifying their foraging behaviors on predator occupied flowers</w:t>
      </w:r>
      <w:r w:rsidRPr="00032EC6">
        <w:t>. Specifically, we predicted that solitary be</w:t>
      </w:r>
      <w:r>
        <w:t>e</w:t>
      </w:r>
      <w:r w:rsidRPr="00032EC6">
        <w:t>s w</w:t>
      </w:r>
      <w:r>
        <w:t>ould respond to flowers with predators by</w:t>
      </w:r>
      <w:r w:rsidRPr="00032EC6">
        <w:t xml:space="preserve"> </w:t>
      </w:r>
      <w:r>
        <w:t>1)</w:t>
      </w:r>
      <w:r w:rsidRPr="00032EC6">
        <w:t xml:space="preserve"> visit</w:t>
      </w:r>
      <w:r>
        <w:t xml:space="preserve">ing those </w:t>
      </w:r>
      <w:r w:rsidRPr="00032EC6">
        <w:t xml:space="preserve">flowers less frequently, </w:t>
      </w:r>
      <w:r>
        <w:t xml:space="preserve">2) </w:t>
      </w:r>
      <w:r w:rsidRPr="00032EC6">
        <w:t>spend</w:t>
      </w:r>
      <w:r>
        <w:t>ing</w:t>
      </w:r>
      <w:r w:rsidRPr="00032EC6">
        <w:t xml:space="preserve"> less time per visit</w:t>
      </w:r>
      <w:r>
        <w:t xml:space="preserve">, and </w:t>
      </w:r>
      <w:r w:rsidRPr="00032EC6">
        <w:t>3) be</w:t>
      </w:r>
      <w:r>
        <w:t>ing</w:t>
      </w:r>
      <w:r w:rsidRPr="00032EC6">
        <w:t xml:space="preserve"> less likely to collect pollen and nectar</w:t>
      </w:r>
      <w:r>
        <w:t xml:space="preserve"> when visiting. In addition, if exposure to predators varied between male and female bees based on foraging behavior</w:t>
      </w:r>
      <w:del w:id="19" w:author="Adrian" w:date="2018-04-11T10:32:00Z">
        <w:r w:rsidDel="003E6855">
          <w:delText xml:space="preserve"> </w:delText>
        </w:r>
      </w:del>
      <w:r>
        <w:t>, we expect to observe 4</w:t>
      </w:r>
      <w:proofErr w:type="gramStart"/>
      <w:r>
        <w:t>)  sex</w:t>
      </w:r>
      <w:proofErr w:type="gramEnd"/>
      <w:r>
        <w:t xml:space="preserve">-specific behavioral responses to predators. </w:t>
      </w:r>
    </w:p>
    <w:p w14:paraId="25BBA256" w14:textId="77777777" w:rsidR="006D16A8" w:rsidRPr="00032EC6" w:rsidRDefault="006D16A8" w:rsidP="004F6FCC">
      <w:pPr>
        <w:spacing w:line="480" w:lineRule="auto"/>
        <w:contextualSpacing/>
        <w:rPr>
          <w:b/>
        </w:rPr>
      </w:pPr>
    </w:p>
    <w:p w14:paraId="2A4F86E6" w14:textId="77777777" w:rsidR="006D16A8" w:rsidRDefault="006D16A8" w:rsidP="004F6FCC">
      <w:pPr>
        <w:spacing w:line="480" w:lineRule="auto"/>
        <w:contextualSpacing/>
        <w:rPr>
          <w:b/>
        </w:rPr>
      </w:pPr>
      <w:r w:rsidRPr="00032EC6">
        <w:rPr>
          <w:b/>
        </w:rPr>
        <w:t>Materials and Methods</w:t>
      </w:r>
    </w:p>
    <w:p w14:paraId="47F6EE3C" w14:textId="77777777" w:rsidR="006D16A8" w:rsidRPr="00032EC6" w:rsidRDefault="006D16A8" w:rsidP="004F6FCC">
      <w:pPr>
        <w:spacing w:line="480" w:lineRule="auto"/>
        <w:contextualSpacing/>
        <w:rPr>
          <w:b/>
        </w:rPr>
      </w:pPr>
    </w:p>
    <w:p w14:paraId="671E54FA" w14:textId="77777777" w:rsidR="006D16A8" w:rsidRPr="009F6913" w:rsidRDefault="006D16A8" w:rsidP="004F6FCC">
      <w:pPr>
        <w:spacing w:line="480" w:lineRule="auto"/>
        <w:contextualSpacing/>
        <w:rPr>
          <w:i/>
        </w:rPr>
      </w:pPr>
      <w:r w:rsidRPr="009F6913">
        <w:rPr>
          <w:i/>
        </w:rPr>
        <w:t xml:space="preserve">Study </w:t>
      </w:r>
      <w:r>
        <w:rPr>
          <w:i/>
        </w:rPr>
        <w:t>S</w:t>
      </w:r>
      <w:r w:rsidRPr="009F6913">
        <w:rPr>
          <w:i/>
        </w:rPr>
        <w:t xml:space="preserve">ystem  </w:t>
      </w:r>
    </w:p>
    <w:p w14:paraId="11AEEB37" w14:textId="77777777" w:rsidR="006D16A8" w:rsidRDefault="006D16A8" w:rsidP="004F6FCC">
      <w:pPr>
        <w:spacing w:line="480" w:lineRule="auto"/>
        <w:ind w:firstLine="720"/>
        <w:contextualSpacing/>
      </w:pPr>
      <w:r w:rsidRPr="00032EC6">
        <w:lastRenderedPageBreak/>
        <w:t xml:space="preserve">Sunflowers </w:t>
      </w:r>
      <w:r>
        <w:t>(</w:t>
      </w:r>
      <w:r w:rsidRPr="00C8582D">
        <w:rPr>
          <w:i/>
        </w:rPr>
        <w:t>Helianthus</w:t>
      </w:r>
      <w:r>
        <w:t xml:space="preserve"> spp., Asteraceae) </w:t>
      </w:r>
      <w:r w:rsidRPr="00032EC6">
        <w:t>are a dominant flo</w:t>
      </w:r>
      <w:r>
        <w:t>wer</w:t>
      </w:r>
      <w:r w:rsidRPr="00032EC6">
        <w:t xml:space="preserve"> across the plains of North America and the primary food resource for at least 31 species of bee </w:t>
      </w:r>
      <w:r w:rsidRPr="00032EC6">
        <w:fldChar w:fldCharType="begin" w:fldLock="1"/>
      </w:r>
      <w:r w:rsidRPr="00032EC6">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"plainTextFormattedCitation" : "(Hurd et al. 1980)", "previouslyFormattedCitation" : "(Hurd et al. 1980)" }, "properties" : { "noteIndex" : 0 }, "schema" : "https://github.com/citation-style-language/schema/raw/master/csl-citation.json" }</w:instrText>
      </w:r>
      <w:r w:rsidRPr="00032EC6">
        <w:fldChar w:fldCharType="separate"/>
      </w:r>
      <w:r w:rsidRPr="00032EC6">
        <w:rPr>
          <w:noProof/>
        </w:rPr>
        <w:t>(Hurd et al. 1980)</w:t>
      </w:r>
      <w:r w:rsidRPr="00032EC6">
        <w:fldChar w:fldCharType="end"/>
      </w:r>
      <w:r>
        <w:t>, including many long-horned bees, m</w:t>
      </w:r>
      <w:r w:rsidRPr="00032EC6">
        <w:t>embers of the solitary bee genus</w:t>
      </w:r>
      <w:r w:rsidRPr="00F32A56">
        <w:rPr>
          <w:i/>
        </w:rPr>
        <w:t xml:space="preserve"> Melissodes</w:t>
      </w:r>
      <w:r>
        <w:rPr>
          <w:i/>
        </w:rPr>
        <w:t xml:space="preserve">. </w:t>
      </w:r>
      <w:r w:rsidRPr="00032EC6">
        <w:t xml:space="preserve">The prairie sunflower, </w:t>
      </w:r>
      <w:r w:rsidRPr="00032EC6">
        <w:rPr>
          <w:i/>
        </w:rPr>
        <w:t>Helianthus petiolaris,</w:t>
      </w:r>
      <w:r w:rsidRPr="00032EC6">
        <w:t xml:space="preserve"> is especially abundant in sandy disturbed soils found throughout urban and rural environments</w:t>
      </w:r>
      <w:r>
        <w:t xml:space="preserve"> </w:t>
      </w:r>
      <w:r>
        <w:rPr>
          <w:noProof/>
        </w:rPr>
        <w:t>(Heiser 1947; Hurd et al. 1980)</w:t>
      </w:r>
      <w:r>
        <w:t xml:space="preserve"> and a</w:t>
      </w:r>
      <w:r w:rsidRPr="00032EC6">
        <w:t>long roadsides on the plains of Colorado</w:t>
      </w:r>
      <w:r>
        <w:t>, where d</w:t>
      </w:r>
      <w:r w:rsidRPr="00032EC6">
        <w:t xml:space="preserve">ensities </w:t>
      </w:r>
      <w:r>
        <w:t xml:space="preserve">of plants </w:t>
      </w:r>
      <w:r w:rsidRPr="00032EC6">
        <w:t>can be as high as four plants per meter (N</w:t>
      </w:r>
      <w:r w:rsidRPr="00032EC6">
        <w:rPr>
          <w:vertAlign w:val="subscript"/>
        </w:rPr>
        <w:t>transects</w:t>
      </w:r>
      <w:r w:rsidRPr="00032EC6">
        <w:t xml:space="preserve"> = 32, mean ± SE = 22 ± 8.96 plants/ 50 m, Schwantes, </w:t>
      </w:r>
      <w:r w:rsidRPr="00F32A56">
        <w:rPr>
          <w:i/>
        </w:rPr>
        <w:t>unpub. data</w:t>
      </w:r>
      <w:r w:rsidRPr="00032EC6">
        <w:t xml:space="preserve">). </w:t>
      </w:r>
      <w:commentRangeStart w:id="20"/>
      <w:r w:rsidRPr="00032EC6">
        <w:t>Each plant has multiple flowers borne on a highly branched stem</w:t>
      </w:r>
      <w:commentRangeEnd w:id="20"/>
      <w:r w:rsidR="00B312A7">
        <w:rPr>
          <w:rStyle w:val="CommentReference"/>
        </w:rPr>
        <w:commentReference w:id="20"/>
      </w:r>
      <w:r w:rsidRPr="00032EC6">
        <w:t>.</w:t>
      </w:r>
      <w:r>
        <w:t xml:space="preserve"> In Colorado, </w:t>
      </w:r>
      <w:r>
        <w:rPr>
          <w:i/>
        </w:rPr>
        <w:t>Melissodes</w:t>
      </w:r>
      <w:r w:rsidRPr="00E824C4">
        <w:rPr>
          <w:i/>
        </w:rPr>
        <w:t xml:space="preserve"> agilis</w:t>
      </w:r>
      <w:r>
        <w:rPr>
          <w:i/>
        </w:rPr>
        <w:t xml:space="preserve"> </w:t>
      </w:r>
      <w:r>
        <w:t xml:space="preserve">(Cresson) is one of the most frequent visitors to </w:t>
      </w:r>
      <w:r w:rsidRPr="00AB3242">
        <w:rPr>
          <w:i/>
        </w:rPr>
        <w:t>H. petiolaris</w:t>
      </w:r>
      <w:r>
        <w:rPr>
          <w:i/>
        </w:rPr>
        <w:t xml:space="preserve"> </w:t>
      </w:r>
      <w:r>
        <w:t xml:space="preserve">and in the height of summer, females can be found collecting both nectar and pollen to provision offspring with while males forage for nectar and occur at even higher densities while patrolling for potential mates (A. Carper personal observation). Moreover, </w:t>
      </w:r>
      <w:r w:rsidRPr="00AB3242">
        <w:rPr>
          <w:i/>
        </w:rPr>
        <w:t>M. agilis</w:t>
      </w:r>
      <w:r>
        <w:t xml:space="preserve"> is a reported oligolege of </w:t>
      </w:r>
      <w:r w:rsidRPr="00E824C4">
        <w:rPr>
          <w:i/>
        </w:rPr>
        <w:t>Helianthus</w:t>
      </w:r>
      <w:r>
        <w:t xml:space="preserve"> </w:t>
      </w:r>
      <w:r>
        <w:rPr>
          <w:noProof/>
        </w:rPr>
        <w:t>(LaBerge 1961)</w:t>
      </w:r>
      <w:r>
        <w:t xml:space="preserve"> with specialized morphology and behaviors to collect pollen </w:t>
      </w:r>
      <w:r>
        <w:rPr>
          <w:noProof/>
        </w:rPr>
        <w:t>(Cane 2017; Parker et al. 1981)</w:t>
      </w:r>
      <w:r w:rsidRPr="00032EC6">
        <w:t>.</w:t>
      </w:r>
      <w:r>
        <w:t xml:space="preserve"> Other species of </w:t>
      </w:r>
      <w:r w:rsidRPr="00AB3242">
        <w:rPr>
          <w:i/>
        </w:rPr>
        <w:t>Melissodes</w:t>
      </w:r>
      <w:r>
        <w:t xml:space="preserve"> also frequently visit </w:t>
      </w:r>
      <w:r w:rsidRPr="00AB3242">
        <w:rPr>
          <w:i/>
        </w:rPr>
        <w:t>H. petiolaris</w:t>
      </w:r>
      <w:r>
        <w:t xml:space="preserve"> in Colorado, including </w:t>
      </w:r>
      <w:r w:rsidRPr="00E824C4">
        <w:rPr>
          <w:i/>
        </w:rPr>
        <w:t>M. coreopsis</w:t>
      </w:r>
      <w:r>
        <w:rPr>
          <w:i/>
        </w:rPr>
        <w:t xml:space="preserve"> </w:t>
      </w:r>
      <w:r>
        <w:t xml:space="preserve">(Robertson), </w:t>
      </w:r>
      <w:r w:rsidRPr="00E824C4">
        <w:rPr>
          <w:i/>
        </w:rPr>
        <w:t>M. communis</w:t>
      </w:r>
      <w:r>
        <w:rPr>
          <w:i/>
        </w:rPr>
        <w:t xml:space="preserve"> </w:t>
      </w:r>
      <w:r>
        <w:t xml:space="preserve">(Cresson), and </w:t>
      </w:r>
      <w:r w:rsidRPr="00E824C4">
        <w:rPr>
          <w:i/>
        </w:rPr>
        <w:t>M. comptoides</w:t>
      </w:r>
      <w:r>
        <w:rPr>
          <w:i/>
        </w:rPr>
        <w:t xml:space="preserve"> </w:t>
      </w:r>
      <w:r>
        <w:t xml:space="preserve">(Robertson), though determinations to species in the field or even by photo are rarely possible. </w:t>
      </w:r>
    </w:p>
    <w:p w14:paraId="7E826223" w14:textId="77777777" w:rsidR="006D16A8" w:rsidRDefault="006D16A8" w:rsidP="004F6FCC">
      <w:pPr>
        <w:spacing w:line="480" w:lineRule="auto"/>
        <w:contextualSpacing/>
      </w:pPr>
      <w:r>
        <w:tab/>
        <w:t xml:space="preserve">In addition to bees, the flowers of </w:t>
      </w:r>
      <w:r w:rsidRPr="00C8582D">
        <w:rPr>
          <w:i/>
        </w:rPr>
        <w:t>H. petiolari</w:t>
      </w:r>
      <w:r>
        <w:rPr>
          <w:i/>
        </w:rPr>
        <w:t xml:space="preserve">s </w:t>
      </w:r>
      <w:r>
        <w:t>in CO are also frequently occupied by the jagged a</w:t>
      </w:r>
      <w:r w:rsidRPr="00C4781D">
        <w:t xml:space="preserve">mbush bug, </w:t>
      </w:r>
      <w:r w:rsidRPr="00C8582D">
        <w:rPr>
          <w:i/>
        </w:rPr>
        <w:t xml:space="preserve">Phymata </w:t>
      </w:r>
      <w:proofErr w:type="gramStart"/>
      <w:r w:rsidRPr="00C8582D">
        <w:rPr>
          <w:i/>
        </w:rPr>
        <w:t>americana</w:t>
      </w:r>
      <w:proofErr w:type="gramEnd"/>
      <w:r>
        <w:t>, which can be easily observed on the discs of flowers (Fig.</w:t>
      </w:r>
      <w:r w:rsidRPr="00C4781D">
        <w:t xml:space="preserve"> 1</w:t>
      </w:r>
      <w:r w:rsidRPr="00032EC6">
        <w:t>). Ambush bugs are common</w:t>
      </w:r>
      <w:r>
        <w:t>, occurring</w:t>
      </w:r>
      <w:r w:rsidRPr="00032EC6">
        <w:t xml:space="preserve"> </w:t>
      </w:r>
      <w:r>
        <w:t xml:space="preserve">on roughly 40% of flowering plants </w:t>
      </w:r>
      <w:r w:rsidRPr="00032EC6">
        <w:t>in August and September</w:t>
      </w:r>
      <w:r>
        <w:t>, with</w:t>
      </w:r>
      <w:ins w:id="21" w:author="Collin Schwantes" w:date="2018-09-27T08:28:00Z">
        <w:r w:rsidR="00B312A7">
          <w:t xml:space="preserve"> </w:t>
        </w:r>
      </w:ins>
      <w:ins w:id="22" w:author="Collin Schwantes" w:date="2018-09-27T08:29:00Z">
        <w:r w:rsidR="00B312A7">
          <w:t xml:space="preserve">predators on approximately </w:t>
        </w:r>
      </w:ins>
      <w:ins w:id="23" w:author="Collin Schwantes" w:date="2018-09-27T08:28:00Z">
        <w:r w:rsidR="00B312A7">
          <w:t>1 in 10 blooms</w:t>
        </w:r>
      </w:ins>
      <w:r>
        <w:t xml:space="preserve"> </w:t>
      </w:r>
      <w:ins w:id="24" w:author="Collin Schwantes" w:date="2018-09-27T08:28:00Z">
        <w:r w:rsidR="00B312A7">
          <w:t>(</w:t>
        </w:r>
      </w:ins>
      <w:del w:id="25" w:author="Collin Schwantes" w:date="2018-09-27T08:28:00Z">
        <w:r w:rsidDel="00B312A7">
          <w:delText xml:space="preserve">an </w:delText>
        </w:r>
      </w:del>
      <w:r>
        <w:t xml:space="preserve">average density </w:t>
      </w:r>
      <w:proofErr w:type="gramStart"/>
      <w:r>
        <w:t xml:space="preserve">of </w:t>
      </w:r>
      <w:r w:rsidRPr="00032EC6">
        <w:t xml:space="preserve"> 0.08</w:t>
      </w:r>
      <w:proofErr w:type="gramEnd"/>
      <w:r w:rsidRPr="00032EC6">
        <w:t xml:space="preserve"> ± </w:t>
      </w:r>
      <w:r>
        <w:t xml:space="preserve">0.03 </w:t>
      </w:r>
      <w:r w:rsidRPr="00032EC6">
        <w:t>ambush bugs</w:t>
      </w:r>
      <w:r>
        <w:t xml:space="preserve"> per </w:t>
      </w:r>
      <w:r w:rsidRPr="00032EC6">
        <w:t>flower</w:t>
      </w:r>
      <w:r>
        <w:t xml:space="preserve"> head</w:t>
      </w:r>
      <w:ins w:id="26" w:author="Collin Schwantes" w:date="2018-09-27T08:28:00Z">
        <w:r w:rsidR="00B312A7">
          <w:t>,</w:t>
        </w:r>
      </w:ins>
      <w:r w:rsidRPr="00032EC6">
        <w:t xml:space="preserve"> </w:t>
      </w:r>
      <w:del w:id="27" w:author="Collin Schwantes" w:date="2018-09-27T08:28:00Z">
        <w:r w:rsidRPr="00032EC6" w:rsidDel="00B312A7">
          <w:delText>(</w:delText>
        </w:r>
      </w:del>
      <w:r w:rsidRPr="00032EC6">
        <w:t>N</w:t>
      </w:r>
      <w:r>
        <w:rPr>
          <w:vertAlign w:val="subscript"/>
        </w:rPr>
        <w:t>transects</w:t>
      </w:r>
      <w:r>
        <w:t xml:space="preserve"> = 32). They are </w:t>
      </w:r>
      <w:r w:rsidRPr="00032EC6">
        <w:t>cryptic predators</w:t>
      </w:r>
      <w:r>
        <w:t xml:space="preserve">, </w:t>
      </w:r>
      <w:r w:rsidRPr="00032EC6">
        <w:t>preferentially occu</w:t>
      </w:r>
      <w:r>
        <w:t>pying</w:t>
      </w:r>
      <w:r w:rsidRPr="00032EC6">
        <w:t xml:space="preserve"> yellow flowers</w:t>
      </w:r>
      <w:r>
        <w:t xml:space="preserve"> </w:t>
      </w:r>
      <w:r>
        <w:rPr>
          <w:noProof/>
        </w:rPr>
        <w:t>(Greco and Kevan 1994)</w:t>
      </w:r>
      <w:r>
        <w:t xml:space="preserve">, which match their bright yellow color; are </w:t>
      </w:r>
      <w:r w:rsidRPr="00032EC6">
        <w:t>capable of capturing prey many times their</w:t>
      </w:r>
      <w:r>
        <w:t xml:space="preserve"> own size; and have been reported preying on at </w:t>
      </w:r>
      <w:r>
        <w:lastRenderedPageBreak/>
        <w:t xml:space="preserve">least18 different species of </w:t>
      </w:r>
      <w:r w:rsidRPr="00032EC6">
        <w:t>bees</w:t>
      </w:r>
      <w:r w:rsidRPr="00025299">
        <w:rPr>
          <w:i/>
        </w:rPr>
        <w:t xml:space="preserve"> </w:t>
      </w:r>
      <w:r>
        <w:rPr>
          <w:noProof/>
        </w:rPr>
        <w:t>(Balduf 1943; Elliott and Elliott 1994; Mason 1977)</w:t>
      </w:r>
      <w:r w:rsidRPr="00032EC6">
        <w:t>.</w:t>
      </w:r>
      <w:r>
        <w:t xml:space="preserve"> Moreover, ambush bugs also consume nectar from the flowers on which they hunt, allowing them to survive longer periods of time without prey </w:t>
      </w:r>
      <w:r>
        <w:rPr>
          <w:noProof/>
        </w:rPr>
        <w:t>(Yong 2003)</w:t>
      </w:r>
      <w:r>
        <w:t xml:space="preserve">, and enabling them to be very effective sit-and-wait predators. </w:t>
      </w:r>
    </w:p>
    <w:p w14:paraId="6AFBCBA7" w14:textId="77777777" w:rsidR="006D16A8" w:rsidRPr="00032EC6" w:rsidRDefault="006D16A8" w:rsidP="004F6FCC">
      <w:pPr>
        <w:spacing w:line="480" w:lineRule="auto"/>
        <w:contextualSpacing/>
      </w:pPr>
    </w:p>
    <w:p w14:paraId="58C0B815" w14:textId="77777777" w:rsidR="006D16A8" w:rsidRDefault="006D16A8" w:rsidP="004F6FCC">
      <w:pPr>
        <w:spacing w:line="480" w:lineRule="auto"/>
        <w:contextualSpacing/>
      </w:pPr>
      <w:r>
        <w:rPr>
          <w:i/>
        </w:rPr>
        <w:t>Experimental D</w:t>
      </w:r>
      <w:r w:rsidRPr="009F6913">
        <w:rPr>
          <w:i/>
        </w:rPr>
        <w:t>esign</w:t>
      </w:r>
      <w:r>
        <w:t xml:space="preserve"> </w:t>
      </w:r>
    </w:p>
    <w:p w14:paraId="7462E58D" w14:textId="77777777" w:rsidR="006D16A8" w:rsidRPr="009F6913" w:rsidRDefault="006D16A8" w:rsidP="004F6FCC">
      <w:pPr>
        <w:spacing w:line="480" w:lineRule="auto"/>
        <w:ind w:firstLine="720"/>
        <w:contextualSpacing/>
        <w:rPr>
          <w:i/>
        </w:rPr>
      </w:pPr>
      <w:r>
        <w:t xml:space="preserve">We conducted this experiment and all observations in a common garden of </w:t>
      </w:r>
      <w:r w:rsidRPr="00032EC6">
        <w:rPr>
          <w:i/>
        </w:rPr>
        <w:t>Helianthus petiolaris</w:t>
      </w:r>
      <w:r>
        <w:t xml:space="preserve"> </w:t>
      </w:r>
      <w:r w:rsidRPr="00032EC6">
        <w:t>at the University of Colorado’s 30</w:t>
      </w:r>
      <w:r w:rsidRPr="00032EC6">
        <w:rPr>
          <w:vertAlign w:val="superscript"/>
        </w:rPr>
        <w:t>th</w:t>
      </w:r>
      <w:r w:rsidRPr="00032EC6">
        <w:t xml:space="preserve"> </w:t>
      </w:r>
      <w:r>
        <w:t>S</w:t>
      </w:r>
      <w:r w:rsidRPr="00032EC6">
        <w:t>treet greenhouse (Boulder, Colorado, USA).</w:t>
      </w:r>
      <w:r>
        <w:t xml:space="preserve"> Plants </w:t>
      </w:r>
      <w:r w:rsidRPr="00032EC6">
        <w:t xml:space="preserve">were grown from seeds collected from </w:t>
      </w:r>
      <w:r>
        <w:t xml:space="preserve">wild plants growing in </w:t>
      </w:r>
      <w:r w:rsidRPr="00032EC6">
        <w:t>32 sites across eastern Colorado during September of 2013. See</w:t>
      </w:r>
      <w:r>
        <w:t xml:space="preserve">ds from all sites were </w:t>
      </w:r>
      <w:r w:rsidRPr="00032EC6">
        <w:t xml:space="preserve">mixed before storage to reduce any impacts of local phenotypes. In March of 2014, seeds were germinated in petri dishes </w:t>
      </w:r>
      <w:r>
        <w:t xml:space="preserve">and </w:t>
      </w:r>
      <w:r w:rsidRPr="00032EC6">
        <w:t xml:space="preserve">then planted </w:t>
      </w:r>
      <w:r>
        <w:t xml:space="preserve">in </w:t>
      </w:r>
      <w:r w:rsidRPr="00032EC6">
        <w:t>groups of five seedlings into 10cm x 10cm pots in</w:t>
      </w:r>
      <w:r>
        <w:t xml:space="preserve"> the</w:t>
      </w:r>
      <w:ins w:id="28" w:author="Collin Schwantes" w:date="2018-09-27T20:03:00Z">
        <w:r w:rsidR="004B7D0E">
          <w:t xml:space="preserve"> </w:t>
        </w:r>
      </w:ins>
      <w:ins w:id="29" w:author="Collin Schwantes" w:date="2018-09-27T20:04:00Z">
        <w:r w:rsidR="004B7D0E">
          <w:t>Ramaley Biology Building</w:t>
        </w:r>
      </w:ins>
      <w:r w:rsidRPr="00032EC6">
        <w:t xml:space="preserve"> greenhouse. In May, individual sunflowers were transplanted into outdoor flowerbeds</w:t>
      </w:r>
      <w:r>
        <w:t>, spaced</w:t>
      </w:r>
      <w:r w:rsidRPr="00032EC6">
        <w:t xml:space="preserve"> 60 cm apart </w:t>
      </w:r>
      <w:r>
        <w:t xml:space="preserve">to mimic natural plant densities, and </w:t>
      </w:r>
      <w:r w:rsidRPr="00032EC6">
        <w:t xml:space="preserve">watered regularly throughout the summer. </w:t>
      </w:r>
      <w:r>
        <w:t>Plants bloomed for two weeks prior to</w:t>
      </w:r>
      <w:r w:rsidRPr="00032EC6">
        <w:t xml:space="preserve"> </w:t>
      </w:r>
      <w:r>
        <w:t>experimental trials</w:t>
      </w:r>
      <w:r w:rsidRPr="00032EC6">
        <w:t xml:space="preserve"> </w:t>
      </w:r>
      <w:r>
        <w:t xml:space="preserve">to </w:t>
      </w:r>
      <w:del w:id="30" w:author="Adrian" w:date="2018-09-25T06:52:00Z">
        <w:r w:rsidDel="00FF186E">
          <w:delText xml:space="preserve">insure </w:delText>
        </w:r>
      </w:del>
      <w:ins w:id="31" w:author="Adrian" w:date="2018-09-25T06:52:00Z">
        <w:r w:rsidR="00FF186E">
          <w:t xml:space="preserve">ensure </w:t>
        </w:r>
      </w:ins>
      <w:r>
        <w:t xml:space="preserve">they were attractive to local bees </w:t>
      </w:r>
      <w:r w:rsidRPr="00032EC6">
        <w:t xml:space="preserve">and </w:t>
      </w:r>
      <w:r>
        <w:t>continued</w:t>
      </w:r>
      <w:r w:rsidRPr="00032EC6">
        <w:t xml:space="preserve"> to bloom several weeks after the trials ended. Before the experiments took place, no predator</w:t>
      </w:r>
      <w:r>
        <w:t>s</w:t>
      </w:r>
      <w:r w:rsidRPr="00032EC6">
        <w:t xml:space="preserve"> w</w:t>
      </w:r>
      <w:r>
        <w:t>ere</w:t>
      </w:r>
      <w:r w:rsidRPr="00032EC6">
        <w:t xml:space="preserve"> observed </w:t>
      </w:r>
      <w:r>
        <w:t>on any experimental plants</w:t>
      </w:r>
      <w:r w:rsidRPr="00032EC6">
        <w:t>.</w:t>
      </w:r>
    </w:p>
    <w:p w14:paraId="110D4FF5" w14:textId="77777777" w:rsidR="006D16A8" w:rsidRPr="00032EC6" w:rsidRDefault="006D16A8" w:rsidP="004F6FCC">
      <w:pPr>
        <w:spacing w:line="480" w:lineRule="auto"/>
        <w:ind w:firstLine="720"/>
        <w:contextualSpacing/>
      </w:pPr>
      <w:r w:rsidRPr="00032EC6">
        <w:t>To determine how foraging bees respond</w:t>
      </w:r>
      <w:r>
        <w:t>ed</w:t>
      </w:r>
      <w:r w:rsidRPr="00032EC6">
        <w:t xml:space="preserve"> to</w:t>
      </w:r>
      <w:r>
        <w:t xml:space="preserve"> ambush bugs, we manipulated ambush bug presence on individual </w:t>
      </w:r>
      <w:r w:rsidRPr="00032EC6">
        <w:t>sunflower</w:t>
      </w:r>
      <w:r>
        <w:t xml:space="preserve"> inflorescences.</w:t>
      </w:r>
      <w:r w:rsidRPr="00032EC6">
        <w:t xml:space="preserve"> </w:t>
      </w:r>
      <w:r>
        <w:t xml:space="preserve">We used two </w:t>
      </w:r>
      <w:r w:rsidRPr="00032EC6">
        <w:t>di</w:t>
      </w:r>
      <w:r>
        <w:t>gital single lens reflex</w:t>
      </w:r>
      <w:r w:rsidRPr="00032EC6">
        <w:t xml:space="preserve"> </w:t>
      </w:r>
      <w:r>
        <w:t>(DSLR) cameras to record bee foraging behaviors (see below) over a three day period, and paired treatment and control flowers when recording to control for phenology of flowers, display size, and daily visitor activity. W</w:t>
      </w:r>
      <w:r w:rsidRPr="00032EC6">
        <w:t xml:space="preserve">e assigned identification numbers to </w:t>
      </w:r>
      <w:r>
        <w:t>4</w:t>
      </w:r>
      <w:r w:rsidRPr="00032EC6">
        <w:t xml:space="preserve">0 undamaged, recently opened </w:t>
      </w:r>
      <w:r>
        <w:t>inflorescences (hereafter flowers)</w:t>
      </w:r>
      <w:r w:rsidRPr="00032EC6">
        <w:t xml:space="preserve"> that were accessible for filming</w:t>
      </w:r>
      <w:r>
        <w:t xml:space="preserve">, and </w:t>
      </w:r>
      <w:r w:rsidRPr="00032EC6">
        <w:t xml:space="preserve">randomly assigned </w:t>
      </w:r>
      <w:r>
        <w:t xml:space="preserve">each </w:t>
      </w:r>
      <w:r>
        <w:lastRenderedPageBreak/>
        <w:t xml:space="preserve">to one of two </w:t>
      </w:r>
      <w:r w:rsidRPr="00032EC6">
        <w:t>treatments</w:t>
      </w:r>
      <w:r>
        <w:t xml:space="preserve">: occupied or control. This resulted in 20 flowers </w:t>
      </w:r>
      <w:r w:rsidRPr="00032EC6">
        <w:t>receiv</w:t>
      </w:r>
      <w:r>
        <w:t>ing</w:t>
      </w:r>
      <w:r w:rsidRPr="00032EC6">
        <w:t xml:space="preserve"> </w:t>
      </w:r>
      <w:r>
        <w:t xml:space="preserve">ambush bugs </w:t>
      </w:r>
      <w:r w:rsidRPr="00032EC6">
        <w:t xml:space="preserve">and </w:t>
      </w:r>
      <w:r>
        <w:t>20</w:t>
      </w:r>
      <w:r w:rsidRPr="00032EC6">
        <w:t xml:space="preserve"> </w:t>
      </w:r>
      <w:r>
        <w:t>left as unoccupied controls</w:t>
      </w:r>
      <w:r w:rsidRPr="00032EC6">
        <w:t xml:space="preserve">. </w:t>
      </w:r>
      <w:r>
        <w:t xml:space="preserve">Individual flowers received the </w:t>
      </w:r>
      <w:r w:rsidRPr="00032EC6">
        <w:t xml:space="preserve">same </w:t>
      </w:r>
      <w:r>
        <w:t xml:space="preserve">treatment </w:t>
      </w:r>
      <w:r w:rsidRPr="00032EC6">
        <w:t>throughout the three day experiment</w:t>
      </w:r>
      <w:r>
        <w:t xml:space="preserve"> but we randomly paired treatment flowers with control flowers on each day, so that pairings were not constant over the three day period</w:t>
      </w:r>
      <w:r w:rsidRPr="00927254">
        <w:t xml:space="preserve"> </w:t>
      </w:r>
      <w:r>
        <w:t>to reduce bias due to observation time or position in the garden</w:t>
      </w:r>
      <w:r w:rsidRPr="00032EC6">
        <w:t xml:space="preserve">. </w:t>
      </w:r>
    </w:p>
    <w:p w14:paraId="46C115B0" w14:textId="77777777" w:rsidR="006D16A8" w:rsidRPr="00032EC6" w:rsidRDefault="006D16A8" w:rsidP="004F6FCC">
      <w:pPr>
        <w:spacing w:line="480" w:lineRule="auto"/>
        <w:ind w:firstLine="720"/>
        <w:contextualSpacing/>
      </w:pPr>
      <w:r>
        <w:t xml:space="preserve">We conducted all experimental observations </w:t>
      </w:r>
      <w:r w:rsidRPr="00032EC6">
        <w:t>from August 15</w:t>
      </w:r>
      <w:r w:rsidRPr="00032EC6">
        <w:rPr>
          <w:vertAlign w:val="superscript"/>
        </w:rPr>
        <w:t>th</w:t>
      </w:r>
      <w:r w:rsidRPr="00032EC6">
        <w:t xml:space="preserve"> to 17</w:t>
      </w:r>
      <w:r w:rsidRPr="00032EC6">
        <w:rPr>
          <w:vertAlign w:val="superscript"/>
        </w:rPr>
        <w:t>th</w:t>
      </w:r>
      <w:r w:rsidRPr="00032EC6">
        <w:t xml:space="preserve"> </w:t>
      </w:r>
      <w:r>
        <w:t>2014</w:t>
      </w:r>
      <w:r w:rsidRPr="00032EC6">
        <w:t xml:space="preserve">. We collected 75 individual </w:t>
      </w:r>
      <w:r>
        <w:t xml:space="preserve">ambush bugs </w:t>
      </w:r>
      <w:ins w:id="32" w:author="Adrian" w:date="2018-09-25T06:56:00Z">
        <w:r w:rsidR="00FF186E">
          <w:t xml:space="preserve">haphazardly </w:t>
        </w:r>
      </w:ins>
      <w:r w:rsidRPr="00032EC6">
        <w:t xml:space="preserve">from patches of sunflowers growing </w:t>
      </w:r>
      <w:del w:id="33" w:author="Adrian" w:date="2018-09-25T06:56:00Z">
        <w:r w:rsidRPr="00032EC6" w:rsidDel="00FF186E">
          <w:delText>on</w:delText>
        </w:r>
      </w:del>
      <w:ins w:id="34" w:author="Adrian" w:date="2018-09-25T06:56:00Z">
        <w:r w:rsidR="00FF186E">
          <w:t>along</w:t>
        </w:r>
      </w:ins>
      <w:r w:rsidRPr="00032EC6">
        <w:t xml:space="preserve"> roadside edges in </w:t>
      </w:r>
      <w:ins w:id="35" w:author="Adrian" w:date="2018-09-25T06:56:00Z">
        <w:r w:rsidR="00FF186E">
          <w:t>and around</w:t>
        </w:r>
      </w:ins>
      <w:del w:id="36" w:author="Adrian" w:date="2018-09-25T06:55:00Z">
        <w:r w:rsidRPr="00032EC6" w:rsidDel="00FF186E">
          <w:delText xml:space="preserve">agricultural </w:delText>
        </w:r>
      </w:del>
      <w:del w:id="37" w:author="Adrian" w:date="2018-09-25T06:56:00Z">
        <w:r w:rsidRPr="00032EC6" w:rsidDel="00FF186E">
          <w:delText>areas near</w:delText>
        </w:r>
      </w:del>
      <w:r w:rsidRPr="00032EC6">
        <w:t xml:space="preserve"> Boulder</w:t>
      </w:r>
      <w:r>
        <w:t>, Colorado</w:t>
      </w:r>
      <w:r w:rsidRPr="00032EC6">
        <w:t xml:space="preserve">. </w:t>
      </w:r>
      <w:ins w:id="38" w:author="Adrian" w:date="2018-09-25T06:57:00Z">
        <w:r w:rsidR="00FF186E">
          <w:t xml:space="preserve">While ambush bugs were collected up to 5 km away from the location of the experimental array, sunflowers, </w:t>
        </w:r>
        <w:r w:rsidR="00FF186E" w:rsidRPr="00FF186E">
          <w:rPr>
            <w:i/>
            <w:rPrChange w:id="39" w:author="Adrian" w:date="2018-09-25T06:58:00Z">
              <w:rPr/>
            </w:rPrChange>
          </w:rPr>
          <w:t>Melissodes</w:t>
        </w:r>
        <w:r w:rsidR="00FF186E">
          <w:t xml:space="preserve">, and ambush bugs, </w:t>
        </w:r>
      </w:ins>
      <w:ins w:id="40" w:author="Adrian" w:date="2018-09-25T06:58:00Z">
        <w:r w:rsidR="00FF186E">
          <w:t xml:space="preserve">are all ubiquitous </w:t>
        </w:r>
        <w:r w:rsidR="00CC65FB">
          <w:t xml:space="preserve">along roadsides and natural areas around Boulder, and have been observed along trails nearby (A. Carper, personal observation), making it unlikely that the presence of </w:t>
        </w:r>
      </w:ins>
      <w:ins w:id="41" w:author="Adrian" w:date="2018-09-25T07:00:00Z">
        <w:r w:rsidR="00CC65FB">
          <w:t>ambush</w:t>
        </w:r>
      </w:ins>
      <w:ins w:id="42" w:author="Adrian" w:date="2018-09-25T06:58:00Z">
        <w:r w:rsidR="00CC65FB">
          <w:t xml:space="preserve"> </w:t>
        </w:r>
      </w:ins>
      <w:ins w:id="43" w:author="Adrian" w:date="2018-09-25T07:00:00Z">
        <w:r w:rsidR="00CC65FB">
          <w:t xml:space="preserve">bugs is a novel stimulus at our study area. </w:t>
        </w:r>
      </w:ins>
      <w:r>
        <w:t>Each ambush bug</w:t>
      </w:r>
      <w:r w:rsidRPr="00032EC6">
        <w:t xml:space="preserve"> was stored in an individual container inside of a growth chamber (Percival LLVL) maintained at 25˚C during the day and 20˚C at night with a 14-hour day</w:t>
      </w:r>
      <w:r>
        <w:t xml:space="preserve"> </w:t>
      </w:r>
      <w:r w:rsidRPr="00032EC6">
        <w:t xml:space="preserve">length. </w:t>
      </w:r>
      <w:ins w:id="44" w:author="Adrian" w:date="2018-09-25T07:03:00Z">
        <w:r w:rsidR="00CC65FB">
          <w:t>Ambush bugs were not fed during storage, to increase the</w:t>
        </w:r>
      </w:ins>
      <w:ins w:id="45" w:author="Adrian" w:date="2018-09-25T07:04:00Z">
        <w:r w:rsidR="00CC65FB">
          <w:t xml:space="preserve"> likelihood</w:t>
        </w:r>
      </w:ins>
      <w:ins w:id="46" w:author="Adrian" w:date="2018-09-25T07:03:00Z">
        <w:r w:rsidR="00CC65FB">
          <w:t xml:space="preserve"> </w:t>
        </w:r>
      </w:ins>
      <w:ins w:id="47" w:author="Adrian" w:date="2018-09-25T07:04:00Z">
        <w:r w:rsidR="00CC65FB">
          <w:t xml:space="preserve">of predatory behavior. </w:t>
        </w:r>
      </w:ins>
      <w:r w:rsidRPr="00032EC6">
        <w:t xml:space="preserve">At the start of each </w:t>
      </w:r>
      <w:r>
        <w:t xml:space="preserve">observation </w:t>
      </w:r>
      <w:r w:rsidRPr="00032EC6">
        <w:t xml:space="preserve">day, any arthropods greater than 1mm were removed from </w:t>
      </w:r>
      <w:r>
        <w:t>experimental flowers and</w:t>
      </w:r>
      <w:r w:rsidRPr="00032EC6">
        <w:t xml:space="preserve"> </w:t>
      </w:r>
      <w:r>
        <w:t>ambush bugs were</w:t>
      </w:r>
      <w:r w:rsidRPr="00032EC6">
        <w:t xml:space="preserve"> placed on</w:t>
      </w:r>
      <w:r>
        <w:t xml:space="preserve"> treated </w:t>
      </w:r>
      <w:r w:rsidRPr="00032EC6">
        <w:t>flower</w:t>
      </w:r>
      <w:r>
        <w:t>s</w:t>
      </w:r>
      <w:r w:rsidRPr="00032EC6">
        <w:t xml:space="preserve"> and recording began. If an </w:t>
      </w:r>
      <w:r>
        <w:t>ambush bug</w:t>
      </w:r>
      <w:r w:rsidRPr="00032EC6">
        <w:t xml:space="preserve"> left the flower, it was replaced and the trial was continued. If </w:t>
      </w:r>
      <w:r>
        <w:t>it</w:t>
      </w:r>
      <w:r w:rsidRPr="00032EC6">
        <w:t xml:space="preserve"> left undetected, any data collected after </w:t>
      </w:r>
      <w:r>
        <w:t>it</w:t>
      </w:r>
      <w:r w:rsidRPr="00032EC6">
        <w:t xml:space="preserve"> left were not included in analyses. </w:t>
      </w:r>
      <w:r>
        <w:t xml:space="preserve">At the end of the observation period, all ambush bugs </w:t>
      </w:r>
      <w:r w:rsidRPr="00032EC6">
        <w:t xml:space="preserve">were re-collected from flowers and </w:t>
      </w:r>
      <w:r>
        <w:t>re</w:t>
      </w:r>
      <w:r w:rsidRPr="00032EC6">
        <w:t xml:space="preserve">placed in the growth chamber over-night for possible use the next day. </w:t>
      </w:r>
      <w:r>
        <w:t>All experimental flowers</w:t>
      </w:r>
      <w:r w:rsidRPr="00032EC6">
        <w:t xml:space="preserve"> were observed in the order of their random draw pos</w:t>
      </w:r>
      <w:r>
        <w:t>itions for 10 minutes</w:t>
      </w:r>
      <w:r w:rsidRPr="00032EC6">
        <w:t xml:space="preserve">. Observations were recorded using </w:t>
      </w:r>
      <w:r>
        <w:t xml:space="preserve">two </w:t>
      </w:r>
      <w:r w:rsidRPr="00032EC6">
        <w:t xml:space="preserve">high definition </w:t>
      </w:r>
      <w:r>
        <w:t xml:space="preserve">DSLR cameras (one Canon EOS 10D and one Nikon D5200). Cameras were </w:t>
      </w:r>
      <w:r w:rsidRPr="00032EC6">
        <w:t>placed</w:t>
      </w:r>
      <w:r>
        <w:t xml:space="preserve"> 40 cm from blooms and recorded</w:t>
      </w:r>
      <w:r w:rsidRPr="00032EC6">
        <w:t xml:space="preserve"> at 30 frames per second with a resolution of </w:t>
      </w:r>
      <w:r w:rsidRPr="00032EC6">
        <w:lastRenderedPageBreak/>
        <w:t xml:space="preserve">1920×1080 pixels. Using digital recordings allowed for frame-by-frame analysis of visits with a temporal resolution of 0.03 seconds. Observations began at 07:40 and finished when all pairs </w:t>
      </w:r>
      <w:del w:id="48" w:author="Adrian" w:date="2018-09-25T07:07:00Z">
        <w:r w:rsidRPr="00032EC6" w:rsidDel="00CC65FB">
          <w:delText xml:space="preserve">in both blocks </w:delText>
        </w:r>
      </w:del>
      <w:r w:rsidRPr="00032EC6">
        <w:t>had been observed (</w:t>
      </w:r>
      <w:r>
        <w:t xml:space="preserve">approximately </w:t>
      </w:r>
      <w:r w:rsidRPr="00032EC6">
        <w:t xml:space="preserve">four hours). </w:t>
      </w:r>
    </w:p>
    <w:p w14:paraId="7869D6CD" w14:textId="77777777" w:rsidR="006D16A8" w:rsidRDefault="006D16A8" w:rsidP="004F6FCC">
      <w:pPr>
        <w:spacing w:line="480" w:lineRule="auto"/>
        <w:contextualSpacing/>
        <w:rPr>
          <w:b/>
        </w:rPr>
      </w:pPr>
    </w:p>
    <w:p w14:paraId="0F627CD3" w14:textId="77777777" w:rsidR="006D16A8" w:rsidRPr="009F6913" w:rsidRDefault="006D16A8" w:rsidP="004F6FCC">
      <w:pPr>
        <w:spacing w:line="480" w:lineRule="auto"/>
        <w:contextualSpacing/>
        <w:rPr>
          <w:i/>
        </w:rPr>
      </w:pPr>
      <w:r w:rsidRPr="009F6913">
        <w:rPr>
          <w:i/>
        </w:rPr>
        <w:t xml:space="preserve">Bee </w:t>
      </w:r>
      <w:r>
        <w:rPr>
          <w:i/>
        </w:rPr>
        <w:t>Foraging Behaviors</w:t>
      </w:r>
      <w:r w:rsidRPr="009F6913">
        <w:rPr>
          <w:i/>
        </w:rPr>
        <w:t xml:space="preserve"> </w:t>
      </w:r>
    </w:p>
    <w:p w14:paraId="505B51FD" w14:textId="77777777" w:rsidR="006D16A8" w:rsidRDefault="006D16A8" w:rsidP="004F6FCC">
      <w:pPr>
        <w:spacing w:line="480" w:lineRule="auto"/>
        <w:ind w:firstLine="720"/>
        <w:contextualSpacing/>
      </w:pPr>
      <w:r w:rsidRPr="00032EC6">
        <w:t xml:space="preserve">To assess bee foraging behaviors, we </w:t>
      </w:r>
      <w:ins w:id="49" w:author="Collin Schwantes" w:date="2018-09-27T21:04:00Z">
        <w:r w:rsidR="002C68EC">
          <w:t xml:space="preserve">reviewed 1200 minutes of recorded observations and </w:t>
        </w:r>
      </w:ins>
      <w:ins w:id="50" w:author="Collin Schwantes" w:date="2018-09-27T21:00:00Z">
        <w:r w:rsidR="00F221C4">
          <w:t xml:space="preserve">scored pre and post landing bee behaviors at </w:t>
        </w:r>
      </w:ins>
      <w:ins w:id="51" w:author="Collin Schwantes" w:date="2018-09-27T21:01:00Z">
        <w:r w:rsidR="00F221C4">
          <w:t xml:space="preserve">all </w:t>
        </w:r>
      </w:ins>
      <w:del w:id="52" w:author="Collin Schwantes" w:date="2018-09-27T21:01:00Z">
        <w:r w:rsidDel="00F221C4">
          <w:delText>re</w:delText>
        </w:r>
        <w:r w:rsidRPr="00032EC6" w:rsidDel="00F221C4">
          <w:delText xml:space="preserve">viewed all videos of </w:delText>
        </w:r>
      </w:del>
      <w:r w:rsidRPr="00032EC6">
        <w:t>flowers</w:t>
      </w:r>
      <w:ins w:id="53" w:author="Collin Schwantes" w:date="2018-09-27T21:05:00Z">
        <w:r w:rsidR="002C68EC">
          <w:t>.</w:t>
        </w:r>
      </w:ins>
      <w:r w:rsidRPr="00032EC6">
        <w:t xml:space="preserve"> </w:t>
      </w:r>
      <w:r>
        <w:t xml:space="preserve">(1,200 minutes in total) </w:t>
      </w:r>
      <w:r w:rsidRPr="00032EC6">
        <w:t>and</w:t>
      </w:r>
      <w:commentRangeStart w:id="54"/>
      <w:r w:rsidRPr="00032EC6">
        <w:t xml:space="preserve"> </w:t>
      </w:r>
      <w:r>
        <w:t>recorded</w:t>
      </w:r>
      <w:r w:rsidRPr="00032EC6">
        <w:t xml:space="preserve"> </w:t>
      </w:r>
      <w:r>
        <w:t xml:space="preserve">a number of behaviors which could represent different components of foraging behavior and potentially different risk avoidance behavior (or lack thereof). </w:t>
      </w:r>
      <w:commentRangeEnd w:id="54"/>
      <w:r w:rsidR="002C68EC">
        <w:rPr>
          <w:rStyle w:val="CommentReference"/>
        </w:rPr>
        <w:commentReference w:id="54"/>
      </w:r>
      <w:r>
        <w:t xml:space="preserve">For instance, if ambush bugs are truly cryptic predators, foraging bees may be unable to perceive them from a distance and may not be able to distinguish between control and occupied flowers until after visiting them. If so, avoidance behaviors may not be expected for visitation </w:t>
      </w:r>
      <w:r w:rsidRPr="00D37B5C">
        <w:rPr>
          <w:i/>
        </w:rPr>
        <w:t>per se</w:t>
      </w:r>
      <w:r>
        <w:t>, but may be more likely after initial inspection of the flower. For each experimental flower, we recorded the total number of bees that visited (i.e., flew into frame in front of the flower, inspected it, and either landed or left</w:t>
      </w:r>
      <w:proofErr w:type="gramStart"/>
      <w:r>
        <w:t>)  as</w:t>
      </w:r>
      <w:proofErr w:type="gramEnd"/>
      <w:r>
        <w:t xml:space="preserve"> it </w:t>
      </w:r>
      <w:del w:id="55" w:author="Collin Schwantes" w:date="2018-09-27T20:16:00Z">
        <w:r w:rsidDel="009D689F">
          <w:delText xml:space="preserve">likely </w:delText>
        </w:r>
      </w:del>
      <w:ins w:id="56" w:author="Collin Schwantes" w:date="2018-09-27T20:16:00Z">
        <w:r w:rsidR="009D689F">
          <w:t xml:space="preserve">may </w:t>
        </w:r>
      </w:ins>
      <w:r>
        <w:t>reflect</w:t>
      </w:r>
      <w:del w:id="57" w:author="Collin Schwantes" w:date="2018-09-27T20:16:00Z">
        <w:r w:rsidDel="009D689F">
          <w:delText>s</w:delText>
        </w:r>
      </w:del>
      <w:r>
        <w:t xml:space="preserve"> detection of ambush bugs from a distance, and the number that landed, as it represented a decision based potentially on the perceived risk of predation. We then calculated the proportion of visiting bees that </w:t>
      </w:r>
      <w:del w:id="58" w:author="Collin Schwantes" w:date="2018-09-27T20:17:00Z">
        <w:r w:rsidDel="009D689F">
          <w:delText xml:space="preserve">actually </w:delText>
        </w:r>
      </w:del>
      <w:r>
        <w:t xml:space="preserve">landed on flowers to determine if ambush bugs deterred visitors once close enough to a flower to detect </w:t>
      </w:r>
      <w:commentRangeStart w:id="59"/>
      <w:r>
        <w:t>them</w:t>
      </w:r>
      <w:commentRangeEnd w:id="59"/>
      <w:r w:rsidR="009D689F">
        <w:rPr>
          <w:rStyle w:val="CommentReference"/>
        </w:rPr>
        <w:commentReference w:id="59"/>
      </w:r>
      <w:r>
        <w:t xml:space="preserve">. </w:t>
      </w:r>
    </w:p>
    <w:p w14:paraId="5A653E9C" w14:textId="77777777" w:rsidR="00D22453" w:rsidRDefault="006D16A8" w:rsidP="004F6FCC">
      <w:pPr>
        <w:spacing w:line="480" w:lineRule="auto"/>
        <w:ind w:firstLine="720"/>
        <w:contextualSpacing/>
        <w:rPr>
          <w:ins w:id="60" w:author="Adrian" w:date="2018-09-25T07:10:00Z"/>
        </w:rPr>
      </w:pPr>
      <w:r>
        <w:t xml:space="preserve">Once bees landed, ambush bugs are presumably detectable by visiting bees, and foraging may then be contingent upon perceived risk while foraging for nectar or pollen. </w:t>
      </w:r>
      <w:ins w:id="61" w:author="Adrian" w:date="2018-09-25T08:38:00Z">
        <w:r w:rsidR="00EC3B0B">
          <w:t>Alternatively, if bugs are cryptic or bees simply do not encounter them while foraging o</w:t>
        </w:r>
      </w:ins>
      <w:ins w:id="62" w:author="Adrian" w:date="2018-09-25T08:39:00Z">
        <w:r w:rsidR="00EC3B0B">
          <w:t xml:space="preserve">n the flower head, they may not respond. </w:t>
        </w:r>
      </w:ins>
      <w:r>
        <w:t xml:space="preserve">Subsequently, for each individual bee recorded, we calculated the duration of each landing visit (measured as the number of seconds making contact with the flower), and also </w:t>
      </w:r>
      <w:r>
        <w:lastRenderedPageBreak/>
        <w:t xml:space="preserve">scored individual foragers for both </w:t>
      </w:r>
      <w:r w:rsidRPr="00032EC6">
        <w:t xml:space="preserve">nectar </w:t>
      </w:r>
      <w:r>
        <w:t>and</w:t>
      </w:r>
      <w:r w:rsidRPr="00032EC6">
        <w:t xml:space="preserve"> pollen collection</w:t>
      </w:r>
      <w:r>
        <w:t xml:space="preserve">. </w:t>
      </w:r>
      <w:r w:rsidRPr="00032EC6">
        <w:t xml:space="preserve">If a bee inspected a flower but did not land, </w:t>
      </w:r>
      <w:r>
        <w:t>we calculated the time it took to inspect a flower and leave</w:t>
      </w:r>
      <w:r w:rsidRPr="00032EC6">
        <w:t>. Bees were scored as collecting nectar if they placed their head into a disk flower or if their proboscis was visibly extended into a disk flower. Similarly, bees were scored as collecting pollen when they passed over anthers and moved pollen to their scopal hairs. Because our study involved focal animals in the field, we were unable to implement blinding methods whe</w:t>
      </w:r>
      <w:r>
        <w:t>n recording and analyzing data. To reduce observer bias, C. Schwantes therefore scored all visitation behaviors to help standardize observations. All b</w:t>
      </w:r>
      <w:r w:rsidRPr="00032EC6">
        <w:t xml:space="preserve">ee visitors were </w:t>
      </w:r>
      <w:r>
        <w:t xml:space="preserve">sexed and </w:t>
      </w:r>
      <w:r w:rsidRPr="00032EC6">
        <w:t>identified to genus f</w:t>
      </w:r>
      <w:r>
        <w:t>rom video with the help of V. Scott at the University of Colorado Museum of Natural History Entomology Collection.</w:t>
      </w:r>
    </w:p>
    <w:p w14:paraId="791FCF7E" w14:textId="77777777" w:rsidR="00D22453" w:rsidRDefault="00D22453">
      <w:pPr>
        <w:spacing w:line="480" w:lineRule="auto"/>
        <w:contextualSpacing/>
        <w:rPr>
          <w:ins w:id="63" w:author="Adrian" w:date="2018-09-25T07:10:00Z"/>
        </w:rPr>
        <w:pPrChange w:id="64" w:author="Adrian" w:date="2018-09-25T07:10:00Z">
          <w:pPr>
            <w:spacing w:line="480" w:lineRule="auto"/>
            <w:ind w:firstLine="720"/>
            <w:contextualSpacing/>
          </w:pPr>
        </w:pPrChange>
      </w:pPr>
    </w:p>
    <w:p w14:paraId="54681965" w14:textId="77777777" w:rsidR="00D22453" w:rsidRDefault="00D22453">
      <w:pPr>
        <w:spacing w:line="480" w:lineRule="auto"/>
        <w:contextualSpacing/>
        <w:rPr>
          <w:ins w:id="65" w:author="Adrian" w:date="2018-09-25T07:10:00Z"/>
          <w:i/>
        </w:rPr>
        <w:pPrChange w:id="66" w:author="Adrian" w:date="2018-09-25T07:10:00Z">
          <w:pPr>
            <w:spacing w:line="480" w:lineRule="auto"/>
            <w:ind w:firstLine="720"/>
            <w:contextualSpacing/>
          </w:pPr>
        </w:pPrChange>
      </w:pPr>
      <w:ins w:id="67" w:author="Adrian" w:date="2018-09-25T07:10:00Z">
        <w:r>
          <w:rPr>
            <w:i/>
          </w:rPr>
          <w:t>Spectral Reflectance</w:t>
        </w:r>
      </w:ins>
    </w:p>
    <w:p w14:paraId="38A32503" w14:textId="77777777" w:rsidR="006D16A8" w:rsidRPr="00032EC6" w:rsidRDefault="00D22453">
      <w:pPr>
        <w:spacing w:line="480" w:lineRule="auto"/>
        <w:contextualSpacing/>
        <w:pPrChange w:id="68" w:author="Adrian" w:date="2018-09-25T07:10:00Z">
          <w:pPr>
            <w:spacing w:line="480" w:lineRule="auto"/>
            <w:ind w:firstLine="720"/>
            <w:contextualSpacing/>
          </w:pPr>
        </w:pPrChange>
      </w:pPr>
      <w:ins w:id="69" w:author="Adrian" w:date="2018-09-25T07:10:00Z">
        <w:r>
          <w:rPr>
            <w:i/>
          </w:rPr>
          <w:tab/>
        </w:r>
        <w:r>
          <w:t>Given that bee response to ambush bug presence</w:t>
        </w:r>
      </w:ins>
      <w:ins w:id="70" w:author="Adrian" w:date="2018-09-25T07:11:00Z">
        <w:r>
          <w:t xml:space="preserve"> likely</w:t>
        </w:r>
      </w:ins>
      <w:ins w:id="71" w:author="Adrian" w:date="2018-09-25T07:10:00Z">
        <w:r>
          <w:t xml:space="preserve"> depend</w:t>
        </w:r>
      </w:ins>
      <w:ins w:id="72" w:author="Adrian" w:date="2018-09-25T07:11:00Z">
        <w:r>
          <w:t>s</w:t>
        </w:r>
      </w:ins>
      <w:ins w:id="73" w:author="Adrian" w:date="2018-09-25T07:10:00Z">
        <w:r>
          <w:t xml:space="preserve"> on the cryptic ability of </w:t>
        </w:r>
      </w:ins>
      <w:ins w:id="74" w:author="Adrian" w:date="2018-09-25T07:11:00Z">
        <w:r>
          <w:t xml:space="preserve">ambush </w:t>
        </w:r>
      </w:ins>
      <w:ins w:id="75" w:author="Adrian" w:date="2018-09-25T07:10:00Z">
        <w:r>
          <w:t>bugs</w:t>
        </w:r>
      </w:ins>
      <w:ins w:id="76" w:author="Adrian" w:date="2018-09-25T07:11:00Z">
        <w:r>
          <w:t xml:space="preserve"> on sunflower</w:t>
        </w:r>
      </w:ins>
      <w:ins w:id="77" w:author="Adrian" w:date="2018-09-25T07:10:00Z">
        <w:r>
          <w:t xml:space="preserve">, we </w:t>
        </w:r>
      </w:ins>
      <w:ins w:id="78" w:author="Adrian" w:date="2018-09-25T07:12:00Z">
        <w:r>
          <w:t>measured the color of both amb</w:t>
        </w:r>
        <w:r w:rsidR="004174B5">
          <w:t xml:space="preserve">ush bugs and sunflowers </w:t>
        </w:r>
      </w:ins>
      <w:ins w:id="79" w:author="Adrian" w:date="2018-09-25T07:19:00Z">
        <w:r w:rsidR="004174B5">
          <w:t>to determine the degree of crypsis that</w:t>
        </w:r>
      </w:ins>
      <w:ins w:id="80" w:author="Adrian" w:date="2018-09-25T07:20:00Z">
        <w:r w:rsidR="004174B5">
          <w:t xml:space="preserve"> ambush bugs achieve. We collected</w:t>
        </w:r>
      </w:ins>
      <w:ins w:id="81" w:author="Adrian" w:date="2018-09-25T07:22:00Z">
        <w:r w:rsidR="004174B5">
          <w:t xml:space="preserve"> a single head from 10 haphazardly chosen sunflower plants and </w:t>
        </w:r>
      </w:ins>
      <w:ins w:id="82" w:author="Adrian" w:date="2018-09-25T07:20:00Z">
        <w:r w:rsidR="004174B5">
          <w:t xml:space="preserve">8 </w:t>
        </w:r>
      </w:ins>
      <w:ins w:id="83" w:author="Adrian" w:date="2018-09-25T07:23:00Z">
        <w:r w:rsidR="004174B5">
          <w:t xml:space="preserve">associated </w:t>
        </w:r>
      </w:ins>
      <w:ins w:id="84" w:author="Adrian" w:date="2018-09-25T07:20:00Z">
        <w:r w:rsidR="004174B5">
          <w:t xml:space="preserve">ambush bugs </w:t>
        </w:r>
      </w:ins>
      <w:ins w:id="85" w:author="Adrian" w:date="2018-09-25T07:23:00Z">
        <w:r w:rsidR="004174B5">
          <w:t xml:space="preserve">in September 2018. Inflorescences were </w:t>
        </w:r>
      </w:ins>
      <w:ins w:id="86" w:author="Adrian" w:date="2018-09-25T07:25:00Z">
        <w:r w:rsidR="004174B5">
          <w:t>all similarly sized and in mid</w:t>
        </w:r>
      </w:ins>
      <w:ins w:id="87" w:author="Adrian" w:date="2018-09-25T07:27:00Z">
        <w:r w:rsidR="004174B5">
          <w:t>-</w:t>
        </w:r>
      </w:ins>
      <w:ins w:id="88" w:author="Adrian" w:date="2018-09-25T07:25:00Z">
        <w:r w:rsidR="004174B5">
          <w:t xml:space="preserve">bloom, having dehiscent anthers in the majority of the disc flowers. </w:t>
        </w:r>
      </w:ins>
      <w:ins w:id="89" w:author="Adrian" w:date="2018-09-25T07:27:00Z">
        <w:r w:rsidR="00E87996">
          <w:t xml:space="preserve">We measured </w:t>
        </w:r>
      </w:ins>
      <w:ins w:id="90" w:author="Adrian" w:date="2018-09-25T07:31:00Z">
        <w:r w:rsidR="00E87996">
          <w:t xml:space="preserve">the </w:t>
        </w:r>
      </w:ins>
      <w:ins w:id="91" w:author="Adrian" w:date="2018-09-25T10:21:00Z">
        <w:r w:rsidR="00474A84">
          <w:t xml:space="preserve">spectral </w:t>
        </w:r>
      </w:ins>
      <w:ins w:id="92" w:author="Adrian" w:date="2018-09-25T07:31:00Z">
        <w:r w:rsidR="00E87996">
          <w:t>reflectance of bugs an</w:t>
        </w:r>
        <w:r w:rsidR="00474A84">
          <w:t xml:space="preserve">d flowers using a </w:t>
        </w:r>
      </w:ins>
      <w:ins w:id="93" w:author="Adrian" w:date="2018-09-25T10:20:00Z">
        <w:r w:rsidR="00474A84">
          <w:t xml:space="preserve">JAZ ILX-511B </w:t>
        </w:r>
      </w:ins>
      <w:ins w:id="94" w:author="Adrian" w:date="2018-09-25T07:31:00Z">
        <w:r w:rsidR="00474A84">
          <w:t>spectrometer</w:t>
        </w:r>
      </w:ins>
      <w:ins w:id="95" w:author="Adrian" w:date="2018-09-25T10:20:00Z">
        <w:r w:rsidR="00474A84">
          <w:t xml:space="preserve"> </w:t>
        </w:r>
      </w:ins>
      <w:ins w:id="96" w:author="Adrian" w:date="2018-09-25T10:21:00Z">
        <w:r w:rsidR="00474A84">
          <w:t xml:space="preserve">and OceanView version 1.6.7 software </w:t>
        </w:r>
      </w:ins>
      <w:ins w:id="97" w:author="Adrian" w:date="2018-09-25T10:20:00Z">
        <w:r w:rsidR="00474A84">
          <w:t>(</w:t>
        </w:r>
      </w:ins>
      <w:ins w:id="98" w:author="Adrian" w:date="2018-09-25T07:31:00Z">
        <w:r w:rsidR="00E87996">
          <w:t>Ocean Optics Inc., FL, USA)</w:t>
        </w:r>
      </w:ins>
      <w:ins w:id="99" w:author="Adrian" w:date="2018-09-25T10:20:00Z">
        <w:r w:rsidR="00474A84">
          <w:t xml:space="preserve">. </w:t>
        </w:r>
      </w:ins>
      <w:ins w:id="100" w:author="Adrian" w:date="2018-09-25T07:31:00Z">
        <w:r w:rsidR="00E87996">
          <w:t>We measured reflectance from 300 -700 nm (</w:t>
        </w:r>
      </w:ins>
      <w:ins w:id="101" w:author="Adrian" w:date="2018-09-25T07:32:00Z">
        <w:r w:rsidR="00E87996">
          <w:t>within</w:t>
        </w:r>
      </w:ins>
      <w:ins w:id="102" w:author="Adrian" w:date="2018-09-25T07:31:00Z">
        <w:r w:rsidR="00E87996">
          <w:t xml:space="preserve"> </w:t>
        </w:r>
      </w:ins>
      <w:ins w:id="103" w:author="Adrian" w:date="2018-09-25T07:32:00Z">
        <w:r w:rsidR="00B20677">
          <w:t xml:space="preserve">the </w:t>
        </w:r>
      </w:ins>
      <w:ins w:id="104" w:author="Adrian" w:date="2018-09-25T10:20:00Z">
        <w:r w:rsidR="00474A84">
          <w:t xml:space="preserve">bee </w:t>
        </w:r>
      </w:ins>
      <w:ins w:id="105" w:author="Adrian" w:date="2018-09-25T07:32:00Z">
        <w:r w:rsidR="00B20677">
          <w:t xml:space="preserve">visible light spectrum) </w:t>
        </w:r>
      </w:ins>
      <w:ins w:id="106" w:author="Adrian" w:date="2018-09-25T07:47:00Z">
        <w:r w:rsidR="00B20677">
          <w:t xml:space="preserve">at a </w:t>
        </w:r>
      </w:ins>
      <w:ins w:id="107" w:author="Adrian" w:date="2018-09-25T07:32:00Z">
        <w:r w:rsidR="00E87996">
          <w:t>45</w:t>
        </w:r>
      </w:ins>
      <w:ins w:id="108" w:author="Adrian" w:date="2018-09-25T07:33:00Z">
        <w:r w:rsidR="00E87996">
          <w:t>° angle of reflectance</w:t>
        </w:r>
      </w:ins>
      <w:ins w:id="109" w:author="Adrian" w:date="2018-09-25T07:34:00Z">
        <w:r w:rsidR="00E87996">
          <w:t xml:space="preserve">. </w:t>
        </w:r>
      </w:ins>
      <w:del w:id="110" w:author="Adrian" w:date="2018-09-25T07:11:00Z">
        <w:r w:rsidR="006D16A8" w:rsidRPr="00924B27" w:rsidDel="00D22453">
          <w:delText xml:space="preserve"> </w:delText>
        </w:r>
      </w:del>
      <w:ins w:id="111" w:author="Adrian" w:date="2018-09-25T07:34:00Z">
        <w:r w:rsidR="00E87996">
          <w:t>For sunflowers, we measured both ray and disc flo</w:t>
        </w:r>
      </w:ins>
      <w:ins w:id="112" w:author="Adrian" w:date="2018-09-25T07:36:00Z">
        <w:r w:rsidR="00E87996">
          <w:t>ret</w:t>
        </w:r>
      </w:ins>
      <w:ins w:id="113" w:author="Adrian" w:date="2018-09-25T07:34:00Z">
        <w:r w:rsidR="00E87996">
          <w:t xml:space="preserve">s, given the contrast between the two. Since disc florets </w:t>
        </w:r>
      </w:ins>
      <w:ins w:id="114" w:author="Adrian" w:date="2018-09-25T07:36:00Z">
        <w:r w:rsidR="00E87996">
          <w:t>a</w:t>
        </w:r>
      </w:ins>
      <w:ins w:id="115" w:author="Adrian" w:date="2018-09-25T07:34:00Z">
        <w:r w:rsidR="00E87996">
          <w:t>re much smalle</w:t>
        </w:r>
      </w:ins>
      <w:ins w:id="116" w:author="Adrian" w:date="2018-09-25T07:36:00Z">
        <w:r w:rsidR="00E87996">
          <w:t xml:space="preserve">r than </w:t>
        </w:r>
      </w:ins>
      <w:ins w:id="117" w:author="Adrian" w:date="2018-09-25T07:34:00Z">
        <w:r w:rsidR="00E87996">
          <w:t>r</w:t>
        </w:r>
      </w:ins>
      <w:ins w:id="118" w:author="Adrian" w:date="2018-09-25T07:36:00Z">
        <w:r w:rsidR="00E87996">
          <w:t>ay flowers</w:t>
        </w:r>
      </w:ins>
      <w:ins w:id="119" w:author="Adrian" w:date="2018-09-25T07:34:00Z">
        <w:r w:rsidR="00E87996">
          <w:t xml:space="preserve">, we dissected the </w:t>
        </w:r>
      </w:ins>
      <w:ins w:id="120" w:author="Adrian" w:date="2018-09-25T07:37:00Z">
        <w:r w:rsidR="00E87996">
          <w:t xml:space="preserve">corollas from </w:t>
        </w:r>
      </w:ins>
      <w:ins w:id="121" w:author="Adrian" w:date="2018-09-25T07:36:00Z">
        <w:r w:rsidR="00E87996">
          <w:t>disc florets</w:t>
        </w:r>
      </w:ins>
      <w:ins w:id="122" w:author="Adrian" w:date="2018-09-25T07:37:00Z">
        <w:r w:rsidR="00E87996">
          <w:t xml:space="preserve"> and flattened between 10 and 15 corollas together to ensure an adequate area for re</w:t>
        </w:r>
      </w:ins>
      <w:ins w:id="123" w:author="Adrian" w:date="2018-09-25T07:38:00Z">
        <w:r w:rsidR="00E87996">
          <w:t>f</w:t>
        </w:r>
      </w:ins>
      <w:ins w:id="124" w:author="Adrian" w:date="2018-09-25T07:37:00Z">
        <w:r w:rsidR="00E87996">
          <w:t>lectance measure</w:t>
        </w:r>
      </w:ins>
      <w:ins w:id="125" w:author="Adrian" w:date="2018-09-25T07:38:00Z">
        <w:r w:rsidR="00E87996">
          <w:t xml:space="preserve">ments. </w:t>
        </w:r>
      </w:ins>
      <w:ins w:id="126" w:author="Adrian" w:date="2018-09-25T10:28:00Z">
        <w:r w:rsidR="004F6FCC">
          <w:t xml:space="preserve">Since ambush bugs exhibit patches of dark and light </w:t>
        </w:r>
        <w:r w:rsidR="004F6FCC">
          <w:lastRenderedPageBreak/>
          <w:t xml:space="preserve">color, </w:t>
        </w:r>
      </w:ins>
      <w:ins w:id="127" w:author="Adrian" w:date="2018-09-25T07:38:00Z">
        <w:r w:rsidR="00E87996">
          <w:t>we measure</w:t>
        </w:r>
      </w:ins>
      <w:ins w:id="128" w:author="Adrian" w:date="2018-09-25T07:47:00Z">
        <w:r w:rsidR="00B20677">
          <w:t>d</w:t>
        </w:r>
      </w:ins>
      <w:ins w:id="129" w:author="Adrian" w:date="2018-09-25T07:38:00Z">
        <w:r w:rsidR="00E87996">
          <w:t xml:space="preserve"> the reflectance of </w:t>
        </w:r>
      </w:ins>
      <w:ins w:id="130" w:author="Adrian" w:date="2018-09-25T07:39:00Z">
        <w:r w:rsidR="00E87996">
          <w:t>patches</w:t>
        </w:r>
      </w:ins>
      <w:ins w:id="131" w:author="Adrian" w:date="2018-09-25T07:38:00Z">
        <w:r w:rsidR="00E87996">
          <w:t xml:space="preserve"> </w:t>
        </w:r>
      </w:ins>
      <w:ins w:id="132" w:author="Adrian" w:date="2018-09-25T07:39:00Z">
        <w:r w:rsidR="00E87996">
          <w:t xml:space="preserve">of </w:t>
        </w:r>
        <w:r w:rsidR="004F6FCC">
          <w:t xml:space="preserve">both light and dark </w:t>
        </w:r>
      </w:ins>
      <w:ins w:id="133" w:author="Adrian" w:date="2018-09-25T10:29:00Z">
        <w:r w:rsidR="004F6FCC">
          <w:t>areas of cuticle</w:t>
        </w:r>
      </w:ins>
      <w:ins w:id="134" w:author="Adrian" w:date="2018-09-25T07:39:00Z">
        <w:r w:rsidR="00B20677">
          <w:t>.</w:t>
        </w:r>
      </w:ins>
      <w:ins w:id="135" w:author="Adrian" w:date="2018-09-25T07:47:00Z">
        <w:r w:rsidR="00B20677">
          <w:t xml:space="preserve"> </w:t>
        </w:r>
      </w:ins>
      <w:ins w:id="136" w:author="Adrian" w:date="2018-09-25T07:39:00Z">
        <w:r w:rsidR="00E87996">
          <w:t xml:space="preserve">Measurements </w:t>
        </w:r>
      </w:ins>
      <w:ins w:id="137" w:author="Adrian" w:date="2018-09-25T10:27:00Z">
        <w:r w:rsidR="004F6FCC">
          <w:t xml:space="preserve">of dark coloration </w:t>
        </w:r>
      </w:ins>
      <w:ins w:id="138" w:author="Adrian" w:date="2018-09-25T07:39:00Z">
        <w:r w:rsidR="00E87996">
          <w:t>were taken from</w:t>
        </w:r>
      </w:ins>
      <w:ins w:id="139" w:author="Adrian" w:date="2018-09-25T10:27:00Z">
        <w:r w:rsidR="00474A84">
          <w:t xml:space="preserve"> </w:t>
        </w:r>
        <w:r w:rsidR="004F6FCC">
          <w:t xml:space="preserve">the </w:t>
        </w:r>
      </w:ins>
      <w:ins w:id="140" w:author="Adrian" w:date="2018-09-25T07:42:00Z">
        <w:r w:rsidR="00B20677">
          <w:t>nota</w:t>
        </w:r>
      </w:ins>
      <w:ins w:id="141" w:author="Adrian" w:date="2018-09-25T07:43:00Z">
        <w:r w:rsidR="00B20677">
          <w:t xml:space="preserve"> (dorsal thorax)</w:t>
        </w:r>
      </w:ins>
      <w:ins w:id="142" w:author="Adrian" w:date="2018-09-25T10:27:00Z">
        <w:r w:rsidR="004F6FCC">
          <w:t xml:space="preserve"> wile light coloration was taken from the</w:t>
        </w:r>
      </w:ins>
      <w:ins w:id="143" w:author="Adrian" w:date="2018-09-25T07:41:00Z">
        <w:r w:rsidR="00E87996">
          <w:t xml:space="preserve"> </w:t>
        </w:r>
        <w:r w:rsidR="00B20677">
          <w:t xml:space="preserve">abdominal </w:t>
        </w:r>
        <w:commentRangeStart w:id="144"/>
        <w:r w:rsidR="00B20677">
          <w:t>stern</w:t>
        </w:r>
      </w:ins>
      <w:ins w:id="145" w:author="Adrian" w:date="2018-09-25T10:28:00Z">
        <w:r w:rsidR="004F6FCC">
          <w:t>a</w:t>
        </w:r>
      </w:ins>
      <w:commentRangeEnd w:id="144"/>
      <w:r w:rsidR="004A71DF">
        <w:rPr>
          <w:rStyle w:val="CommentReference"/>
        </w:rPr>
        <w:commentReference w:id="144"/>
      </w:r>
      <w:ins w:id="146" w:author="Adrian" w:date="2018-09-25T10:28:00Z">
        <w:r w:rsidR="004F6FCC">
          <w:t>.</w:t>
        </w:r>
      </w:ins>
      <w:ins w:id="147" w:author="Adrian" w:date="2018-09-25T07:41:00Z">
        <w:r w:rsidR="00B20677">
          <w:t xml:space="preserve"> </w:t>
        </w:r>
      </w:ins>
    </w:p>
    <w:p w14:paraId="65CFBE74" w14:textId="77777777" w:rsidR="006D16A8" w:rsidRDefault="006D16A8" w:rsidP="004F6FCC">
      <w:pPr>
        <w:spacing w:line="480" w:lineRule="auto"/>
        <w:ind w:firstLine="720"/>
        <w:contextualSpacing/>
      </w:pPr>
    </w:p>
    <w:p w14:paraId="6DCA443A" w14:textId="77777777" w:rsidR="006D16A8" w:rsidRDefault="006D16A8" w:rsidP="004F6FCC">
      <w:pPr>
        <w:spacing w:line="480" w:lineRule="auto"/>
        <w:contextualSpacing/>
      </w:pPr>
      <w:r w:rsidRPr="009F6913">
        <w:rPr>
          <w:i/>
        </w:rPr>
        <w:t>Statistical Analyses</w:t>
      </w:r>
      <w:r w:rsidRPr="00032EC6">
        <w:t xml:space="preserve">  </w:t>
      </w:r>
    </w:p>
    <w:p w14:paraId="03A847FB" w14:textId="77777777" w:rsidR="006D16A8" w:rsidRDefault="006D16A8" w:rsidP="004F6FCC">
      <w:pPr>
        <w:spacing w:line="480" w:lineRule="auto"/>
        <w:ind w:firstLine="720"/>
        <w:contextualSpacing/>
      </w:pPr>
      <w:r w:rsidRPr="00032EC6">
        <w:t>All statistical analyses were run in R version 3.</w:t>
      </w:r>
      <w:r>
        <w:t>4</w:t>
      </w:r>
      <w:r w:rsidRPr="00032EC6">
        <w:t>.3</w:t>
      </w:r>
      <w:r>
        <w:t xml:space="preserve"> </w:t>
      </w:r>
      <w:r>
        <w:rPr>
          <w:noProof/>
        </w:rPr>
        <w:t>(R Core Team 2017)</w:t>
      </w:r>
      <w:r w:rsidRPr="00032EC6">
        <w:t xml:space="preserve">. </w:t>
      </w:r>
      <w:del w:id="148" w:author="Adrian" w:date="2018-09-25T08:45:00Z">
        <w:r w:rsidDel="00716F53">
          <w:delText>Given that</w:delText>
        </w:r>
      </w:del>
      <w:ins w:id="149" w:author="Adrian" w:date="2018-09-25T08:45:00Z">
        <w:r w:rsidR="00716F53">
          <w:t>As expected,</w:t>
        </w:r>
      </w:ins>
      <w:r>
        <w:t xml:space="preserve"> </w:t>
      </w:r>
      <w:r w:rsidRPr="00E702B0">
        <w:rPr>
          <w:i/>
        </w:rPr>
        <w:t>Melissodes</w:t>
      </w:r>
      <w:r>
        <w:t xml:space="preserve"> were by far the most common visitor (see Table 1) and </w:t>
      </w:r>
      <w:del w:id="150" w:author="Adrian" w:date="2018-09-25T08:45:00Z">
        <w:r w:rsidDel="00716F53">
          <w:delText xml:space="preserve">most species use (if not specialize) on </w:delText>
        </w:r>
        <w:r w:rsidDel="00716F53">
          <w:rPr>
            <w:i/>
          </w:rPr>
          <w:delText xml:space="preserve">Helianthus, </w:delText>
        </w:r>
      </w:del>
      <w:r>
        <w:t xml:space="preserve">statistical analyses were </w:t>
      </w:r>
      <w:del w:id="151" w:author="Adrian" w:date="2018-09-25T08:45:00Z">
        <w:r w:rsidDel="00716F53">
          <w:delText xml:space="preserve">only done on </w:delText>
        </w:r>
        <w:r w:rsidRPr="00E702B0" w:rsidDel="00716F53">
          <w:rPr>
            <w:i/>
          </w:rPr>
          <w:delText>Melissodes</w:delText>
        </w:r>
        <w:r w:rsidDel="00716F53">
          <w:delText xml:space="preserve"> visits</w:delText>
        </w:r>
      </w:del>
      <w:ins w:id="152" w:author="Adrian" w:date="2018-09-25T08:45:00Z">
        <w:r w:rsidR="00716F53">
          <w:t>restricted to</w:t>
        </w:r>
      </w:ins>
      <w:ins w:id="153" w:author="Adrian" w:date="2018-09-25T14:07:00Z">
        <w:r w:rsidR="00F011C3">
          <w:t xml:space="preserve"> bee</w:t>
        </w:r>
      </w:ins>
      <w:ins w:id="154" w:author="Adrian" w:date="2018-09-25T14:14:00Z">
        <w:r w:rsidR="00F011C3">
          <w:t xml:space="preserve"> visits from</w:t>
        </w:r>
      </w:ins>
      <w:ins w:id="155" w:author="Adrian" w:date="2018-09-25T08:45:00Z">
        <w:r w:rsidR="00716F53">
          <w:t xml:space="preserve"> the genus</w:t>
        </w:r>
      </w:ins>
      <w:r>
        <w:t xml:space="preserve">. </w:t>
      </w:r>
      <w:ins w:id="156" w:author="Adrian" w:date="2018-09-25T14:02:00Z">
        <w:r w:rsidR="005C279A">
          <w:t>While marking and following individual bees would have been ideal,</w:t>
        </w:r>
        <w:r w:rsidR="005C279A" w:rsidRPr="00494AA4">
          <w:t xml:space="preserve"> </w:t>
        </w:r>
        <w:r w:rsidR="005C279A">
          <w:t xml:space="preserve">it </w:t>
        </w:r>
        <w:r w:rsidR="005C279A" w:rsidRPr="00494AA4">
          <w:t xml:space="preserve">could have elicited a negative response from </w:t>
        </w:r>
        <w:r w:rsidR="005C279A">
          <w:t>bees visiting the array and skewed results. Thus, w</w:t>
        </w:r>
      </w:ins>
      <w:moveToRangeStart w:id="157" w:author="Adrian" w:date="2018-09-25T13:59:00Z" w:name="move525647310"/>
      <w:moveTo w:id="158" w:author="Adrian" w:date="2018-09-25T13:59:00Z">
        <w:del w:id="159" w:author="Adrian" w:date="2018-09-25T14:02:00Z">
          <w:r w:rsidR="005C279A" w:rsidDel="005C279A">
            <w:delText>W</w:delText>
          </w:r>
        </w:del>
        <w:r w:rsidR="005C279A">
          <w:t xml:space="preserve">e summed visits </w:t>
        </w:r>
      </w:moveTo>
      <w:ins w:id="160" w:author="Adrian" w:date="2018-09-25T14:08:00Z">
        <w:r w:rsidR="005C279A">
          <w:t xml:space="preserve">by </w:t>
        </w:r>
        <w:r w:rsidR="005C279A" w:rsidRPr="005C279A">
          <w:rPr>
            <w:i/>
            <w:rPrChange w:id="161" w:author="Adrian" w:date="2018-09-25T14:08:00Z">
              <w:rPr/>
            </w:rPrChange>
          </w:rPr>
          <w:t>Melissodes</w:t>
        </w:r>
        <w:r w:rsidR="005C279A">
          <w:t xml:space="preserve"> </w:t>
        </w:r>
      </w:ins>
      <w:moveTo w:id="162" w:author="Adrian" w:date="2018-09-25T13:59:00Z">
        <w:r w:rsidR="005C279A">
          <w:t xml:space="preserve">to each experimental flower over the three-day period and assessed the effects of ambush bug presence on the total number of bee visits, the number of bees that landed on flowers, the proportion of visits that landed, and the proportion of landing bees that collected nectar and pollen. </w:t>
        </w:r>
      </w:moveTo>
      <w:moveToRangeEnd w:id="157"/>
      <w:r>
        <w:t xml:space="preserve">We compared visitation (pre-landing) behavior to ambush bug-occupied versus control flowers using linear mixed effect models </w:t>
      </w:r>
      <w:r>
        <w:rPr>
          <w:noProof/>
        </w:rPr>
        <w:t>(lme4 and lmerTest packages, Bolker 2017; Kuznetsova et al. 2017, respectively)</w:t>
      </w:r>
      <w:r>
        <w:t xml:space="preserve">, with the sex of the visiting bee, the presence of ambush bugs, and their interaction as fixed effects. </w:t>
      </w:r>
      <w:moveFromRangeStart w:id="163" w:author="Adrian" w:date="2018-09-25T14:00:00Z" w:name="move525647359"/>
      <w:moveFrom w:id="164" w:author="Adrian" w:date="2018-09-25T14:00:00Z">
        <w:r w:rsidDel="005C279A">
          <w:t xml:space="preserve">We also included a unique flower ID as a random effect to account for visitation by both male and female bees to the same experimental flowers. </w:t>
        </w:r>
      </w:moveFrom>
      <w:moveFromRangeEnd w:id="163"/>
      <w:ins w:id="165" w:author="Adrian" w:date="2018-09-25T14:03:00Z">
        <w:r w:rsidR="005C279A">
          <w:t>Given t</w:t>
        </w:r>
      </w:ins>
      <w:ins w:id="166" w:author="Adrian" w:date="2018-09-25T14:00:00Z">
        <w:r w:rsidR="005C279A">
          <w:t xml:space="preserve">hat we </w:t>
        </w:r>
        <w:r w:rsidR="00311A70">
          <w:t>had</w:t>
        </w:r>
        <w:r w:rsidR="005C279A">
          <w:t xml:space="preserve"> visits by </w:t>
        </w:r>
      </w:ins>
      <w:ins w:id="167" w:author="Adrian" w:date="2018-09-25T14:09:00Z">
        <w:r w:rsidR="00311A70">
          <w:t>both male and female bees to the same experimental flowers but included sex as a fixed effect,</w:t>
        </w:r>
      </w:ins>
      <w:moveToRangeStart w:id="168" w:author="Adrian" w:date="2018-09-25T14:00:00Z" w:name="move525647359"/>
      <w:moveTo w:id="169" w:author="Adrian" w:date="2018-09-25T14:00:00Z">
        <w:del w:id="170" w:author="Adrian" w:date="2018-09-25T14:00:00Z">
          <w:r w:rsidR="005C279A" w:rsidDel="005C279A">
            <w:delText>We also</w:delText>
          </w:r>
        </w:del>
        <w:r w:rsidR="005C279A">
          <w:t xml:space="preserve"> </w:t>
        </w:r>
      </w:moveTo>
      <w:ins w:id="171" w:author="Adrian" w:date="2018-09-25T14:01:00Z">
        <w:r w:rsidR="005C279A">
          <w:t xml:space="preserve">we </w:t>
        </w:r>
      </w:ins>
      <w:moveTo w:id="172" w:author="Adrian" w:date="2018-09-25T14:00:00Z">
        <w:r w:rsidR="005C279A">
          <w:t>included a unique flower ID as a random effect</w:t>
        </w:r>
        <w:del w:id="173" w:author="Adrian" w:date="2018-09-25T14:15:00Z">
          <w:r w:rsidR="005C279A" w:rsidDel="00F011C3">
            <w:delText xml:space="preserve"> </w:delText>
          </w:r>
        </w:del>
        <w:del w:id="174" w:author="Adrian" w:date="2018-09-25T14:10:00Z">
          <w:r w:rsidR="005C279A" w:rsidDel="00311A70">
            <w:delText xml:space="preserve">to account for visitation by </w:delText>
          </w:r>
        </w:del>
        <w:del w:id="175" w:author="Adrian" w:date="2018-09-25T14:03:00Z">
          <w:r w:rsidR="005C279A" w:rsidDel="005C279A">
            <w:delText xml:space="preserve">both male and female </w:delText>
          </w:r>
        </w:del>
        <w:del w:id="176" w:author="Adrian" w:date="2018-09-25T14:10:00Z">
          <w:r w:rsidR="005C279A" w:rsidDel="00311A70">
            <w:delText>bees to the same experimental flowers</w:delText>
          </w:r>
        </w:del>
      </w:moveTo>
      <w:ins w:id="177" w:author="Adrian" w:date="2018-09-25T14:10:00Z">
        <w:r w:rsidR="00311A70">
          <w:t xml:space="preserve"> to avoid</w:t>
        </w:r>
      </w:ins>
      <w:ins w:id="178" w:author="Adrian" w:date="2018-09-25T14:03:00Z">
        <w:r w:rsidR="005C279A">
          <w:t xml:space="preserve"> pseudoreplication</w:t>
        </w:r>
      </w:ins>
      <w:ins w:id="179" w:author="Adrian" w:date="2018-09-25T14:10:00Z">
        <w:r w:rsidR="00311A70">
          <w:t xml:space="preserve"> given two measures of each response (i.e., male and female</w:t>
        </w:r>
      </w:ins>
      <w:ins w:id="180" w:author="Adrian" w:date="2018-09-25T14:15:00Z">
        <w:r w:rsidR="00F011C3">
          <w:t xml:space="preserve"> bee behavior</w:t>
        </w:r>
      </w:ins>
      <w:ins w:id="181" w:author="Adrian" w:date="2018-09-25T14:10:00Z">
        <w:r w:rsidR="00311A70">
          <w:t xml:space="preserve">). </w:t>
        </w:r>
      </w:ins>
      <w:moveTo w:id="182" w:author="Adrian" w:date="2018-09-25T14:00:00Z">
        <w:del w:id="183" w:author="Adrian" w:date="2018-09-25T14:03:00Z">
          <w:r w:rsidR="005C279A" w:rsidDel="005C279A">
            <w:delText xml:space="preserve">. </w:delText>
          </w:r>
        </w:del>
      </w:moveTo>
      <w:moveFromRangeStart w:id="184" w:author="Adrian" w:date="2018-09-25T13:59:00Z" w:name="move525647310"/>
      <w:moveToRangeEnd w:id="168"/>
      <w:moveFrom w:id="185" w:author="Adrian" w:date="2018-09-25T13:59:00Z">
        <w:del w:id="186" w:author="Adrian" w:date="2018-09-25T14:16:00Z">
          <w:r w:rsidDel="00F011C3">
            <w:delText xml:space="preserve">We summed visits to each experimental flower over the three-day </w:delText>
          </w:r>
        </w:del>
        <w:r w:rsidDel="005C279A">
          <w:t xml:space="preserve">period and assessed the effects of ambush bug presence on the total number of bee visits, the number of bees that landed on flowers, the proportion of visits that landed, and the proportion of landing bees that collected nectar and pollen. </w:t>
        </w:r>
      </w:moveFrom>
      <w:moveFromRangeEnd w:id="184"/>
      <w:del w:id="187" w:author="Adrian" w:date="2018-09-25T14:04:00Z">
        <w:r w:rsidDel="005C279A">
          <w:delText xml:space="preserve">Given that only female bees collected pollen, </w:delText>
        </w:r>
      </w:del>
      <w:ins w:id="188" w:author="Adrian" w:date="2018-09-25T14:16:00Z">
        <w:r w:rsidR="00F011C3">
          <w:t xml:space="preserve">Also, </w:t>
        </w:r>
      </w:ins>
      <w:r>
        <w:t xml:space="preserve">we excluded males from the pollen collection analysis </w:t>
      </w:r>
      <w:ins w:id="189" w:author="Adrian" w:date="2018-09-25T14:04:00Z">
        <w:r w:rsidR="005C279A">
          <w:t xml:space="preserve">since only female bees collected pollen, </w:t>
        </w:r>
      </w:ins>
      <w:r>
        <w:t xml:space="preserve">and only had the main effect of ambush bug presence as a fixed factor and no random effect of flower ID. To meet the assumptions of normality, we log10 transformed the total number of visits to flowers, </w:t>
      </w:r>
      <w:proofErr w:type="gramStart"/>
      <w:r>
        <w:t>log10(</w:t>
      </w:r>
      <w:proofErr w:type="gramEnd"/>
      <w:r>
        <w:t xml:space="preserve">+1) transformed the total number of bees that landed on flowers, and logit-transformed the </w:t>
      </w:r>
      <w:r>
        <w:lastRenderedPageBreak/>
        <w:t xml:space="preserve">proportion of visits that landed on flowers, collected nectar, or collected pollen </w:t>
      </w:r>
      <w:r>
        <w:rPr>
          <w:noProof/>
        </w:rPr>
        <w:t>(Warton and Hui 2011)</w:t>
      </w:r>
      <w:r>
        <w:t xml:space="preserve">. </w:t>
      </w:r>
    </w:p>
    <w:p w14:paraId="69DE12AA" w14:textId="77777777" w:rsidR="006D16A8" w:rsidRDefault="006D16A8" w:rsidP="004F6FCC">
      <w:pPr>
        <w:spacing w:line="480" w:lineRule="auto"/>
        <w:ind w:firstLine="720"/>
        <w:contextualSpacing/>
        <w:rPr>
          <w:ins w:id="190" w:author="Adrian" w:date="2018-09-25T07:47:00Z"/>
        </w:rPr>
      </w:pPr>
      <w:r>
        <w:t xml:space="preserve">We compared the duration of visits (in seconds) with linear mixed effect models and log10-transformed all responses. Given that nearly all non-landing visits were male, we only analyzed males for non-landing visit duration, measured as the time spent inspecting flowers before leaving. We used each recorded visit as our unit of replication, and included treatment as a fixed effect, and a unique flower ID as a random effect to account for multiple measures of bee visit duration </w:t>
      </w:r>
      <w:del w:id="191" w:author="Adrian" w:date="2018-09-25T14:21:00Z">
        <w:r w:rsidDel="00F011C3">
          <w:delText>on each flower</w:delText>
        </w:r>
      </w:del>
      <w:ins w:id="192" w:author="Adrian" w:date="2018-09-25T14:21:00Z">
        <w:r w:rsidR="00F011C3">
          <w:t>across the three observation days</w:t>
        </w:r>
      </w:ins>
      <w:r>
        <w:t xml:space="preserve">. </w:t>
      </w:r>
      <w:ins w:id="193" w:author="Adrian" w:date="2018-09-25T14:20:00Z">
        <w:r w:rsidR="00F011C3">
          <w:t>Since individual</w:t>
        </w:r>
        <w:r w:rsidR="00F011C3" w:rsidRPr="00494AA4">
          <w:t xml:space="preserve"> flowers (our unit of experimental replication) were only recorded for 10 minutes, </w:t>
        </w:r>
        <w:r w:rsidR="00F011C3">
          <w:t>once per day, it is unlikely that any single bee visited</w:t>
        </w:r>
        <w:r w:rsidR="00F011C3" w:rsidRPr="00494AA4">
          <w:t xml:space="preserve"> the same flower twic</w:t>
        </w:r>
        <w:r w:rsidR="00F011C3">
          <w:t xml:space="preserve">e during an observation period. Still, it is possible that bees were recorded more than once </w:t>
        </w:r>
      </w:ins>
      <w:ins w:id="194" w:author="Adrian" w:date="2018-09-25T14:21:00Z">
        <w:r w:rsidR="00F011C3">
          <w:t>throughout the experiment</w:t>
        </w:r>
      </w:ins>
      <w:ins w:id="195" w:author="Adrian" w:date="2018-09-25T14:20:00Z">
        <w:r w:rsidR="00F011C3">
          <w:t xml:space="preserve"> and thus</w:t>
        </w:r>
      </w:ins>
      <w:ins w:id="196" w:author="Adrian" w:date="2018-09-25T14:21:00Z">
        <w:r w:rsidR="00F011C3">
          <w:t>,</w:t>
        </w:r>
      </w:ins>
      <w:ins w:id="197" w:author="Adrian" w:date="2018-09-25T14:20:00Z">
        <w:r w:rsidR="00F011C3">
          <w:t xml:space="preserve"> our responses should be construed as general response of foraging </w:t>
        </w:r>
        <w:r w:rsidR="00F011C3" w:rsidRPr="00562C82">
          <w:rPr>
            <w:i/>
          </w:rPr>
          <w:t>Melissodes</w:t>
        </w:r>
        <w:r w:rsidR="00F011C3">
          <w:t xml:space="preserve"> to ambush bug presence, and not of individually tracked bees. </w:t>
        </w:r>
      </w:ins>
      <w:r>
        <w:t xml:space="preserve">We </w:t>
      </w:r>
      <w:del w:id="198" w:author="Collin Schwantes" w:date="2018-09-27T21:45:00Z">
        <w:r w:rsidDel="00354231">
          <w:delText xml:space="preserve">similarly </w:delText>
        </w:r>
      </w:del>
      <w:r>
        <w:t>analyzed the duration of landing visits</w:t>
      </w:r>
      <w:del w:id="199" w:author="Collin Schwantes" w:date="2018-09-27T21:45:00Z">
        <w:r w:rsidDel="00354231">
          <w:delText>,</w:delText>
        </w:r>
      </w:del>
      <w:r>
        <w:t xml:space="preserve"> </w:t>
      </w:r>
      <w:del w:id="200" w:author="Collin Schwantes" w:date="2018-09-27T21:45:00Z">
        <w:r w:rsidDel="00354231">
          <w:delText xml:space="preserve">including </w:delText>
        </w:r>
      </w:del>
      <w:ins w:id="201" w:author="Collin Schwantes" w:date="2018-09-27T21:45:00Z">
        <w:r w:rsidR="00354231">
          <w:t xml:space="preserve">using </w:t>
        </w:r>
      </w:ins>
      <w:r>
        <w:t xml:space="preserve">the sex of bee, treatment, and their interaction as fixed effects, and </w:t>
      </w:r>
      <w:del w:id="202" w:author="Collin Schwantes" w:date="2018-09-27T21:45:00Z">
        <w:r w:rsidDel="00354231">
          <w:delText xml:space="preserve">also </w:delText>
        </w:r>
      </w:del>
      <w:r>
        <w:t xml:space="preserve">flower ID as a random effect. A significant effect of ambush bug presence on visitation would suggest that bees </w:t>
      </w:r>
      <w:proofErr w:type="gramStart"/>
      <w:r>
        <w:t>can</w:t>
      </w:r>
      <w:proofErr w:type="gramEnd"/>
      <w:r>
        <w:t xml:space="preserve"> perceive them from a distance, while</w:t>
      </w:r>
      <w:ins w:id="203" w:author="Collin Schwantes" w:date="2018-09-27T21:50:00Z">
        <w:r w:rsidR="00354231">
          <w:t xml:space="preserve"> a significan effect of ambush bug presence on the duration of a landing visit would suggest alternative modes of detection. </w:t>
        </w:r>
      </w:ins>
      <w:r>
        <w:t xml:space="preserve"> </w:t>
      </w:r>
      <w:ins w:id="204" w:author="Collin Schwantes" w:date="2018-09-27T21:51:00Z">
        <w:r w:rsidR="00354231">
          <w:t>A</w:t>
        </w:r>
      </w:ins>
      <w:del w:id="205" w:author="Collin Schwantes" w:date="2018-09-27T21:51:00Z">
        <w:r w:rsidDel="00354231">
          <w:delText>a</w:delText>
        </w:r>
      </w:del>
      <w:r>
        <w:t xml:space="preserve">n interaction between sex and ambush bug presence would suggest that either male and female bees perceive ambush bugs differently, or that the perceived risk of visiting flowers is different for male and female bees. </w:t>
      </w:r>
    </w:p>
    <w:p w14:paraId="077F0397" w14:textId="77777777" w:rsidR="00B20677" w:rsidRPr="0091178A" w:rsidRDefault="00B20677" w:rsidP="004F6FCC">
      <w:pPr>
        <w:spacing w:line="480" w:lineRule="auto"/>
        <w:ind w:firstLine="720"/>
        <w:contextualSpacing/>
      </w:pPr>
      <w:ins w:id="206" w:author="Adrian" w:date="2018-09-25T07:47:00Z">
        <w:r>
          <w:t xml:space="preserve">We </w:t>
        </w:r>
      </w:ins>
      <w:ins w:id="207" w:author="Adrian" w:date="2018-09-25T07:48:00Z">
        <w:r>
          <w:t xml:space="preserve">visually </w:t>
        </w:r>
      </w:ins>
      <w:ins w:id="208" w:author="Adrian" w:date="2018-09-25T07:47:00Z">
        <w:r>
          <w:t xml:space="preserve">compared </w:t>
        </w:r>
      </w:ins>
      <w:ins w:id="209" w:author="Adrian" w:date="2018-09-25T07:48:00Z">
        <w:r>
          <w:t>the colors</w:t>
        </w:r>
      </w:ins>
      <w:ins w:id="210" w:author="Adrian" w:date="2018-09-25T07:47:00Z">
        <w:r>
          <w:t xml:space="preserve"> of sunflower and ambush bug parts </w:t>
        </w:r>
      </w:ins>
      <w:ins w:id="211" w:author="Adrian" w:date="2018-09-25T07:48:00Z">
        <w:r>
          <w:t>by fitting re</w:t>
        </w:r>
      </w:ins>
      <w:ins w:id="212" w:author="Adrian" w:date="2018-09-25T10:22:00Z">
        <w:r w:rsidR="00474A84">
          <w:t>f</w:t>
        </w:r>
      </w:ins>
      <w:ins w:id="213" w:author="Adrian" w:date="2018-09-25T07:48:00Z">
        <w:r>
          <w:t xml:space="preserve">lectance curves. Given that bees only perceive color through their visual system we then explored </w:t>
        </w:r>
      </w:ins>
      <w:ins w:id="214" w:author="Adrian" w:date="2018-09-25T07:49:00Z">
        <w:r>
          <w:t>perception</w:t>
        </w:r>
      </w:ins>
      <w:ins w:id="215" w:author="Adrian" w:date="2018-09-25T07:48:00Z">
        <w:r>
          <w:t xml:space="preserve"> </w:t>
        </w:r>
      </w:ins>
      <w:ins w:id="216" w:author="Adrian" w:date="2018-09-25T07:49:00Z">
        <w:r>
          <w:t xml:space="preserve">through a bee vision model. While no vision model exists for </w:t>
        </w:r>
        <w:r w:rsidRPr="00B20677">
          <w:rPr>
            <w:i/>
            <w:rPrChange w:id="217" w:author="Adrian" w:date="2018-09-25T07:50:00Z">
              <w:rPr/>
            </w:rPrChange>
          </w:rPr>
          <w:t>Melissodes</w:t>
        </w:r>
        <w:r>
          <w:t xml:space="preserve">, </w:t>
        </w:r>
      </w:ins>
      <w:ins w:id="218" w:author="Adrian" w:date="2018-09-25T07:50:00Z">
        <w:r>
          <w:t>methods have been well developed for honeybee</w:t>
        </w:r>
      </w:ins>
      <w:ins w:id="219" w:author="Adrian" w:date="2018-09-25T07:52:00Z">
        <w:r w:rsidR="008E35B7">
          <w:t xml:space="preserve"> (</w:t>
        </w:r>
        <w:r w:rsidR="008E35B7" w:rsidRPr="008E35B7">
          <w:rPr>
            <w:i/>
            <w:rPrChange w:id="220" w:author="Adrian" w:date="2018-09-25T07:52:00Z">
              <w:rPr/>
            </w:rPrChange>
          </w:rPr>
          <w:t>Apis mellifera</w:t>
        </w:r>
        <w:r w:rsidR="008E35B7">
          <w:t xml:space="preserve"> L.) </w:t>
        </w:r>
      </w:ins>
      <w:ins w:id="221" w:author="Adrian" w:date="2018-09-25T07:50:00Z">
        <w:r>
          <w:t xml:space="preserve">vision and both are in the </w:t>
        </w:r>
        <w:r>
          <w:lastRenderedPageBreak/>
          <w:t xml:space="preserve">Apidae family. Moreover, </w:t>
        </w:r>
      </w:ins>
      <w:ins w:id="222" w:author="Adrian" w:date="2018-09-25T07:51:00Z">
        <w:r>
          <w:t>photoreception</w:t>
        </w:r>
      </w:ins>
      <w:ins w:id="223" w:author="Adrian" w:date="2018-09-25T07:50:00Z">
        <w:r>
          <w:t xml:space="preserve"> </w:t>
        </w:r>
      </w:ins>
      <w:ins w:id="224" w:author="Adrian" w:date="2018-09-25T07:51:00Z">
        <w:r>
          <w:t>appears to be quite conserved in bees</w:t>
        </w:r>
      </w:ins>
      <w:ins w:id="225" w:author="Adrian" w:date="2018-09-25T08:29:00Z">
        <w:r w:rsidR="00EC3B0B">
          <w:t xml:space="preserve"> (Briscoe and Chittka 2001)</w:t>
        </w:r>
      </w:ins>
      <w:ins w:id="226" w:author="Adrian" w:date="2018-09-25T07:51:00Z">
        <w:r>
          <w:t xml:space="preserve">, suggesting that the honeybee model is likely an appropriate </w:t>
        </w:r>
        <w:r w:rsidR="008E35B7">
          <w:t xml:space="preserve">approximation of </w:t>
        </w:r>
        <w:r w:rsidR="008E35B7" w:rsidRPr="008E35B7">
          <w:rPr>
            <w:i/>
            <w:rPrChange w:id="227" w:author="Adrian" w:date="2018-09-25T07:52:00Z">
              <w:rPr/>
            </w:rPrChange>
          </w:rPr>
          <w:t>Melissodes</w:t>
        </w:r>
        <w:r w:rsidR="008E35B7">
          <w:t xml:space="preserve"> vision. </w:t>
        </w:r>
      </w:ins>
      <w:ins w:id="228" w:author="Adrian" w:date="2018-09-25T08:05:00Z">
        <w:r w:rsidR="00CC77B8">
          <w:t>We use</w:t>
        </w:r>
      </w:ins>
      <w:ins w:id="229" w:author="Adrian" w:date="2018-09-25T08:29:00Z">
        <w:r w:rsidR="00EC3B0B">
          <w:t>d</w:t>
        </w:r>
      </w:ins>
      <w:ins w:id="230" w:author="Adrian" w:date="2018-09-25T08:05:00Z">
        <w:r w:rsidR="00CC77B8">
          <w:t xml:space="preserve"> the </w:t>
        </w:r>
      </w:ins>
      <w:ins w:id="231" w:author="Adrian" w:date="2018-09-25T14:18:00Z">
        <w:r w:rsidR="00F011C3">
          <w:t>‘</w:t>
        </w:r>
      </w:ins>
      <w:ins w:id="232" w:author="Adrian" w:date="2018-09-25T08:05:00Z">
        <w:r w:rsidR="00CC77B8">
          <w:t>pavo</w:t>
        </w:r>
      </w:ins>
      <w:ins w:id="233" w:author="Adrian" w:date="2018-09-25T14:18:00Z">
        <w:r w:rsidR="00F011C3">
          <w:t>’</w:t>
        </w:r>
      </w:ins>
      <w:ins w:id="234" w:author="Adrian" w:date="2018-09-25T08:05:00Z">
        <w:r w:rsidR="00CC77B8">
          <w:t xml:space="preserve"> packa</w:t>
        </w:r>
      </w:ins>
      <w:ins w:id="235" w:author="Adrian" w:date="2018-09-25T08:06:00Z">
        <w:r w:rsidR="00CC77B8">
          <w:t>g</w:t>
        </w:r>
      </w:ins>
      <w:ins w:id="236" w:author="Adrian" w:date="2018-09-25T08:05:00Z">
        <w:r w:rsidR="00CC77B8">
          <w:t>e</w:t>
        </w:r>
      </w:ins>
      <w:ins w:id="237" w:author="Adrian" w:date="2018-09-25T08:06:00Z">
        <w:r w:rsidR="00CC77B8">
          <w:t xml:space="preserve"> </w:t>
        </w:r>
      </w:ins>
      <w:ins w:id="238" w:author="Adrian" w:date="2018-09-25T08:21:00Z">
        <w:r w:rsidR="00391C88">
          <w:t xml:space="preserve">(Maia et al. 2013) </w:t>
        </w:r>
      </w:ins>
      <w:ins w:id="239" w:author="Adrian" w:date="2018-09-25T08:06:00Z">
        <w:r w:rsidR="00CC77B8">
          <w:t>to fit a honeybee vison model to the spectral data of both sunflowers and bugs, and plotted the results using the hexagonal color space model</w:t>
        </w:r>
      </w:ins>
      <w:ins w:id="240" w:author="Adrian" w:date="2018-09-25T08:05:00Z">
        <w:r w:rsidR="00CC77B8">
          <w:t xml:space="preserve"> </w:t>
        </w:r>
      </w:ins>
      <w:ins w:id="241" w:author="Adrian" w:date="2018-09-25T08:21:00Z">
        <w:r w:rsidR="00391C88">
          <w:t>(</w:t>
        </w:r>
      </w:ins>
      <w:ins w:id="242" w:author="Adrian" w:date="2018-09-25T14:18:00Z">
        <w:r w:rsidR="00F011C3">
          <w:t xml:space="preserve">see </w:t>
        </w:r>
      </w:ins>
      <w:ins w:id="243" w:author="Adrian" w:date="2018-09-25T08:21:00Z">
        <w:r w:rsidR="00391C88">
          <w:t>Chittka 1992).</w:t>
        </w:r>
      </w:ins>
    </w:p>
    <w:p w14:paraId="2EB966B0" w14:textId="77777777" w:rsidR="006D16A8" w:rsidRPr="00032EC6" w:rsidRDefault="006D16A8" w:rsidP="004F6FCC">
      <w:pPr>
        <w:spacing w:line="480" w:lineRule="auto"/>
        <w:contextualSpacing/>
        <w:rPr>
          <w:b/>
        </w:rPr>
      </w:pPr>
    </w:p>
    <w:p w14:paraId="19A53592" w14:textId="77777777" w:rsidR="006D16A8" w:rsidRPr="00032EC6" w:rsidRDefault="006D16A8" w:rsidP="004F6FCC">
      <w:pPr>
        <w:spacing w:line="480" w:lineRule="auto"/>
        <w:contextualSpacing/>
      </w:pPr>
      <w:r w:rsidRPr="00032EC6">
        <w:rPr>
          <w:b/>
        </w:rPr>
        <w:t>Results</w:t>
      </w:r>
      <w:r w:rsidRPr="00032EC6">
        <w:t xml:space="preserve"> </w:t>
      </w:r>
    </w:p>
    <w:p w14:paraId="7204EE63" w14:textId="77777777" w:rsidR="006D16A8" w:rsidRDefault="006D16A8" w:rsidP="004F6FCC">
      <w:pPr>
        <w:spacing w:line="480" w:lineRule="auto"/>
        <w:ind w:firstLine="720"/>
        <w:contextualSpacing/>
      </w:pPr>
      <w:r w:rsidRPr="00032EC6">
        <w:t>Video footage revealed that ambush bugs tended to remain stationary on the periphery of the floral disk</w:t>
      </w:r>
      <w:r>
        <w:t xml:space="preserve">, </w:t>
      </w:r>
      <w:r w:rsidRPr="00032EC6">
        <w:t>sta</w:t>
      </w:r>
      <w:r>
        <w:t>ying in place</w:t>
      </w:r>
      <w:r w:rsidRPr="00032EC6">
        <w:t xml:space="preserve"> for 8</w:t>
      </w:r>
      <w:ins w:id="244" w:author="Adrian" w:date="2018-09-25T08:48:00Z">
        <w:r w:rsidR="00716F53">
          <w:t xml:space="preserve"> minutes and</w:t>
        </w:r>
      </w:ins>
      <w:del w:id="245" w:author="Adrian" w:date="2018-09-25T08:48:00Z">
        <w:r w:rsidRPr="00032EC6" w:rsidDel="00716F53">
          <w:delText>:</w:delText>
        </w:r>
      </w:del>
      <w:r w:rsidRPr="00032EC6">
        <w:t>52.2</w:t>
      </w:r>
      <w:ins w:id="246" w:author="Adrian" w:date="2018-09-25T08:48:00Z">
        <w:r w:rsidR="00716F53">
          <w:t xml:space="preserve"> seconds</w:t>
        </w:r>
      </w:ins>
      <w:r w:rsidRPr="00032EC6">
        <w:t xml:space="preserve"> (</w:t>
      </w:r>
      <w:r w:rsidRPr="00032EC6">
        <w:rPr>
          <w:u w:val="single"/>
        </w:rPr>
        <w:softHyphen/>
      </w:r>
      <w:r w:rsidRPr="00032EC6">
        <w:t xml:space="preserve">SE </w:t>
      </w:r>
      <w:r w:rsidRPr="00032EC6">
        <w:rPr>
          <w:u w:val="single"/>
        </w:rPr>
        <w:t>+</w:t>
      </w:r>
      <w:r w:rsidRPr="00032EC6">
        <w:t xml:space="preserve"> 28.7 seconds)</w:t>
      </w:r>
      <w:del w:id="247" w:author="Adrian" w:date="2018-09-25T08:48:00Z">
        <w:r w:rsidRPr="00032EC6" w:rsidDel="00716F53">
          <w:delText xml:space="preserve"> minutes</w:delText>
        </w:r>
      </w:del>
      <w:r w:rsidRPr="00032EC6">
        <w:t xml:space="preserve"> </w:t>
      </w:r>
      <w:r>
        <w:t>on average. Overall, we observed 704 individual bees from 14 genera visiting sunflowers during recording bouts (Table 1). As expected, long-horned</w:t>
      </w:r>
      <w:r w:rsidRPr="00032EC6">
        <w:t xml:space="preserve"> bees were </w:t>
      </w:r>
      <w:r>
        <w:t xml:space="preserve">by far </w:t>
      </w:r>
      <w:r w:rsidRPr="00032EC6">
        <w:t>the most frequent visitors</w:t>
      </w:r>
      <w:r>
        <w:t xml:space="preserve">, making up 87% of all recorded visits </w:t>
      </w:r>
      <w:r w:rsidRPr="00032EC6">
        <w:t xml:space="preserve">(Table 1). Of the </w:t>
      </w:r>
      <w:r>
        <w:t xml:space="preserve">other genera </w:t>
      </w:r>
      <w:r w:rsidRPr="00032EC6">
        <w:t>that</w:t>
      </w:r>
      <w:r>
        <w:t xml:space="preserve"> visited</w:t>
      </w:r>
      <w:r w:rsidRPr="00032EC6">
        <w:t>, only th</w:t>
      </w:r>
      <w:r>
        <w:t xml:space="preserve">ree, </w:t>
      </w:r>
      <w:r w:rsidRPr="00032EC6">
        <w:rPr>
          <w:i/>
        </w:rPr>
        <w:t>Bombus</w:t>
      </w:r>
      <w:r w:rsidRPr="00032EC6">
        <w:t xml:space="preserve">, </w:t>
      </w:r>
      <w:r w:rsidRPr="00032EC6">
        <w:rPr>
          <w:i/>
        </w:rPr>
        <w:t>Apis</w:t>
      </w:r>
      <w:r w:rsidRPr="00032EC6">
        <w:t xml:space="preserve">, and </w:t>
      </w:r>
      <w:r w:rsidRPr="00032EC6">
        <w:rPr>
          <w:i/>
        </w:rPr>
        <w:t xml:space="preserve">Halictus </w:t>
      </w:r>
      <w:r w:rsidRPr="00032EC6">
        <w:t>(entirely</w:t>
      </w:r>
      <w:r w:rsidRPr="00032EC6">
        <w:rPr>
          <w:i/>
        </w:rPr>
        <w:t xml:space="preserve"> Halictus ligatus)</w:t>
      </w:r>
      <w:r w:rsidRPr="00032EC6">
        <w:t>, include</w:t>
      </w:r>
      <w:r>
        <w:t xml:space="preserve"> species known to be</w:t>
      </w:r>
      <w:r w:rsidRPr="00032EC6">
        <w:t xml:space="preserve"> eusocial. Those eusocial bees account</w:t>
      </w:r>
      <w:r>
        <w:t>ed</w:t>
      </w:r>
      <w:r w:rsidRPr="00032EC6">
        <w:t xml:space="preserve"> for </w:t>
      </w:r>
      <w:r>
        <w:t>just 5 % of all recorded visits</w:t>
      </w:r>
      <w:r w:rsidRPr="00032EC6">
        <w:t xml:space="preserve">. </w:t>
      </w:r>
      <w:r>
        <w:t>O</w:t>
      </w:r>
      <w:r w:rsidRPr="00032EC6">
        <w:t xml:space="preserve">f the </w:t>
      </w:r>
      <w:r>
        <w:t>360 total</w:t>
      </w:r>
      <w:r w:rsidRPr="00032EC6">
        <w:t xml:space="preserve"> recorded visits to ambu</w:t>
      </w:r>
      <w:r>
        <w:t>sh bug occupied flowers, only one predation event was</w:t>
      </w:r>
      <w:r w:rsidRPr="00032EC6">
        <w:t xml:space="preserve"> recorded</w:t>
      </w:r>
      <w:r>
        <w:t xml:space="preserve">, representing just </w:t>
      </w:r>
      <w:r w:rsidRPr="00032EC6">
        <w:t>0.</w:t>
      </w:r>
      <w:r>
        <w:t>15</w:t>
      </w:r>
      <w:r w:rsidRPr="00032EC6">
        <w:t>% of visits to</w:t>
      </w:r>
      <w:r>
        <w:t xml:space="preserve"> occupied flowers. In this attack, the foraging</w:t>
      </w:r>
      <w:r w:rsidRPr="00981BF2">
        <w:t xml:space="preserve"> honeybee landed on top of the ambush bug with its head and abdomen oriented in the same direction as the predator. As the bee moved towards the center of the flower, the ambush bug grasped it with its forelegs and inserted its beak in the membrane between the head and thorax. The bee </w:t>
      </w:r>
      <w:r>
        <w:t>struggled and attempted to sting</w:t>
      </w:r>
      <w:r w:rsidRPr="00981BF2">
        <w:t xml:space="preserve"> </w:t>
      </w:r>
      <w:r>
        <w:t xml:space="preserve">for approximately 25 seconds </w:t>
      </w:r>
      <w:r w:rsidRPr="00981BF2">
        <w:t xml:space="preserve">but was unable </w:t>
      </w:r>
      <w:r>
        <w:t xml:space="preserve">to </w:t>
      </w:r>
      <w:r w:rsidRPr="00981BF2">
        <w:t>free itself</w:t>
      </w:r>
      <w:r>
        <w:t xml:space="preserve"> (Supplementary Material)</w:t>
      </w:r>
      <w:r w:rsidRPr="00981BF2">
        <w:t xml:space="preserve">. No </w:t>
      </w:r>
      <w:r>
        <w:t xml:space="preserve">other </w:t>
      </w:r>
      <w:r w:rsidRPr="00981BF2">
        <w:t>attempted predation events were observed.</w:t>
      </w:r>
    </w:p>
    <w:p w14:paraId="423A4FB0" w14:textId="77777777" w:rsidR="006D16A8" w:rsidRDefault="006D16A8" w:rsidP="004F6FCC">
      <w:pPr>
        <w:spacing w:line="480" w:lineRule="auto"/>
        <w:ind w:firstLine="720"/>
        <w:contextualSpacing/>
      </w:pPr>
      <w:r>
        <w:t xml:space="preserve">Summed across all three days, we recorded 613 total visits from </w:t>
      </w:r>
      <w:r w:rsidRPr="003F542A">
        <w:rPr>
          <w:i/>
        </w:rPr>
        <w:t>Melissodes</w:t>
      </w:r>
      <w:r>
        <w:rPr>
          <w:i/>
        </w:rPr>
        <w:t xml:space="preserve"> </w:t>
      </w:r>
      <w:r>
        <w:t>to 17 control flowers and 18 occupied flowers. We found a significant effect of sex on visitation, with m</w:t>
      </w:r>
      <w:r w:rsidRPr="00032EC6">
        <w:t xml:space="preserve">ale </w:t>
      </w:r>
      <w:r w:rsidRPr="00032EC6">
        <w:rPr>
          <w:i/>
        </w:rPr>
        <w:lastRenderedPageBreak/>
        <w:t>Melissodes</w:t>
      </w:r>
      <w:r w:rsidRPr="00032EC6">
        <w:t xml:space="preserve"> </w:t>
      </w:r>
      <w:r>
        <w:t>visiting flowers three times more frequently than females (F</w:t>
      </w:r>
      <w:r w:rsidRPr="00564DCF">
        <w:rPr>
          <w:vertAlign w:val="subscript"/>
        </w:rPr>
        <w:t>1</w:t>
      </w:r>
      <w:r>
        <w:rPr>
          <w:vertAlign w:val="subscript"/>
        </w:rPr>
        <w:t>,31.9</w:t>
      </w:r>
      <w:r>
        <w:t xml:space="preserve"> = 27.21, P &lt; 0.001), with females making up just 24% of visits (147 compared to 466 male visits). We found</w:t>
      </w:r>
      <w:r w:rsidRPr="0002248C">
        <w:t xml:space="preserve"> no significant effect of ambush bug presence on </w:t>
      </w:r>
      <w:r>
        <w:t>total visitation (F</w:t>
      </w:r>
      <w:r w:rsidRPr="00564DCF">
        <w:rPr>
          <w:vertAlign w:val="subscript"/>
        </w:rPr>
        <w:t>1</w:t>
      </w:r>
      <w:proofErr w:type="gramStart"/>
      <w:r>
        <w:rPr>
          <w:vertAlign w:val="subscript"/>
        </w:rPr>
        <w:t>,32.3</w:t>
      </w:r>
      <w:proofErr w:type="gramEnd"/>
      <w:r>
        <w:t xml:space="preserve"> = 0.00, P = 0.963), and no interaction </w:t>
      </w:r>
      <w:r w:rsidRPr="0002248C">
        <w:t>b</w:t>
      </w:r>
      <w:r>
        <w:t xml:space="preserve">etween the sex of long-horned bee visitor </w:t>
      </w:r>
      <w:r w:rsidRPr="0002248C">
        <w:t>and ambush bug presence</w:t>
      </w:r>
      <w:r>
        <w:t xml:space="preserve"> (F</w:t>
      </w:r>
      <w:r w:rsidRPr="00564DCF">
        <w:rPr>
          <w:vertAlign w:val="subscript"/>
        </w:rPr>
        <w:t>1</w:t>
      </w:r>
      <w:r>
        <w:rPr>
          <w:vertAlign w:val="subscript"/>
        </w:rPr>
        <w:t>,31.9</w:t>
      </w:r>
      <w:r>
        <w:t xml:space="preserve"> = 3.28, P = 0.080, Fig. 2a). Of the </w:t>
      </w:r>
      <w:r w:rsidRPr="009763A6">
        <w:t>613 total v</w:t>
      </w:r>
      <w:r>
        <w:t xml:space="preserve">isits from </w:t>
      </w:r>
      <w:r w:rsidRPr="007F3A12">
        <w:rPr>
          <w:i/>
        </w:rPr>
        <w:t xml:space="preserve">Melissodes </w:t>
      </w:r>
      <w:r>
        <w:t>recorded during the experiment, only 222 bees</w:t>
      </w:r>
      <w:r w:rsidRPr="009763A6">
        <w:t xml:space="preserve"> landed on flowers. </w:t>
      </w:r>
      <w:r>
        <w:t xml:space="preserve">We </w:t>
      </w:r>
      <w:r w:rsidRPr="00733EEA">
        <w:t xml:space="preserve">found no effect of ambush bug presence on </w:t>
      </w:r>
      <w:r>
        <w:t>the number of bees that landed on flowers</w:t>
      </w:r>
      <w:r w:rsidRPr="00733EEA">
        <w:t xml:space="preserve"> </w:t>
      </w:r>
      <w:r>
        <w:t>(F</w:t>
      </w:r>
      <w:r w:rsidRPr="00564DCF">
        <w:rPr>
          <w:vertAlign w:val="subscript"/>
        </w:rPr>
        <w:t>1</w:t>
      </w:r>
      <w:proofErr w:type="gramStart"/>
      <w:r>
        <w:rPr>
          <w:vertAlign w:val="subscript"/>
        </w:rPr>
        <w:t>,32.6</w:t>
      </w:r>
      <w:proofErr w:type="gramEnd"/>
      <w:r>
        <w:t xml:space="preserve"> = 0.48, P = 0.493) </w:t>
      </w:r>
      <w:r w:rsidRPr="00733EEA">
        <w:t>and no intera</w:t>
      </w:r>
      <w:r>
        <w:t>ction between ambush bug presence and</w:t>
      </w:r>
      <w:r w:rsidRPr="00733EEA">
        <w:t xml:space="preserve"> bee sex</w:t>
      </w:r>
      <w:r>
        <w:t xml:space="preserve"> (F</w:t>
      </w:r>
      <w:r w:rsidRPr="00564DCF">
        <w:rPr>
          <w:vertAlign w:val="subscript"/>
        </w:rPr>
        <w:t>1</w:t>
      </w:r>
      <w:r>
        <w:rPr>
          <w:vertAlign w:val="subscript"/>
        </w:rPr>
        <w:t>,32.2</w:t>
      </w:r>
      <w:r>
        <w:t xml:space="preserve"> = 0.160, P = 0.692, Fig. 2b)</w:t>
      </w:r>
      <w:r w:rsidRPr="00733EEA">
        <w:t>.</w:t>
      </w:r>
      <w:r>
        <w:t xml:space="preserve"> However, </w:t>
      </w:r>
      <w:r w:rsidRPr="00733EEA">
        <w:t>twice as many female bees landed on experimental flowers</w:t>
      </w:r>
      <w:r>
        <w:t xml:space="preserve"> than males (F</w:t>
      </w:r>
      <w:r w:rsidRPr="00564DCF">
        <w:rPr>
          <w:vertAlign w:val="subscript"/>
        </w:rPr>
        <w:t>1</w:t>
      </w:r>
      <w:proofErr w:type="gramStart"/>
      <w:r>
        <w:rPr>
          <w:vertAlign w:val="subscript"/>
        </w:rPr>
        <w:t>,32.2</w:t>
      </w:r>
      <w:proofErr w:type="gramEnd"/>
      <w:r>
        <w:t xml:space="preserve"> = 11.7, P = 0.002)</w:t>
      </w:r>
      <w:r w:rsidRPr="00733EEA">
        <w:t xml:space="preserve">. </w:t>
      </w:r>
      <w:r>
        <w:t>Moreover, the proportion of f</w:t>
      </w:r>
      <w:r w:rsidRPr="007F3A12">
        <w:t xml:space="preserve">emale bees </w:t>
      </w:r>
      <w:r>
        <w:t>landing after visiting a flower was</w:t>
      </w:r>
      <w:r w:rsidRPr="007F3A12">
        <w:t xml:space="preserve"> 5 times </w:t>
      </w:r>
      <w:r>
        <w:t>greater</w:t>
      </w:r>
      <w:r w:rsidRPr="007F3A12">
        <w:t xml:space="preserve"> than male bees (92% vs 17%</w:t>
      </w:r>
      <w:r>
        <w:t xml:space="preserve"> respectively,</w:t>
      </w:r>
      <w:r w:rsidRPr="007F3A12">
        <w:t xml:space="preserve"> </w:t>
      </w:r>
      <w:r>
        <w:t>F</w:t>
      </w:r>
      <w:r w:rsidRPr="00564DCF">
        <w:rPr>
          <w:vertAlign w:val="subscript"/>
        </w:rPr>
        <w:t>1</w:t>
      </w:r>
      <w:proofErr w:type="gramStart"/>
      <w:r>
        <w:rPr>
          <w:vertAlign w:val="subscript"/>
        </w:rPr>
        <w:t>,62</w:t>
      </w:r>
      <w:proofErr w:type="gramEnd"/>
      <w:r>
        <w:t xml:space="preserve"> = 110.03, P &lt; 0.001, Fig. 2c), although</w:t>
      </w:r>
      <w:r w:rsidRPr="007F3A12">
        <w:t xml:space="preserve"> the interaction between ambush bug presence and sex </w:t>
      </w:r>
      <w:r>
        <w:t>again was not significant (F</w:t>
      </w:r>
      <w:r w:rsidRPr="00564DCF">
        <w:rPr>
          <w:vertAlign w:val="subscript"/>
        </w:rPr>
        <w:t>1</w:t>
      </w:r>
      <w:r>
        <w:rPr>
          <w:vertAlign w:val="subscript"/>
        </w:rPr>
        <w:t>,62</w:t>
      </w:r>
      <w:r>
        <w:t xml:space="preserve"> = 3.38, P = 0.071) and there was no overall main effect of ambush bug presence (F</w:t>
      </w:r>
      <w:r w:rsidRPr="00564DCF">
        <w:rPr>
          <w:vertAlign w:val="subscript"/>
        </w:rPr>
        <w:t>1</w:t>
      </w:r>
      <w:r>
        <w:rPr>
          <w:vertAlign w:val="subscript"/>
        </w:rPr>
        <w:t>,62</w:t>
      </w:r>
      <w:r>
        <w:t xml:space="preserve"> = 0.14, P = 0.706).</w:t>
      </w:r>
    </w:p>
    <w:p w14:paraId="520FF95D" w14:textId="77777777" w:rsidR="006D16A8" w:rsidRDefault="006D16A8" w:rsidP="004F6FCC">
      <w:pPr>
        <w:spacing w:line="480" w:lineRule="auto"/>
        <w:ind w:firstLine="720"/>
        <w:contextualSpacing/>
        <w:rPr>
          <w:ins w:id="248" w:author="Adrian" w:date="2018-09-25T10:24:00Z"/>
        </w:rPr>
      </w:pPr>
      <w:r>
        <w:t>Only</w:t>
      </w:r>
      <w:r w:rsidRPr="00A31EDE">
        <w:t xml:space="preserve"> 14 female bees inspected flowers without landing </w:t>
      </w:r>
      <w:r>
        <w:t xml:space="preserve">compared to 377 males, making statistical comparison between sexes difficult. In general, male </w:t>
      </w:r>
      <w:r w:rsidRPr="00A31EDE">
        <w:t xml:space="preserve">bees </w:t>
      </w:r>
      <w:r>
        <w:t xml:space="preserve">that did not land </w:t>
      </w:r>
      <w:r w:rsidRPr="00A31EDE">
        <w:t xml:space="preserve">spent </w:t>
      </w:r>
      <w:r>
        <w:t xml:space="preserve">very </w:t>
      </w:r>
      <w:r w:rsidRPr="00A31EDE">
        <w:t xml:space="preserve">little time at flowers, </w:t>
      </w:r>
      <w:r>
        <w:t>likely</w:t>
      </w:r>
      <w:r w:rsidRPr="00A31EDE">
        <w:t xml:space="preserve"> just inspecting them</w:t>
      </w:r>
      <w:r>
        <w:t xml:space="preserve"> in search of mates</w:t>
      </w:r>
      <w:r w:rsidRPr="00A31EDE">
        <w:t xml:space="preserve">. </w:t>
      </w:r>
      <w:r>
        <w:t>Males</w:t>
      </w:r>
      <w:r w:rsidRPr="00032EC6">
        <w:t xml:space="preserve"> briefly visit</w:t>
      </w:r>
      <w:r>
        <w:t>ed</w:t>
      </w:r>
      <w:r w:rsidRPr="00032EC6">
        <w:t xml:space="preserve"> flowers (mean ± SE = 1.75 seconds ± 0.64) and regularly visited flowers occupied by other bees</w:t>
      </w:r>
      <w:r>
        <w:t xml:space="preserve">. On average, </w:t>
      </w:r>
      <w:r w:rsidRPr="00A31EDE">
        <w:t>male bees spent 45% more time insp</w:t>
      </w:r>
      <w:r>
        <w:t xml:space="preserve">ecting flowers before deciding to leave than female bees </w:t>
      </w:r>
      <w:r w:rsidRPr="00A31EDE">
        <w:t>(</w:t>
      </w:r>
      <w:r>
        <w:t>0</w:t>
      </w:r>
      <w:r w:rsidRPr="00A31EDE">
        <w:t xml:space="preserve">.36 vs </w:t>
      </w:r>
      <w:r>
        <w:t>0</w:t>
      </w:r>
      <w:r w:rsidRPr="00A31EDE">
        <w:t>.20 seconds, respectively)</w:t>
      </w:r>
      <w:ins w:id="249" w:author="Adrian" w:date="2018-09-25T08:54:00Z">
        <w:r w:rsidR="00786412">
          <w:t xml:space="preserve"> but</w:t>
        </w:r>
      </w:ins>
      <w:del w:id="250" w:author="Adrian" w:date="2018-09-25T08:54:00Z">
        <w:r w:rsidRPr="00A31EDE" w:rsidDel="00786412">
          <w:delText xml:space="preserve">. </w:delText>
        </w:r>
      </w:del>
      <w:del w:id="251" w:author="Adrian" w:date="2018-09-25T08:53:00Z">
        <w:r w:rsidRPr="00A31EDE" w:rsidDel="00786412">
          <w:delText xml:space="preserve">Of those non-landing </w:delText>
        </w:r>
        <w:r w:rsidDel="00786412">
          <w:delText xml:space="preserve">male bee </w:delText>
        </w:r>
        <w:r w:rsidRPr="00A31EDE" w:rsidDel="00786412">
          <w:delText>visits, the presence of ambush bugs reduced the duration of inspection times by roughly 45%, though this was primarily driven by two outliers of 1</w:delText>
        </w:r>
        <w:r w:rsidDel="00786412">
          <w:delText xml:space="preserve">1 and 33 seconds (Fig. 3a), and overall </w:delText>
        </w:r>
      </w:del>
      <w:ins w:id="252" w:author="Adrian" w:date="2018-09-25T08:54:00Z">
        <w:r w:rsidR="00786412">
          <w:t xml:space="preserve"> a</w:t>
        </w:r>
      </w:ins>
      <w:del w:id="253" w:author="Adrian" w:date="2018-09-25T08:53:00Z">
        <w:r w:rsidDel="00786412">
          <w:delText>a</w:delText>
        </w:r>
      </w:del>
      <w:r>
        <w:t>mbush bugs had no effect on the duration on non-landing male visits (F</w:t>
      </w:r>
      <w:r w:rsidRPr="00564DCF">
        <w:rPr>
          <w:vertAlign w:val="subscript"/>
        </w:rPr>
        <w:t>1</w:t>
      </w:r>
      <w:r>
        <w:rPr>
          <w:vertAlign w:val="subscript"/>
        </w:rPr>
        <w:t>,24.1</w:t>
      </w:r>
      <w:r>
        <w:t xml:space="preserve"> = 1.68, P = 0.207</w:t>
      </w:r>
      <w:ins w:id="254" w:author="Adrian" w:date="2018-09-25T08:53:00Z">
        <w:r w:rsidR="00786412">
          <w:t>, Fig. 3a</w:t>
        </w:r>
      </w:ins>
      <w:r>
        <w:t xml:space="preserve">). Summed over the three days of observation, 133 female and 89 male </w:t>
      </w:r>
      <w:r w:rsidRPr="002C4984">
        <w:rPr>
          <w:i/>
        </w:rPr>
        <w:t>Melissodes</w:t>
      </w:r>
      <w:r>
        <w:t xml:space="preserve"> visits landed on flowers. The amount of time bees spent on flowers averaged 6.4 seconds, though some bees that landed spent an exceptionally long time on flowers (up to 46 seconds, apparently simply resting and not foraging). We </w:t>
      </w:r>
      <w:r>
        <w:lastRenderedPageBreak/>
        <w:t>therefore identified 12 extreme outliers that were above the 95th percentile and excluded them from analyses. Once landed, female bees spent 2.5 times longer on flowers than male bees (F</w:t>
      </w:r>
      <w:r w:rsidRPr="00564DCF">
        <w:rPr>
          <w:vertAlign w:val="subscript"/>
        </w:rPr>
        <w:t>1</w:t>
      </w:r>
      <w:proofErr w:type="gramStart"/>
      <w:r>
        <w:rPr>
          <w:vertAlign w:val="subscript"/>
        </w:rPr>
        <w:t>,199.7</w:t>
      </w:r>
      <w:proofErr w:type="gramEnd"/>
      <w:r>
        <w:t xml:space="preserve"> = 24.95, P &lt; 0.001). While ambush bug presence tended to reduce the duration of visits by some 30% (13.4 % in females vs 57.6% in males) the effect was not significant (F</w:t>
      </w:r>
      <w:r w:rsidRPr="00564DCF">
        <w:rPr>
          <w:vertAlign w:val="subscript"/>
        </w:rPr>
        <w:t>1</w:t>
      </w:r>
      <w:proofErr w:type="gramStart"/>
      <w:r>
        <w:rPr>
          <w:vertAlign w:val="subscript"/>
        </w:rPr>
        <w:t>,23.45</w:t>
      </w:r>
      <w:proofErr w:type="gramEnd"/>
      <w:r>
        <w:t xml:space="preserve"> = 1.48, P = 0.236) and there was no interaction between the sex of bee and ambush bug presence (F</w:t>
      </w:r>
      <w:r w:rsidRPr="00564DCF">
        <w:rPr>
          <w:vertAlign w:val="subscript"/>
        </w:rPr>
        <w:t>1</w:t>
      </w:r>
      <w:r>
        <w:rPr>
          <w:vertAlign w:val="subscript"/>
        </w:rPr>
        <w:t>,199.7</w:t>
      </w:r>
      <w:r>
        <w:t xml:space="preserve"> = 0.00, P = 0.956, Fig. 3b) on visit duration. The proportion of females nectaring once landed was 37% higher than males (F</w:t>
      </w:r>
      <w:r w:rsidRPr="00564DCF">
        <w:rPr>
          <w:vertAlign w:val="subscript"/>
        </w:rPr>
        <w:t>1</w:t>
      </w:r>
      <w:proofErr w:type="gramStart"/>
      <w:r>
        <w:rPr>
          <w:vertAlign w:val="subscript"/>
        </w:rPr>
        <w:t>,52</w:t>
      </w:r>
      <w:proofErr w:type="gramEnd"/>
      <w:r>
        <w:t xml:space="preserve"> = 13.54, P &lt; 0.001) but there was no effect of ambush bug presence on nectaring (F</w:t>
      </w:r>
      <w:r w:rsidRPr="00564DCF">
        <w:rPr>
          <w:vertAlign w:val="subscript"/>
        </w:rPr>
        <w:t>1</w:t>
      </w:r>
      <w:r>
        <w:rPr>
          <w:vertAlign w:val="subscript"/>
        </w:rPr>
        <w:t>,52</w:t>
      </w:r>
      <w:r>
        <w:t xml:space="preserve"> = 3.79, P = 0.057), no interaction with sex (F</w:t>
      </w:r>
      <w:r w:rsidRPr="00564DCF">
        <w:rPr>
          <w:vertAlign w:val="subscript"/>
        </w:rPr>
        <w:t>1</w:t>
      </w:r>
      <w:r>
        <w:rPr>
          <w:vertAlign w:val="subscript"/>
        </w:rPr>
        <w:t>,52</w:t>
      </w:r>
      <w:r>
        <w:t xml:space="preserve"> = 1.75, P = 0.191), and no effect of ambush bug presence on the proportion of females collecting pollen during visits (F</w:t>
      </w:r>
      <w:r w:rsidRPr="00564DCF">
        <w:rPr>
          <w:vertAlign w:val="subscript"/>
        </w:rPr>
        <w:t>1</w:t>
      </w:r>
      <w:r>
        <w:rPr>
          <w:vertAlign w:val="subscript"/>
        </w:rPr>
        <w:t>,29</w:t>
      </w:r>
      <w:r>
        <w:t xml:space="preserve"> = 0.95, P = 0.339).</w:t>
      </w:r>
    </w:p>
    <w:p w14:paraId="49DE4A3D" w14:textId="77777777" w:rsidR="00474A84" w:rsidRDefault="004F6FCC" w:rsidP="004F6FCC">
      <w:pPr>
        <w:spacing w:line="480" w:lineRule="auto"/>
        <w:ind w:firstLine="720"/>
        <w:contextualSpacing/>
      </w:pPr>
      <w:ins w:id="255" w:author="Adrian" w:date="2018-09-25T10:32:00Z">
        <w:r>
          <w:t>Spectrometry showed r</w:t>
        </w:r>
      </w:ins>
      <w:ins w:id="256" w:author="Adrian" w:date="2018-09-25T10:30:00Z">
        <w:r>
          <w:t xml:space="preserve">ay flowers had much higher reflectance </w:t>
        </w:r>
      </w:ins>
      <w:ins w:id="257" w:author="Adrian" w:date="2018-09-25T10:33:00Z">
        <w:r>
          <w:t>in the yellow to red range of the visual spectrum (5</w:t>
        </w:r>
      </w:ins>
      <w:ins w:id="258" w:author="Adrian" w:date="2018-09-25T10:34:00Z">
        <w:r>
          <w:t xml:space="preserve">70-700) </w:t>
        </w:r>
      </w:ins>
      <w:ins w:id="259" w:author="Adrian" w:date="2018-09-25T10:30:00Z">
        <w:r>
          <w:t xml:space="preserve">than disc flowers </w:t>
        </w:r>
      </w:ins>
      <w:ins w:id="260" w:author="Adrian" w:date="2018-09-25T10:34:00Z">
        <w:r>
          <w:t>or either measure of ambush bug coloration</w:t>
        </w:r>
      </w:ins>
      <w:ins w:id="261" w:author="Adrian" w:date="2018-09-25T10:37:00Z">
        <w:r>
          <w:t>;</w:t>
        </w:r>
      </w:ins>
      <w:ins w:id="262" w:author="Adrian" w:date="2018-09-25T10:34:00Z">
        <w:r>
          <w:t xml:space="preserve"> The</w:t>
        </w:r>
      </w:ins>
      <w:ins w:id="263" w:author="Adrian" w:date="2018-09-25T10:35:00Z">
        <w:r>
          <w:t xml:space="preserve"> reflectance of the ambush bug nota were also much darker and similar to disc flowers, exhibited little reflectance in the same ranges</w:t>
        </w:r>
      </w:ins>
      <w:ins w:id="264" w:author="Adrian" w:date="2018-09-25T10:37:00Z">
        <w:r>
          <w:t xml:space="preserve"> (Fig. 4a)</w:t>
        </w:r>
      </w:ins>
      <w:ins w:id="265" w:author="Adrian" w:date="2018-09-25T10:35:00Z">
        <w:r>
          <w:t xml:space="preserve">. </w:t>
        </w:r>
      </w:ins>
      <w:ins w:id="266" w:author="Adrian" w:date="2018-09-25T10:36:00Z">
        <w:r>
          <w:t>Plotting the spectral data in the honeybee color space</w:t>
        </w:r>
      </w:ins>
      <w:ins w:id="267" w:author="Adrian" w:date="2018-09-25T10:37:00Z">
        <w:r>
          <w:t xml:space="preserve"> indicated </w:t>
        </w:r>
      </w:ins>
      <w:ins w:id="268" w:author="Adrian" w:date="2018-09-25T10:38:00Z">
        <w:r>
          <w:t xml:space="preserve">nearly complete overlap in both ray flower and </w:t>
        </w:r>
        <w:r w:rsidR="00831F94">
          <w:t xml:space="preserve">ambush bug notal coloration, though ray petals and sternal color of </w:t>
        </w:r>
      </w:ins>
      <w:ins w:id="269" w:author="Adrian" w:date="2018-09-25T10:39:00Z">
        <w:r w:rsidR="00831F94">
          <w:t xml:space="preserve">ambush bugs were different, exciting visual receptors more in the green </w:t>
        </w:r>
      </w:ins>
      <w:ins w:id="270" w:author="Adrian" w:date="2018-09-25T10:40:00Z">
        <w:r w:rsidR="00831F94">
          <w:t xml:space="preserve">and bluegreen </w:t>
        </w:r>
      </w:ins>
      <w:ins w:id="271" w:author="Adrian" w:date="2018-09-25T10:41:00Z">
        <w:r w:rsidR="00831F94">
          <w:t>sectors, respectively.</w:t>
        </w:r>
      </w:ins>
      <w:ins w:id="272" w:author="Adrian" w:date="2018-09-25T10:39:00Z">
        <w:r w:rsidR="00831F94">
          <w:t xml:space="preserve"> </w:t>
        </w:r>
      </w:ins>
      <w:ins w:id="273" w:author="Adrian" w:date="2018-09-25T10:36:00Z">
        <w:r>
          <w:t xml:space="preserve"> </w:t>
        </w:r>
      </w:ins>
      <w:ins w:id="274" w:author="Adrian" w:date="2018-09-25T10:34:00Z">
        <w:r>
          <w:t xml:space="preserve"> </w:t>
        </w:r>
      </w:ins>
    </w:p>
    <w:p w14:paraId="6FD2DDC0" w14:textId="77777777" w:rsidR="006D16A8" w:rsidRPr="00032EC6" w:rsidRDefault="006D16A8" w:rsidP="004F6FCC">
      <w:pPr>
        <w:spacing w:line="480" w:lineRule="auto"/>
        <w:ind w:firstLine="720"/>
        <w:contextualSpacing/>
      </w:pPr>
    </w:p>
    <w:p w14:paraId="0791F58E" w14:textId="77777777" w:rsidR="006D16A8" w:rsidRPr="00032EC6" w:rsidRDefault="006D16A8" w:rsidP="004F6FCC">
      <w:pPr>
        <w:spacing w:line="480" w:lineRule="auto"/>
        <w:contextualSpacing/>
      </w:pPr>
      <w:r w:rsidRPr="00032EC6">
        <w:rPr>
          <w:b/>
        </w:rPr>
        <w:t>Discussion</w:t>
      </w:r>
    </w:p>
    <w:p w14:paraId="05860428" w14:textId="77777777" w:rsidR="006D16A8" w:rsidRDefault="006D16A8" w:rsidP="004F6FCC">
      <w:pPr>
        <w:spacing w:line="480" w:lineRule="auto"/>
        <w:ind w:firstLine="720"/>
        <w:contextualSpacing/>
      </w:pPr>
      <w:r>
        <w:t>Overall, our results suggests that cryptic predatory ambush bugs i</w:t>
      </w:r>
      <w:r w:rsidRPr="00032EC6">
        <w:t>n this study</w:t>
      </w:r>
      <w:r>
        <w:t xml:space="preserve"> had little impacts on the foraging behaviors of long-horned bees and may not be a significant factor driving </w:t>
      </w:r>
      <w:r w:rsidRPr="00196ADD">
        <w:rPr>
          <w:i/>
        </w:rPr>
        <w:t>Melissodes</w:t>
      </w:r>
      <w:r>
        <w:t xml:space="preserve"> foraging decisions. </w:t>
      </w:r>
      <w:r w:rsidRPr="00032EC6">
        <w:t xml:space="preserve">Bees visiting </w:t>
      </w:r>
      <w:r>
        <w:t>ambush bug</w:t>
      </w:r>
      <w:r w:rsidRPr="00032EC6">
        <w:t xml:space="preserve"> occupied flowers spent </w:t>
      </w:r>
      <w:r>
        <w:t>similar amounts of time on those flowers</w:t>
      </w:r>
      <w:r w:rsidRPr="00032EC6">
        <w:t xml:space="preserve"> compared to those visiting unoccupied blooms</w:t>
      </w:r>
      <w:r>
        <w:t xml:space="preserve"> and there was </w:t>
      </w:r>
      <w:r>
        <w:lastRenderedPageBreak/>
        <w:t>little</w:t>
      </w:r>
      <w:r w:rsidRPr="00032EC6">
        <w:t xml:space="preserve"> effect of the presence of ambush bugs on </w:t>
      </w:r>
      <w:r>
        <w:t xml:space="preserve">other </w:t>
      </w:r>
      <w:r w:rsidRPr="00032EC6">
        <w:t>bee foraging</w:t>
      </w:r>
      <w:r>
        <w:t xml:space="preserve"> behaviors</w:t>
      </w:r>
      <w:r w:rsidRPr="00032EC6">
        <w:t xml:space="preserve">. </w:t>
      </w:r>
      <w:ins w:id="275" w:author="Adrian" w:date="2018-09-25T12:59:00Z">
        <w:r w:rsidR="00EF193E">
          <w:t>This appears d</w:t>
        </w:r>
      </w:ins>
      <w:ins w:id="276" w:author="Adrian" w:date="2018-09-25T13:00:00Z">
        <w:r w:rsidR="00EF193E">
          <w:t>ri</w:t>
        </w:r>
      </w:ins>
      <w:ins w:id="277" w:author="Adrian" w:date="2018-09-25T12:59:00Z">
        <w:r w:rsidR="00EF193E">
          <w:t xml:space="preserve">ven by cryptic coloration of ambush bugs, </w:t>
        </w:r>
      </w:ins>
      <w:ins w:id="278" w:author="Adrian" w:date="2018-09-25T13:01:00Z">
        <w:r w:rsidR="00EF193E">
          <w:t>which</w:t>
        </w:r>
      </w:ins>
      <w:ins w:id="279" w:author="Adrian" w:date="2018-09-25T12:59:00Z">
        <w:r w:rsidR="00EF193E">
          <w:t xml:space="preserve"> are </w:t>
        </w:r>
      </w:ins>
      <w:ins w:id="280" w:author="Adrian" w:date="2018-09-25T13:00:00Z">
        <w:r w:rsidR="00EF193E">
          <w:t xml:space="preserve">likely not perceived </w:t>
        </w:r>
      </w:ins>
      <w:ins w:id="281" w:author="Adrian" w:date="2018-09-25T13:01:00Z">
        <w:r w:rsidR="00EF193E">
          <w:t>against the dark ray flowers while hunting on sunflowers.</w:t>
        </w:r>
      </w:ins>
      <w:ins w:id="282" w:author="Adrian" w:date="2018-09-25T12:59:00Z">
        <w:r w:rsidR="00EF193E">
          <w:t xml:space="preserve"> </w:t>
        </w:r>
      </w:ins>
      <w:r>
        <w:t>However, we did detect sex-specific differences in bee foraging behaviors, with males visiting more frequently but for shorter periods of time. Given the differences in foraging behavior recorded between sexes, this could suggest that male and female bees vary in exposure to flower-occupying predators.</w:t>
      </w:r>
      <w:r w:rsidRPr="00032EC6">
        <w:t xml:space="preserve"> </w:t>
      </w:r>
      <w:r>
        <w:t>These finding are novel, given the paucity of studies evaluating solitary bee foraging behavior in response to predators, and suggest that much of what we know about predator risk assessment and avoidance in social bees may not necessarily apply to solitary bees, given differences in both their ecology and natural history</w:t>
      </w:r>
      <w:ins w:id="283" w:author="Adrian" w:date="2018-09-25T13:02:00Z">
        <w:r w:rsidR="00EF193E">
          <w:t>, and the different strategies of flower-occupying predators</w:t>
        </w:r>
      </w:ins>
      <w:r>
        <w:t>.</w:t>
      </w:r>
    </w:p>
    <w:p w14:paraId="015A3585" w14:textId="77777777" w:rsidR="006D16A8" w:rsidRDefault="006D16A8" w:rsidP="004F6FCC">
      <w:pPr>
        <w:spacing w:line="480" w:lineRule="auto"/>
        <w:ind w:firstLine="720"/>
        <w:contextualSpacing/>
      </w:pPr>
      <w:r>
        <w:t xml:space="preserve">Our findings contrast what others have found studying social bee response to flower-occupying predators. </w:t>
      </w:r>
      <w:proofErr w:type="gramStart"/>
      <w:r>
        <w:t xml:space="preserve">For example, honeybees foraging on </w:t>
      </w:r>
      <w:r w:rsidRPr="00025299">
        <w:rPr>
          <w:i/>
        </w:rPr>
        <w:t>Solidago odora</w:t>
      </w:r>
      <w:r>
        <w:rPr>
          <w:i/>
        </w:rPr>
        <w:t xml:space="preserve"> </w:t>
      </w:r>
      <w:r w:rsidRPr="00025299">
        <w:t>Ait.</w:t>
      </w:r>
      <w:proofErr w:type="gramEnd"/>
      <w:r>
        <w:t xml:space="preserve"> (Asteraceae)</w:t>
      </w:r>
      <w:r>
        <w:rPr>
          <w:i/>
        </w:rPr>
        <w:t xml:space="preserve"> </w:t>
      </w:r>
      <w:r>
        <w:t xml:space="preserve">spent significantly less time foraging on flowers with </w:t>
      </w:r>
      <w:r w:rsidRPr="00025299">
        <w:rPr>
          <w:i/>
        </w:rPr>
        <w:t>Phymata</w:t>
      </w:r>
      <w:r>
        <w:rPr>
          <w:i/>
        </w:rPr>
        <w:t xml:space="preserve"> </w:t>
      </w:r>
      <w:proofErr w:type="gramStart"/>
      <w:r>
        <w:rPr>
          <w:i/>
        </w:rPr>
        <w:t>americana</w:t>
      </w:r>
      <w:proofErr w:type="gramEnd"/>
      <w:r>
        <w:t xml:space="preserve"> present, although total visitation did not vary between occupied and unoccupied flowers </w:t>
      </w:r>
      <w:r>
        <w:rPr>
          <w:noProof/>
        </w:rPr>
        <w:t>(Elliott and Elliott 1994)</w:t>
      </w:r>
      <w:r>
        <w:t>. However, most other studies have used predator models or non-cryptic predators (mostly spiders), and often see effects of predators after repeated exposure. For example, i</w:t>
      </w:r>
      <w:r w:rsidRPr="00032EC6">
        <w:t>n experiments where eusocial honeybees and bumble bees learn to recognize predators, they only bec</w:t>
      </w:r>
      <w:r>
        <w:t>o</w:t>
      </w:r>
      <w:r w:rsidRPr="00032EC6">
        <w:t>me wary of predat</w:t>
      </w:r>
      <w:r>
        <w:t>or-</w:t>
      </w:r>
      <w:r w:rsidRPr="00032EC6">
        <w:t>occupied flowers after repeatedly</w:t>
      </w:r>
      <w:r>
        <w:t xml:space="preserve"> experiencing simulated attacks</w:t>
      </w:r>
      <w:del w:id="284" w:author="Adrian" w:date="2018-09-25T13:03:00Z">
        <w:r w:rsidDel="00EF193E">
          <w:delText xml:space="preserve"> </w:delText>
        </w:r>
      </w:del>
      <w:r>
        <w:rPr>
          <w:vanish/>
        </w:rPr>
        <w:t xml:space="preserve"> </w:t>
      </w:r>
      <w:r>
        <w:rPr>
          <w:noProof/>
        </w:rPr>
        <w:t>(Dukas 2001; Ings et al. 2012)</w:t>
      </w:r>
      <w:r w:rsidRPr="00032EC6">
        <w:fldChar w:fldCharType="begin" w:fldLock="1"/>
      </w:r>
      <w:r w:rsidRPr="00032EC6">
        <w:instrText>ADDIN CSL_CITATION { "citationItems" : [ { "id" : "ITEM-1", "itemData" : { "DOI" : "10.1046/j.1461-0248.2001.00228.x", "ISSN" : "1461-023X", "author" : [ { "dropping-particle" : "", "family" : "Dukas", "given" : "R", "non-dropping-particle" : "", "parse-names" : false, "suffix" : "" } ], "container-title" : "Ecology Letters", "id" : "ITEM-1", "issue" : "4", "issued" : { "date-parts" : [ [ "2001", "7" ] ] }, "page" : "327-333", "title" : "Effects of perceived danger on flower choice by bees", "type" : "article-journal", "volume" : "4" }, "uris" : [ "http://www.mendeley.com/documents/?uuid=5ccef669-382e-4683-96a5-1f25793b4f67"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"(Dukas 2001b, Ings et al. 2012)", "plainTextFormattedCitation" : "(Dukas 2001b, Ings et al. 2012)", "previouslyFormattedCitation" : "(Dukas 2001b, Ings et al. 2012)" }, "properties" : { "noteIndex" : 0 }, "schema" : "https://github.com/citation-style-language/schema/raw/master/csl-citation.json" }</w:instrText>
      </w:r>
      <w:r w:rsidRPr="00032EC6">
        <w:fldChar w:fldCharType="end"/>
      </w:r>
      <w:r>
        <w:t>. In our experiments, in only one visit to occupied flowers did an ambush bug attack a bee</w:t>
      </w:r>
      <w:r w:rsidRPr="00032EC6">
        <w:t xml:space="preserve"> and </w:t>
      </w:r>
      <w:r>
        <w:t>then it consumed it, meaning we observed no opportunities</w:t>
      </w:r>
      <w:r w:rsidRPr="00032EC6">
        <w:t xml:space="preserve"> for bees to learn</w:t>
      </w:r>
      <w:r>
        <w:t xml:space="preserve"> to recognize ambush bugs</w:t>
      </w:r>
      <w:r w:rsidRPr="00032EC6">
        <w:t>.</w:t>
      </w:r>
      <w:r>
        <w:t xml:space="preserve"> Solitary bees</w:t>
      </w:r>
      <w:r w:rsidRPr="00032EC6">
        <w:t xml:space="preserve"> may </w:t>
      </w:r>
      <w:r>
        <w:t xml:space="preserve">therefore </w:t>
      </w:r>
      <w:r w:rsidRPr="00032EC6">
        <w:t>have less information about the risk posed by ambush bugs, given the low, but successful, attack rate</w:t>
      </w:r>
      <w:ins w:id="285" w:author="Adrian" w:date="2018-09-25T13:03:00Z">
        <w:r w:rsidR="00EF193E">
          <w:t>;</w:t>
        </w:r>
      </w:ins>
      <w:ins w:id="286" w:author="Adrian" w:date="2018-09-25T11:44:00Z">
        <w:r w:rsidR="001A0D10">
          <w:t xml:space="preserve"> although</w:t>
        </w:r>
      </w:ins>
      <w:ins w:id="287" w:author="Collin Schwantes" w:date="2018-09-27T22:41:00Z">
        <w:r w:rsidR="001D2674">
          <w:t>,</w:t>
        </w:r>
      </w:ins>
      <w:ins w:id="288" w:author="Adrian" w:date="2018-09-25T11:44:00Z">
        <w:r w:rsidR="001A0D10">
          <w:t xml:space="preserve"> more studies are need that explore learning potential of solitary bees in general</w:t>
        </w:r>
      </w:ins>
      <w:r w:rsidRPr="00032EC6">
        <w:t>.</w:t>
      </w:r>
      <w:r>
        <w:t xml:space="preserve"> </w:t>
      </w:r>
    </w:p>
    <w:p w14:paraId="7CC3F1A0" w14:textId="77777777" w:rsidR="006D16A8" w:rsidRDefault="006D16A8" w:rsidP="004F6FCC">
      <w:pPr>
        <w:spacing w:line="480" w:lineRule="auto"/>
        <w:ind w:firstLine="720"/>
        <w:contextualSpacing/>
      </w:pPr>
      <w:r>
        <w:lastRenderedPageBreak/>
        <w:t xml:space="preserve">Most other research on solitary bees has focused on crab spiders. In one of the few other studies using solitary bees, Reader </w:t>
      </w:r>
      <w:r w:rsidRPr="001B59BB">
        <w:rPr>
          <w:i/>
        </w:rPr>
        <w:t>et al</w:t>
      </w:r>
      <w:r>
        <w:t xml:space="preserve"> (2006) found no effect of crab spider presence on visitation by the solitary bee </w:t>
      </w:r>
      <w:r w:rsidRPr="00A92A3D">
        <w:rPr>
          <w:i/>
        </w:rPr>
        <w:t>Eucera notata</w:t>
      </w:r>
      <w:r w:rsidRPr="001B59BB">
        <w:t xml:space="preserve"> </w:t>
      </w:r>
      <w:r>
        <w:t xml:space="preserve">(Apidae) to flowers of crimson spot rockrose, </w:t>
      </w:r>
      <w:r w:rsidRPr="00A92A3D">
        <w:rPr>
          <w:i/>
        </w:rPr>
        <w:t>Cistus ladanifer</w:t>
      </w:r>
      <w:r>
        <w:t xml:space="preserve"> L. (Cistaceae)</w:t>
      </w:r>
      <w:r w:rsidRPr="00A92A3D">
        <w:rPr>
          <w:i/>
        </w:rPr>
        <w:t>,</w:t>
      </w:r>
      <w:r>
        <w:t xml:space="preserve"> even though honeybees avoided both inspecting and landing on flowers when crab spiders were present </w:t>
      </w:r>
      <w:r>
        <w:rPr>
          <w:noProof/>
        </w:rPr>
        <w:t>(Reader et al. 2006)</w:t>
      </w:r>
      <w:r>
        <w:t xml:space="preserve">. In contrast, models of non-cryptic spiders altered behavior of both males and females of the solitary bee </w:t>
      </w:r>
      <w:r w:rsidRPr="00217E1B">
        <w:rPr>
          <w:i/>
        </w:rPr>
        <w:t>Ptilothrix fructifera</w:t>
      </w:r>
      <w:r>
        <w:t xml:space="preserve"> (Holmber) (Apidae), altering male territorial perching behavior, and reducing female visitation and foraging time </w:t>
      </w:r>
      <w:r>
        <w:rPr>
          <w:noProof/>
        </w:rPr>
        <w:t>(Oliveira et al. 2016)</w:t>
      </w:r>
      <w:r>
        <w:t xml:space="preserve">. However, these studies used either non-cryptic predators or lumped cryptic and non-cryptic spider species together, and differences between these and our study suggest that some unique mechanisms may be driving solitary bee response to cryptic predators. For instance, strong impacts of ambush bugs on sunflowers could be buffered by their cryptic coloration and behavior </w:t>
      </w:r>
      <w:r>
        <w:rPr>
          <w:noProof/>
        </w:rPr>
        <w:t>(Romero et al. 2011)</w:t>
      </w:r>
      <w:r>
        <w:t>.</w:t>
      </w:r>
      <w:ins w:id="289" w:author="Adrian" w:date="2018-09-25T13:05:00Z">
        <w:r w:rsidR="00EF193E">
          <w:t xml:space="preserve"> Results from our s</w:t>
        </w:r>
      </w:ins>
      <w:ins w:id="290" w:author="Adrian" w:date="2018-09-25T13:04:00Z">
        <w:r w:rsidR="00EF193E">
          <w:t>pectral analys</w:t>
        </w:r>
      </w:ins>
      <w:ins w:id="291" w:author="Adrian" w:date="2018-09-25T13:05:00Z">
        <w:r w:rsidR="00EF193E">
          <w:t>e</w:t>
        </w:r>
      </w:ins>
      <w:ins w:id="292" w:author="Adrian" w:date="2018-09-25T13:04:00Z">
        <w:r w:rsidR="00EF193E">
          <w:t xml:space="preserve">s suggests that ambush bugs are likely cryptic </w:t>
        </w:r>
      </w:ins>
      <w:ins w:id="293" w:author="Adrian" w:date="2018-09-25T13:05:00Z">
        <w:r w:rsidR="00EF193E">
          <w:t xml:space="preserve">when hunting </w:t>
        </w:r>
      </w:ins>
      <w:ins w:id="294" w:author="Adrian" w:date="2018-09-25T13:04:00Z">
        <w:r w:rsidR="00EF193E">
          <w:t>on the disc flower</w:t>
        </w:r>
      </w:ins>
      <w:ins w:id="295" w:author="Adrian" w:date="2018-09-25T13:05:00Z">
        <w:r w:rsidR="00EF193E">
          <w:t xml:space="preserve">s of sunflowers, which is </w:t>
        </w:r>
      </w:ins>
      <w:ins w:id="296" w:author="Adrian" w:date="2018-09-25T13:06:00Z">
        <w:r w:rsidR="00EF193E">
          <w:t xml:space="preserve">a </w:t>
        </w:r>
      </w:ins>
      <w:ins w:id="297" w:author="Adrian" w:date="2018-09-25T13:05:00Z">
        <w:r w:rsidR="00EF193E">
          <w:t>common</w:t>
        </w:r>
      </w:ins>
      <w:ins w:id="298" w:author="Adrian" w:date="2018-09-25T13:06:00Z">
        <w:r w:rsidR="00EF193E">
          <w:t xml:space="preserve"> strategy</w:t>
        </w:r>
      </w:ins>
      <w:ins w:id="299" w:author="Adrian" w:date="2018-09-25T13:05:00Z">
        <w:r w:rsidR="00EF193E">
          <w:t>.</w:t>
        </w:r>
      </w:ins>
      <w:r>
        <w:t xml:space="preserve"> In our study, male bees tended to land and collect nectar less often during visits to ambush bug occupied flowers, suggesting that they likely perceive ambush bugs to some degree; although, females showed no response to ambush bugs and the interaction was not significant. One possible explanation could be differences in exposure to predators between sexes. While both male and female </w:t>
      </w:r>
      <w:r w:rsidRPr="006B1D23">
        <w:rPr>
          <w:i/>
        </w:rPr>
        <w:t>Melissodes</w:t>
      </w:r>
      <w:r>
        <w:t xml:space="preserve"> are typically most active in the early morning, females rest in burrows in the afternoons and overnight while males often gather in sleeping aggregations on sunflower heads, sheltering under ray flowers until morning </w:t>
      </w:r>
      <w:r>
        <w:rPr>
          <w:noProof/>
        </w:rPr>
        <w:t>(Parker et al. 1981)</w:t>
      </w:r>
      <w:r>
        <w:t>. This could to lead to males having greater risk exposure, and therefore add to their potential assessment of risk when visiting predator occupied flowers. More studies are needed to verify if there are indeed sex-specific differences in risk-assessment in solitary bees.</w:t>
      </w:r>
    </w:p>
    <w:p w14:paraId="04197DD1" w14:textId="77777777" w:rsidR="006D16A8" w:rsidRDefault="006D16A8" w:rsidP="004F6FCC">
      <w:pPr>
        <w:spacing w:line="480" w:lineRule="auto"/>
        <w:contextualSpacing/>
      </w:pPr>
      <w:r>
        <w:lastRenderedPageBreak/>
        <w:tab/>
        <w:t xml:space="preserve">The lack of discernable response to predators in our study could also be due to the small spatial scale and high predator density of the experimental garden. The capacity for social bees, such as </w:t>
      </w:r>
      <w:r w:rsidRPr="003C738D">
        <w:rPr>
          <w:i/>
        </w:rPr>
        <w:t>Bombus</w:t>
      </w:r>
      <w:r>
        <w:t xml:space="preserve">, to learn has been shown to create spillover effects, where predator presence on flowers can indirectly lead to reduced visitation to all flowers, including those not occupied by predators </w:t>
      </w:r>
      <w:r>
        <w:rPr>
          <w:noProof/>
        </w:rPr>
        <w:t>(Ings and Chittka 2009)</w:t>
      </w:r>
      <w:r>
        <w:t xml:space="preserve">. Thus, in order to avoid cryptic predators, bumble bees exhibit reduced foraging behaviors to all flowers in a patch and increase discriminating behavior </w:t>
      </w:r>
      <w:r>
        <w:rPr>
          <w:noProof/>
        </w:rPr>
        <w:t>(Ings and Chittka 2008)</w:t>
      </w:r>
      <w:r>
        <w:t>.</w:t>
      </w:r>
      <w:r w:rsidRPr="00D24487">
        <w:t xml:space="preserve"> </w:t>
      </w:r>
      <w:r>
        <w:t>Our experimental garden was relatively small (~25m</w:t>
      </w:r>
      <w:r w:rsidRPr="00D76B6E">
        <w:rPr>
          <w:vertAlign w:val="superscript"/>
        </w:rPr>
        <w:t>2</w:t>
      </w:r>
      <w:r>
        <w:t>) and the effects of predators may have been diffuse over the entire flowering patch. That we did not find statistically significant impacts of cryptic ambush bugs in our results could therefore suggest that solitary bees exhibited similar avoidance behaviors at the patch level, regardless of the floral treatment.</w:t>
      </w:r>
      <w:ins w:id="300" w:author="Adrian" w:date="2018-09-25T11:46:00Z">
        <w:r w:rsidR="001A0D10">
          <w:t xml:space="preserve"> Manipulating patch-level ambush bug presence was beyond the s</w:t>
        </w:r>
        <w:r w:rsidR="00A95F33">
          <w:t>cope of this study but</w:t>
        </w:r>
      </w:ins>
      <w:ins w:id="301" w:author="Adrian" w:date="2018-09-25T11:47:00Z">
        <w:r w:rsidR="001A0D10">
          <w:t xml:space="preserve"> </w:t>
        </w:r>
      </w:ins>
      <w:ins w:id="302" w:author="Adrian" w:date="2018-09-25T11:46:00Z">
        <w:r w:rsidR="001A0D10">
          <w:t>warrant</w:t>
        </w:r>
      </w:ins>
      <w:ins w:id="303" w:author="Adrian" w:date="2018-09-25T13:07:00Z">
        <w:r w:rsidR="00A95F33">
          <w:t>s</w:t>
        </w:r>
      </w:ins>
      <w:ins w:id="304" w:author="Adrian" w:date="2018-09-25T11:47:00Z">
        <w:r w:rsidR="001A0D10">
          <w:t xml:space="preserve"> </w:t>
        </w:r>
      </w:ins>
      <w:ins w:id="305" w:author="Adrian" w:date="2018-09-25T13:07:00Z">
        <w:r w:rsidR="00A95F33">
          <w:t>further</w:t>
        </w:r>
      </w:ins>
      <w:ins w:id="306" w:author="Adrian" w:date="2018-09-25T11:46:00Z">
        <w:r w:rsidR="001A0D10">
          <w:t xml:space="preserve"> investigation</w:t>
        </w:r>
      </w:ins>
      <w:ins w:id="307" w:author="Adrian" w:date="2018-09-25T11:47:00Z">
        <w:r w:rsidR="001A0D10">
          <w:t>.</w:t>
        </w:r>
      </w:ins>
      <w:del w:id="308" w:author="Adrian" w:date="2018-09-25T11:47:00Z">
        <w:r w:rsidDel="001A0D10">
          <w:delText xml:space="preserve"> </w:delText>
        </w:r>
      </w:del>
    </w:p>
    <w:p w14:paraId="60FC6F26" w14:textId="77777777" w:rsidR="006D16A8" w:rsidRDefault="006D16A8" w:rsidP="004F6FCC">
      <w:pPr>
        <w:spacing w:line="480" w:lineRule="auto"/>
        <w:contextualSpacing/>
      </w:pPr>
      <w:r>
        <w:tab/>
        <w:t xml:space="preserve">An alternative explanation for the lack of effects of predators in this study could be driven by the constrained feeding habits of </w:t>
      </w:r>
      <w:r w:rsidRPr="003E0881">
        <w:rPr>
          <w:i/>
        </w:rPr>
        <w:t>Melissodes</w:t>
      </w:r>
      <w:r>
        <w:t>. Unlike generalist social bees,</w:t>
      </w:r>
      <w:ins w:id="309" w:author="Adrian" w:date="2018-09-25T13:07:00Z">
        <w:r w:rsidR="00A95F33">
          <w:t xml:space="preserve"> </w:t>
        </w:r>
      </w:ins>
      <w:del w:id="310" w:author="Adrian" w:date="2018-09-25T13:08:00Z">
        <w:r w:rsidDel="00A95F33">
          <w:delText>that</w:delText>
        </w:r>
      </w:del>
      <w:ins w:id="311" w:author="Adrian" w:date="2018-09-25T13:08:00Z">
        <w:r w:rsidR="00A95F33">
          <w:t>which</w:t>
        </w:r>
      </w:ins>
      <w:r>
        <w:t xml:space="preserve"> can change floral hosts depending on predator presence, </w:t>
      </w:r>
      <w:r>
        <w:rPr>
          <w:i/>
        </w:rPr>
        <w:t xml:space="preserve">Melissodes </w:t>
      </w:r>
      <w:r>
        <w:t xml:space="preserve">are sunflower specialists and may be constrained to one or only a few pollen host species during their life at any given location. Thus maximizing foraging, at least for pollen by females, may be the best strategy to mitigate combined risk of predation and resource competition. Therefore, ignoring other floral occupants altogether, both </w:t>
      </w:r>
      <w:r w:rsidRPr="00032EC6">
        <w:t>before and after landing</w:t>
      </w:r>
      <w:r>
        <w:t>,</w:t>
      </w:r>
      <w:r w:rsidRPr="00032EC6">
        <w:t xml:space="preserve"> may be the best foraging strategy for </w:t>
      </w:r>
      <w:ins w:id="312" w:author="Adrian" w:date="2018-09-25T13:08:00Z">
        <w:r w:rsidR="00A95F33">
          <w:t>female</w:t>
        </w:r>
      </w:ins>
      <w:del w:id="313" w:author="Adrian" w:date="2018-09-25T13:08:00Z">
        <w:r w:rsidRPr="00032EC6" w:rsidDel="00A95F33">
          <w:delText>the</w:delText>
        </w:r>
      </w:del>
      <w:r w:rsidRPr="00032EC6">
        <w:t xml:space="preserve"> bee</w:t>
      </w:r>
      <w:ins w:id="314" w:author="Adrian" w:date="2018-09-25T13:08:00Z">
        <w:r w:rsidR="00A95F33">
          <w:t>s</w:t>
        </w:r>
      </w:ins>
      <w:r w:rsidRPr="00032EC6">
        <w:t>, as they gain access to more floral resources</w:t>
      </w:r>
      <w:r>
        <w:t xml:space="preserve"> </w:t>
      </w:r>
      <w:r>
        <w:rPr>
          <w:noProof/>
        </w:rPr>
        <w:t>(Burns 2005)</w:t>
      </w:r>
      <w:r>
        <w:t xml:space="preserve"> without losing time required to discriminate other occupants</w:t>
      </w:r>
      <w:r w:rsidRPr="00032EC6">
        <w:t xml:space="preserve">. </w:t>
      </w:r>
      <w:r>
        <w:t xml:space="preserve">This could also make intuitive sense, given that sunflowers are very large, and often occupied by many other types of insects simultaneously, such </w:t>
      </w:r>
      <w:ins w:id="315" w:author="Adrian" w:date="2018-09-25T11:48:00Z">
        <w:r w:rsidR="001A0D10">
          <w:t xml:space="preserve">as </w:t>
        </w:r>
      </w:ins>
      <w:r>
        <w:t xml:space="preserve">other bees, beetles, flies, butterflies, and also predators. The relative importance of competitive vs predatory </w:t>
      </w:r>
      <w:r>
        <w:lastRenderedPageBreak/>
        <w:t>interactions at flowers is relatively unstudied, but could play an important role in foraging decisions, especially for specialist solitary bees.</w:t>
      </w:r>
    </w:p>
    <w:p w14:paraId="4F40F5CC" w14:textId="77777777" w:rsidR="006D16A8" w:rsidRDefault="006D16A8" w:rsidP="004F6FCC">
      <w:pPr>
        <w:spacing w:line="480" w:lineRule="auto"/>
        <w:contextualSpacing/>
      </w:pPr>
      <w:r>
        <w:tab/>
      </w:r>
      <w:r w:rsidRPr="00032EC6">
        <w:t>In summary,</w:t>
      </w:r>
      <w:r>
        <w:t xml:space="preserve"> our data suggest</w:t>
      </w:r>
      <w:r w:rsidRPr="00032EC6">
        <w:t xml:space="preserve"> </w:t>
      </w:r>
      <w:r>
        <w:t xml:space="preserve">sex-specific differences in foraging behaviors of solitary bees, but little evidence </w:t>
      </w:r>
      <w:r w:rsidRPr="00032EC6">
        <w:t xml:space="preserve">that </w:t>
      </w:r>
      <w:r>
        <w:t>ambush bugs</w:t>
      </w:r>
      <w:r w:rsidRPr="00032EC6">
        <w:t xml:space="preserve"> </w:t>
      </w:r>
      <w:r>
        <w:t xml:space="preserve">affected </w:t>
      </w:r>
      <w:r w:rsidRPr="00032EC6">
        <w:t>foraging behavior. These results suggest that</w:t>
      </w:r>
      <w:r>
        <w:t xml:space="preserve"> </w:t>
      </w:r>
      <w:ins w:id="316" w:author="Adrian" w:date="2018-09-25T13:09:00Z">
        <w:r w:rsidR="00A95F33">
          <w:t>these</w:t>
        </w:r>
      </w:ins>
      <w:del w:id="317" w:author="Adrian" w:date="2018-09-25T13:09:00Z">
        <w:r w:rsidDel="00A95F33">
          <w:delText>cryptic</w:delText>
        </w:r>
      </w:del>
      <w:r>
        <w:t xml:space="preserve"> predators are </w:t>
      </w:r>
      <w:ins w:id="318" w:author="Adrian" w:date="2018-09-25T13:09:00Z">
        <w:r w:rsidR="00A95F33">
          <w:t xml:space="preserve">cryptic and </w:t>
        </w:r>
      </w:ins>
      <w:r>
        <w:t xml:space="preserve">either rarely detected by these solitary bees, that foraging </w:t>
      </w:r>
      <w:r w:rsidRPr="00B43703">
        <w:rPr>
          <w:i/>
        </w:rPr>
        <w:t>Melissodes</w:t>
      </w:r>
      <w:r>
        <w:t xml:space="preserve"> do not alter their foraging behavior because of the perceived risk of predation, or that</w:t>
      </w:r>
      <w:r w:rsidRPr="00032EC6">
        <w:t xml:space="preserve"> attacks may </w:t>
      </w:r>
      <w:r>
        <w:t>be too rare</w:t>
      </w:r>
      <w:r w:rsidRPr="00032EC6">
        <w:t xml:space="preserve"> to have an impact o</w:t>
      </w:r>
      <w:r>
        <w:t>n foraging behavior in the field</w:t>
      </w:r>
      <w:r w:rsidRPr="00032EC6">
        <w:t xml:space="preserve">. The </w:t>
      </w:r>
      <w:r>
        <w:t xml:space="preserve">best </w:t>
      </w:r>
      <w:r w:rsidRPr="00032EC6">
        <w:t xml:space="preserve">foraging </w:t>
      </w:r>
      <w:r>
        <w:t>strategy for</w:t>
      </w:r>
      <w:r w:rsidRPr="00032EC6">
        <w:t xml:space="preserve"> female solitary bees may thus be to largely ignore floral occupants when assessing floral characteristics and respond to floral occupants as necessary after landing. </w:t>
      </w:r>
      <w:r>
        <w:t xml:space="preserve">For males, tradeoffs between mate searching and foraging likely drive visitation frequency and duration more so than the presence of flower-occupying predators. Future work to disentangle flower versus patch level effects of flower-occupying predators could provide further insight into the effect of predator distribution on foraging behaviors of solitary bees. </w:t>
      </w:r>
    </w:p>
    <w:p w14:paraId="0A2269A8" w14:textId="77777777" w:rsidR="006D16A8" w:rsidRPr="00032EC6" w:rsidRDefault="006D16A8" w:rsidP="004F6FCC">
      <w:pPr>
        <w:spacing w:line="480" w:lineRule="auto"/>
        <w:contextualSpacing/>
      </w:pPr>
    </w:p>
    <w:p w14:paraId="653BFDA3" w14:textId="77777777" w:rsidR="006D16A8" w:rsidRPr="00032EC6" w:rsidRDefault="006D16A8" w:rsidP="004F6FCC">
      <w:pPr>
        <w:spacing w:line="480" w:lineRule="auto"/>
        <w:ind w:firstLine="720"/>
        <w:contextualSpacing/>
      </w:pPr>
    </w:p>
    <w:p w14:paraId="497E4B7A" w14:textId="77777777" w:rsidR="006D16A8" w:rsidRPr="00032EC6" w:rsidRDefault="006D16A8" w:rsidP="004F6FCC">
      <w:pPr>
        <w:spacing w:line="480" w:lineRule="auto"/>
        <w:contextualSpacing/>
      </w:pPr>
      <w:r w:rsidRPr="00032EC6">
        <w:br w:type="page"/>
      </w:r>
    </w:p>
    <w:p w14:paraId="0D226B6E" w14:textId="77777777" w:rsidR="006D16A8" w:rsidRPr="00032EC6" w:rsidRDefault="006D16A8" w:rsidP="004F6FCC">
      <w:pPr>
        <w:widowControl w:val="0"/>
        <w:autoSpaceDE w:val="0"/>
        <w:autoSpaceDN w:val="0"/>
        <w:adjustRightInd w:val="0"/>
        <w:spacing w:line="480" w:lineRule="auto"/>
        <w:contextualSpacing/>
        <w:sectPr w:rsidR="006D16A8" w:rsidRPr="00032EC6" w:rsidSect="006D16A8">
          <w:headerReference w:type="default" r:id="rId10"/>
          <w:footerReference w:type="default" r:id="rId11"/>
          <w:pgSz w:w="12240" w:h="15840"/>
          <w:pgMar w:top="1440" w:right="1440" w:bottom="1440" w:left="1440" w:header="720" w:footer="720" w:gutter="0"/>
          <w:lnNumType w:countBy="1" w:restart="continuous"/>
          <w:cols w:space="720"/>
          <w:docGrid w:linePitch="360"/>
        </w:sectPr>
      </w:pPr>
    </w:p>
    <w:p w14:paraId="7C8001D8" w14:textId="77777777" w:rsidR="006D16A8" w:rsidRDefault="006D16A8" w:rsidP="004F6FCC">
      <w:pPr>
        <w:tabs>
          <w:tab w:val="left" w:pos="11880"/>
          <w:tab w:val="left" w:pos="12060"/>
          <w:tab w:val="left" w:pos="12240"/>
          <w:tab w:val="left" w:pos="12330"/>
        </w:tabs>
        <w:spacing w:before="100" w:beforeAutospacing="1" w:after="100" w:afterAutospacing="1" w:line="480" w:lineRule="auto"/>
        <w:ind w:right="1166"/>
        <w:contextualSpacing/>
      </w:pPr>
      <w:r w:rsidRPr="00F2638F">
        <w:rPr>
          <w:b/>
        </w:rPr>
        <w:lastRenderedPageBreak/>
        <w:t>Table 1</w:t>
      </w:r>
      <w:r>
        <w:t>.</w:t>
      </w:r>
      <w:r w:rsidRPr="00032EC6">
        <w:t xml:space="preserve"> </w:t>
      </w:r>
      <w:proofErr w:type="gramStart"/>
      <w:r w:rsidRPr="00032EC6">
        <w:t>Bee visitation and behavior by genus during the experiment.</w:t>
      </w:r>
      <w:proofErr w:type="gramEnd"/>
      <w:r w:rsidRPr="00032EC6">
        <w:t xml:space="preserve"> “Visits” is the total number of occur</w:t>
      </w:r>
      <w:r>
        <w:t xml:space="preserve">rences of each genus during the </w:t>
      </w:r>
      <w:r w:rsidRPr="00032EC6">
        <w:t>experiment</w:t>
      </w:r>
      <w:r>
        <w:t>.</w:t>
      </w:r>
      <w:r w:rsidRPr="00032EC6">
        <w:t xml:space="preserve"> “Pollen” and “</w:t>
      </w:r>
      <w:r>
        <w:t>N</w:t>
      </w:r>
      <w:r w:rsidRPr="00032EC6">
        <w:t xml:space="preserve">ectar” are the number of pollen </w:t>
      </w:r>
      <w:r>
        <w:t xml:space="preserve">and nectar collection events </w:t>
      </w:r>
      <w:r w:rsidRPr="00032EC6">
        <w:t>record</w:t>
      </w:r>
      <w:r>
        <w:t>ed for each genus. “Male” and “F</w:t>
      </w:r>
      <w:r w:rsidRPr="00032EC6">
        <w:t>emale” refers to the number of visits by each</w:t>
      </w:r>
      <w:r>
        <w:t xml:space="preserve"> sex</w:t>
      </w:r>
      <w:r w:rsidRPr="00032EC6">
        <w:t>. “</w:t>
      </w:r>
      <w:r>
        <w:t xml:space="preserve">Ambush” and “Control” </w:t>
      </w:r>
      <w:r w:rsidRPr="00032EC6">
        <w:t xml:space="preserve">are the numbers of visits to flowers with or without </w:t>
      </w:r>
      <w:r>
        <w:t>ambush bugs, respectively</w:t>
      </w:r>
    </w:p>
    <w:tbl>
      <w:tblPr>
        <w:tblpPr w:leftFromText="180" w:rightFromText="180" w:vertAnchor="text" w:horzAnchor="margin" w:tblpY="221"/>
        <w:tblW w:w="9384" w:type="dxa"/>
        <w:tblLook w:val="04A0" w:firstRow="1" w:lastRow="0" w:firstColumn="1" w:lastColumn="0" w:noHBand="0" w:noVBand="1"/>
        <w:tblPrChange w:id="319" w:author="Adrian" w:date="2018-09-25T14:14:00Z">
          <w:tblPr>
            <w:tblpPr w:leftFromText="180" w:rightFromText="180" w:vertAnchor="text" w:horzAnchor="margin" w:tblpY="221"/>
            <w:tblW w:w="9384" w:type="dxa"/>
            <w:tblLook w:val="04A0" w:firstRow="1" w:lastRow="0" w:firstColumn="1" w:lastColumn="0" w:noHBand="0" w:noVBand="1"/>
          </w:tblPr>
        </w:tblPrChange>
      </w:tblPr>
      <w:tblGrid>
        <w:gridCol w:w="1604"/>
        <w:gridCol w:w="1144"/>
        <w:gridCol w:w="825"/>
        <w:gridCol w:w="894"/>
        <w:gridCol w:w="949"/>
        <w:gridCol w:w="769"/>
        <w:gridCol w:w="1006"/>
        <w:gridCol w:w="1132"/>
        <w:gridCol w:w="1061"/>
        <w:tblGridChange w:id="320">
          <w:tblGrid>
            <w:gridCol w:w="1604"/>
            <w:gridCol w:w="1144"/>
            <w:gridCol w:w="825"/>
            <w:gridCol w:w="894"/>
            <w:gridCol w:w="949"/>
            <w:gridCol w:w="769"/>
            <w:gridCol w:w="1006"/>
            <w:gridCol w:w="1132"/>
            <w:gridCol w:w="1061"/>
          </w:tblGrid>
        </w:tblGridChange>
      </w:tblGrid>
      <w:tr w:rsidR="00311A70" w14:paraId="04F94C90" w14:textId="77777777" w:rsidTr="00F011C3">
        <w:trPr>
          <w:trHeight w:val="360"/>
          <w:trPrChange w:id="321" w:author="Adrian" w:date="2018-09-25T14:14:00Z">
            <w:trPr>
              <w:trHeight w:val="360"/>
            </w:trPr>
          </w:trPrChange>
        </w:trPr>
        <w:tc>
          <w:tcPr>
            <w:tcW w:w="0" w:type="auto"/>
            <w:tcBorders>
              <w:bottom w:val="single" w:sz="4" w:space="0" w:color="auto"/>
            </w:tcBorders>
            <w:vAlign w:val="bottom"/>
            <w:tcPrChange w:id="322" w:author="Adrian" w:date="2018-09-25T14:14:00Z">
              <w:tcPr>
                <w:tcW w:w="0" w:type="auto"/>
                <w:vAlign w:val="bottom"/>
              </w:tcPr>
            </w:tcPrChange>
          </w:tcPr>
          <w:p w14:paraId="55D3C616" w14:textId="77777777" w:rsidR="006D16A8" w:rsidRDefault="006D16A8" w:rsidP="004F6FCC">
            <w:pPr>
              <w:spacing w:before="36" w:after="36"/>
              <w:contextualSpacing/>
              <w:rPr>
                <w:rFonts w:eastAsia="Cambria"/>
                <w:b/>
              </w:rPr>
            </w:pPr>
          </w:p>
          <w:p w14:paraId="38631555" w14:textId="77777777" w:rsidR="006D16A8" w:rsidRPr="00F2638F" w:rsidRDefault="006D16A8" w:rsidP="004F6FCC">
            <w:pPr>
              <w:spacing w:before="36" w:after="36"/>
              <w:contextualSpacing/>
              <w:rPr>
                <w:rFonts w:eastAsia="Cambria"/>
                <w:b/>
              </w:rPr>
            </w:pPr>
            <w:r>
              <w:rPr>
                <w:rFonts w:eastAsia="Cambria"/>
                <w:b/>
              </w:rPr>
              <w:t>Genus</w:t>
            </w:r>
          </w:p>
        </w:tc>
        <w:tc>
          <w:tcPr>
            <w:tcW w:w="0" w:type="auto"/>
            <w:tcBorders>
              <w:bottom w:val="single" w:sz="4" w:space="0" w:color="auto"/>
            </w:tcBorders>
            <w:vAlign w:val="bottom"/>
            <w:tcPrChange w:id="323" w:author="Adrian" w:date="2018-09-25T14:14:00Z">
              <w:tcPr>
                <w:tcW w:w="0" w:type="auto"/>
                <w:vAlign w:val="bottom"/>
              </w:tcPr>
            </w:tcPrChange>
          </w:tcPr>
          <w:p w14:paraId="4C362177" w14:textId="77777777" w:rsidR="006D16A8" w:rsidRPr="00F2638F" w:rsidRDefault="006D16A8" w:rsidP="004F6FCC">
            <w:pPr>
              <w:spacing w:before="36" w:after="36"/>
              <w:contextualSpacing/>
              <w:rPr>
                <w:rFonts w:eastAsia="Cambria"/>
                <w:b/>
              </w:rPr>
            </w:pPr>
            <w:r w:rsidRPr="00F2638F">
              <w:rPr>
                <w:rFonts w:eastAsia="Cambria"/>
                <w:b/>
              </w:rPr>
              <w:t>Sociality</w:t>
            </w:r>
          </w:p>
        </w:tc>
        <w:tc>
          <w:tcPr>
            <w:tcW w:w="0" w:type="auto"/>
            <w:tcBorders>
              <w:bottom w:val="single" w:sz="4" w:space="0" w:color="auto"/>
            </w:tcBorders>
            <w:vAlign w:val="bottom"/>
            <w:tcPrChange w:id="324" w:author="Adrian" w:date="2018-09-25T14:14:00Z">
              <w:tcPr>
                <w:tcW w:w="0" w:type="auto"/>
                <w:vAlign w:val="bottom"/>
              </w:tcPr>
            </w:tcPrChange>
          </w:tcPr>
          <w:p w14:paraId="53AEA5ED" w14:textId="77777777" w:rsidR="006D16A8" w:rsidRPr="00F2638F" w:rsidRDefault="006D16A8" w:rsidP="004F6FCC">
            <w:pPr>
              <w:spacing w:before="36" w:after="36"/>
              <w:contextualSpacing/>
              <w:jc w:val="right"/>
              <w:rPr>
                <w:rFonts w:eastAsia="Cambria"/>
                <w:b/>
              </w:rPr>
            </w:pPr>
            <w:r w:rsidRPr="00F2638F">
              <w:rPr>
                <w:rFonts w:eastAsia="Cambria"/>
                <w:b/>
              </w:rPr>
              <w:t>Visits</w:t>
            </w:r>
          </w:p>
        </w:tc>
        <w:tc>
          <w:tcPr>
            <w:tcW w:w="0" w:type="auto"/>
            <w:tcBorders>
              <w:bottom w:val="single" w:sz="4" w:space="0" w:color="auto"/>
            </w:tcBorders>
            <w:vAlign w:val="bottom"/>
            <w:tcPrChange w:id="325" w:author="Adrian" w:date="2018-09-25T14:14:00Z">
              <w:tcPr>
                <w:tcW w:w="0" w:type="auto"/>
                <w:vAlign w:val="bottom"/>
              </w:tcPr>
            </w:tcPrChange>
          </w:tcPr>
          <w:p w14:paraId="6E204AD0" w14:textId="77777777" w:rsidR="006D16A8" w:rsidRPr="00F2638F" w:rsidRDefault="006D16A8" w:rsidP="004F6FCC">
            <w:pPr>
              <w:spacing w:before="36" w:after="36"/>
              <w:contextualSpacing/>
              <w:jc w:val="right"/>
              <w:rPr>
                <w:rFonts w:eastAsia="Cambria"/>
                <w:b/>
              </w:rPr>
            </w:pPr>
            <w:r w:rsidRPr="00F2638F">
              <w:rPr>
                <w:rFonts w:eastAsia="Cambria"/>
                <w:b/>
              </w:rPr>
              <w:t>Pollen</w:t>
            </w:r>
          </w:p>
        </w:tc>
        <w:tc>
          <w:tcPr>
            <w:tcW w:w="0" w:type="auto"/>
            <w:tcBorders>
              <w:bottom w:val="single" w:sz="4" w:space="0" w:color="auto"/>
            </w:tcBorders>
            <w:vAlign w:val="bottom"/>
            <w:tcPrChange w:id="326" w:author="Adrian" w:date="2018-09-25T14:14:00Z">
              <w:tcPr>
                <w:tcW w:w="0" w:type="auto"/>
                <w:vAlign w:val="bottom"/>
              </w:tcPr>
            </w:tcPrChange>
          </w:tcPr>
          <w:p w14:paraId="67E305F8" w14:textId="77777777" w:rsidR="006D16A8" w:rsidRPr="00F2638F" w:rsidRDefault="006D16A8" w:rsidP="004F6FCC">
            <w:pPr>
              <w:spacing w:before="36" w:after="36"/>
              <w:contextualSpacing/>
              <w:jc w:val="right"/>
              <w:rPr>
                <w:rFonts w:eastAsia="Cambria"/>
                <w:b/>
              </w:rPr>
            </w:pPr>
            <w:r w:rsidRPr="00F2638F">
              <w:rPr>
                <w:rFonts w:eastAsia="Cambria"/>
                <w:b/>
              </w:rPr>
              <w:t>Nectar</w:t>
            </w:r>
          </w:p>
        </w:tc>
        <w:tc>
          <w:tcPr>
            <w:tcW w:w="0" w:type="auto"/>
            <w:tcBorders>
              <w:bottom w:val="single" w:sz="4" w:space="0" w:color="auto"/>
            </w:tcBorders>
            <w:vAlign w:val="bottom"/>
            <w:tcPrChange w:id="327" w:author="Adrian" w:date="2018-09-25T14:14:00Z">
              <w:tcPr>
                <w:tcW w:w="0" w:type="auto"/>
                <w:vAlign w:val="bottom"/>
              </w:tcPr>
            </w:tcPrChange>
          </w:tcPr>
          <w:p w14:paraId="0B68F767" w14:textId="77777777" w:rsidR="006D16A8" w:rsidRPr="00F2638F" w:rsidRDefault="006D16A8" w:rsidP="004F6FCC">
            <w:pPr>
              <w:spacing w:before="36" w:after="36"/>
              <w:contextualSpacing/>
              <w:jc w:val="right"/>
              <w:rPr>
                <w:rFonts w:eastAsia="Cambria"/>
                <w:b/>
              </w:rPr>
            </w:pPr>
            <w:r w:rsidRPr="00F2638F">
              <w:rPr>
                <w:rFonts w:eastAsia="Cambria"/>
                <w:b/>
              </w:rPr>
              <w:t>Male</w:t>
            </w:r>
          </w:p>
        </w:tc>
        <w:tc>
          <w:tcPr>
            <w:tcW w:w="0" w:type="auto"/>
            <w:tcBorders>
              <w:bottom w:val="single" w:sz="4" w:space="0" w:color="auto"/>
            </w:tcBorders>
            <w:vAlign w:val="bottom"/>
            <w:tcPrChange w:id="328" w:author="Adrian" w:date="2018-09-25T14:14:00Z">
              <w:tcPr>
                <w:tcW w:w="0" w:type="auto"/>
                <w:vAlign w:val="bottom"/>
              </w:tcPr>
            </w:tcPrChange>
          </w:tcPr>
          <w:p w14:paraId="54E7EB01" w14:textId="77777777" w:rsidR="006D16A8" w:rsidRPr="00F2638F" w:rsidRDefault="006D16A8" w:rsidP="004F6FCC">
            <w:pPr>
              <w:spacing w:before="36" w:after="36"/>
              <w:contextualSpacing/>
              <w:jc w:val="right"/>
              <w:rPr>
                <w:rFonts w:eastAsia="Cambria"/>
                <w:b/>
              </w:rPr>
            </w:pPr>
            <w:r w:rsidRPr="00F2638F">
              <w:rPr>
                <w:rFonts w:eastAsia="Cambria"/>
                <w:b/>
              </w:rPr>
              <w:t>Female</w:t>
            </w:r>
          </w:p>
        </w:tc>
        <w:tc>
          <w:tcPr>
            <w:tcW w:w="0" w:type="auto"/>
            <w:tcBorders>
              <w:bottom w:val="single" w:sz="4" w:space="0" w:color="auto"/>
            </w:tcBorders>
            <w:vAlign w:val="bottom"/>
            <w:tcPrChange w:id="329" w:author="Adrian" w:date="2018-09-25T14:14:00Z">
              <w:tcPr>
                <w:tcW w:w="0" w:type="auto"/>
                <w:vAlign w:val="bottom"/>
              </w:tcPr>
            </w:tcPrChange>
          </w:tcPr>
          <w:p w14:paraId="602F753B" w14:textId="77777777" w:rsidR="006D16A8" w:rsidRPr="00F2638F" w:rsidRDefault="006D16A8" w:rsidP="004F6FCC">
            <w:pPr>
              <w:spacing w:before="36" w:after="36"/>
              <w:contextualSpacing/>
              <w:jc w:val="right"/>
              <w:rPr>
                <w:rFonts w:eastAsia="Cambria"/>
                <w:b/>
              </w:rPr>
            </w:pPr>
            <w:r>
              <w:rPr>
                <w:rFonts w:eastAsia="Cambria"/>
                <w:b/>
              </w:rPr>
              <w:t>Ambush</w:t>
            </w:r>
          </w:p>
        </w:tc>
        <w:tc>
          <w:tcPr>
            <w:tcW w:w="0" w:type="auto"/>
            <w:tcBorders>
              <w:bottom w:val="single" w:sz="4" w:space="0" w:color="auto"/>
            </w:tcBorders>
            <w:vAlign w:val="bottom"/>
            <w:tcPrChange w:id="330" w:author="Adrian" w:date="2018-09-25T14:14:00Z">
              <w:tcPr>
                <w:tcW w:w="0" w:type="auto"/>
                <w:vAlign w:val="bottom"/>
              </w:tcPr>
            </w:tcPrChange>
          </w:tcPr>
          <w:p w14:paraId="17B1398B" w14:textId="77777777" w:rsidR="006D16A8" w:rsidRPr="00F2638F" w:rsidRDefault="006D16A8" w:rsidP="004F6FCC">
            <w:pPr>
              <w:spacing w:before="36" w:after="36"/>
              <w:contextualSpacing/>
              <w:jc w:val="right"/>
              <w:rPr>
                <w:rFonts w:eastAsia="Cambria"/>
                <w:b/>
              </w:rPr>
            </w:pPr>
            <w:r>
              <w:rPr>
                <w:rFonts w:eastAsia="Cambria"/>
                <w:b/>
              </w:rPr>
              <w:t>Control</w:t>
            </w:r>
          </w:p>
        </w:tc>
      </w:tr>
      <w:tr w:rsidR="006D16A8" w:rsidRPr="00032EC6" w14:paraId="59F64692" w14:textId="77777777" w:rsidTr="00F011C3">
        <w:trPr>
          <w:trHeight w:val="345"/>
          <w:trPrChange w:id="331" w:author="Adrian" w:date="2018-09-25T14:14:00Z">
            <w:trPr>
              <w:trHeight w:val="345"/>
            </w:trPr>
          </w:trPrChange>
        </w:trPr>
        <w:tc>
          <w:tcPr>
            <w:tcW w:w="0" w:type="auto"/>
            <w:tcBorders>
              <w:top w:val="single" w:sz="4" w:space="0" w:color="auto"/>
            </w:tcBorders>
            <w:tcPrChange w:id="332" w:author="Adrian" w:date="2018-09-25T14:14:00Z">
              <w:tcPr>
                <w:tcW w:w="0" w:type="auto"/>
              </w:tcPr>
            </w:tcPrChange>
          </w:tcPr>
          <w:p w14:paraId="6AFAD33A" w14:textId="77777777" w:rsidR="006D16A8" w:rsidRPr="00032EC6" w:rsidRDefault="006D16A8" w:rsidP="004F6FCC">
            <w:pPr>
              <w:spacing w:before="36" w:after="36"/>
              <w:contextualSpacing/>
              <w:rPr>
                <w:rFonts w:eastAsia="Cambria"/>
                <w:i/>
              </w:rPr>
            </w:pPr>
            <w:r w:rsidRPr="00032EC6">
              <w:rPr>
                <w:rFonts w:eastAsia="Cambria"/>
                <w:i/>
              </w:rPr>
              <w:t>Agapostemon</w:t>
            </w:r>
          </w:p>
        </w:tc>
        <w:tc>
          <w:tcPr>
            <w:tcW w:w="0" w:type="auto"/>
            <w:tcBorders>
              <w:top w:val="single" w:sz="4" w:space="0" w:color="auto"/>
            </w:tcBorders>
            <w:tcPrChange w:id="333" w:author="Adrian" w:date="2018-09-25T14:14:00Z">
              <w:tcPr>
                <w:tcW w:w="0" w:type="auto"/>
              </w:tcPr>
            </w:tcPrChange>
          </w:tcPr>
          <w:p w14:paraId="33864AA3"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Borders>
              <w:top w:val="single" w:sz="4" w:space="0" w:color="auto"/>
            </w:tcBorders>
            <w:tcPrChange w:id="334" w:author="Adrian" w:date="2018-09-25T14:14:00Z">
              <w:tcPr>
                <w:tcW w:w="0" w:type="auto"/>
              </w:tcPr>
            </w:tcPrChange>
          </w:tcPr>
          <w:p w14:paraId="41EA1EB7"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Borders>
              <w:top w:val="single" w:sz="4" w:space="0" w:color="auto"/>
            </w:tcBorders>
            <w:tcPrChange w:id="335" w:author="Adrian" w:date="2018-09-25T14:14:00Z">
              <w:tcPr>
                <w:tcW w:w="0" w:type="auto"/>
              </w:tcPr>
            </w:tcPrChange>
          </w:tcPr>
          <w:p w14:paraId="4DA9219B"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Borders>
              <w:top w:val="single" w:sz="4" w:space="0" w:color="auto"/>
            </w:tcBorders>
            <w:tcPrChange w:id="336" w:author="Adrian" w:date="2018-09-25T14:14:00Z">
              <w:tcPr>
                <w:tcW w:w="0" w:type="auto"/>
              </w:tcPr>
            </w:tcPrChange>
          </w:tcPr>
          <w:p w14:paraId="6C7B09F4"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Borders>
              <w:top w:val="single" w:sz="4" w:space="0" w:color="auto"/>
            </w:tcBorders>
            <w:tcPrChange w:id="337" w:author="Adrian" w:date="2018-09-25T14:14:00Z">
              <w:tcPr>
                <w:tcW w:w="0" w:type="auto"/>
              </w:tcPr>
            </w:tcPrChange>
          </w:tcPr>
          <w:p w14:paraId="4739BCE4"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Borders>
              <w:top w:val="single" w:sz="4" w:space="0" w:color="auto"/>
            </w:tcBorders>
            <w:tcPrChange w:id="338" w:author="Adrian" w:date="2018-09-25T14:14:00Z">
              <w:tcPr>
                <w:tcW w:w="0" w:type="auto"/>
              </w:tcPr>
            </w:tcPrChange>
          </w:tcPr>
          <w:p w14:paraId="0D105C5C"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Borders>
              <w:top w:val="single" w:sz="4" w:space="0" w:color="auto"/>
            </w:tcBorders>
            <w:tcPrChange w:id="339" w:author="Adrian" w:date="2018-09-25T14:14:00Z">
              <w:tcPr>
                <w:tcW w:w="0" w:type="auto"/>
              </w:tcPr>
            </w:tcPrChange>
          </w:tcPr>
          <w:p w14:paraId="47B3ED9E"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Borders>
              <w:top w:val="single" w:sz="4" w:space="0" w:color="auto"/>
            </w:tcBorders>
            <w:tcPrChange w:id="340" w:author="Adrian" w:date="2018-09-25T14:14:00Z">
              <w:tcPr>
                <w:tcW w:w="0" w:type="auto"/>
              </w:tcPr>
            </w:tcPrChange>
          </w:tcPr>
          <w:p w14:paraId="5CAFA914" w14:textId="77777777" w:rsidR="006D16A8" w:rsidRPr="00032EC6" w:rsidRDefault="006D16A8" w:rsidP="004F6FCC">
            <w:pPr>
              <w:spacing w:before="36" w:after="36"/>
              <w:contextualSpacing/>
              <w:jc w:val="right"/>
              <w:rPr>
                <w:rFonts w:eastAsia="Cambria"/>
              </w:rPr>
            </w:pPr>
            <w:r w:rsidRPr="00032EC6">
              <w:rPr>
                <w:rFonts w:eastAsia="Cambria"/>
              </w:rPr>
              <w:t>1</w:t>
            </w:r>
          </w:p>
        </w:tc>
      </w:tr>
      <w:tr w:rsidR="006D16A8" w:rsidRPr="00032EC6" w14:paraId="3F5A8268" w14:textId="77777777" w:rsidTr="004F6FCC">
        <w:trPr>
          <w:trHeight w:val="360"/>
        </w:trPr>
        <w:tc>
          <w:tcPr>
            <w:tcW w:w="0" w:type="auto"/>
          </w:tcPr>
          <w:p w14:paraId="57FE34DE" w14:textId="77777777" w:rsidR="006D16A8" w:rsidRPr="00032EC6" w:rsidRDefault="006D16A8" w:rsidP="004F6FCC">
            <w:pPr>
              <w:spacing w:before="36" w:after="36"/>
              <w:contextualSpacing/>
              <w:rPr>
                <w:rFonts w:eastAsia="Cambria"/>
                <w:i/>
              </w:rPr>
            </w:pPr>
            <w:r w:rsidRPr="00032EC6">
              <w:rPr>
                <w:rFonts w:eastAsia="Cambria"/>
                <w:i/>
              </w:rPr>
              <w:t>Andrena</w:t>
            </w:r>
          </w:p>
        </w:tc>
        <w:tc>
          <w:tcPr>
            <w:tcW w:w="0" w:type="auto"/>
          </w:tcPr>
          <w:p w14:paraId="4E3EFCB8"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Pr>
          <w:p w14:paraId="6171F10A" w14:textId="77777777" w:rsidR="006D16A8" w:rsidRPr="00032EC6" w:rsidRDefault="006D16A8" w:rsidP="004F6FCC">
            <w:pPr>
              <w:spacing w:before="36" w:after="36"/>
              <w:contextualSpacing/>
              <w:jc w:val="right"/>
              <w:rPr>
                <w:rFonts w:eastAsia="Cambria"/>
              </w:rPr>
            </w:pPr>
            <w:r w:rsidRPr="00032EC6">
              <w:rPr>
                <w:rFonts w:eastAsia="Cambria"/>
              </w:rPr>
              <w:t>18</w:t>
            </w:r>
          </w:p>
        </w:tc>
        <w:tc>
          <w:tcPr>
            <w:tcW w:w="0" w:type="auto"/>
          </w:tcPr>
          <w:p w14:paraId="6B38F06F" w14:textId="77777777" w:rsidR="006D16A8" w:rsidRPr="00032EC6" w:rsidRDefault="006D16A8" w:rsidP="004F6FCC">
            <w:pPr>
              <w:spacing w:before="36" w:after="36"/>
              <w:contextualSpacing/>
              <w:jc w:val="right"/>
              <w:rPr>
                <w:rFonts w:eastAsia="Cambria"/>
              </w:rPr>
            </w:pPr>
            <w:r w:rsidRPr="00032EC6">
              <w:rPr>
                <w:rFonts w:eastAsia="Cambria"/>
              </w:rPr>
              <w:t>3</w:t>
            </w:r>
          </w:p>
        </w:tc>
        <w:tc>
          <w:tcPr>
            <w:tcW w:w="0" w:type="auto"/>
          </w:tcPr>
          <w:p w14:paraId="026CD06F" w14:textId="77777777" w:rsidR="006D16A8" w:rsidRPr="00032EC6" w:rsidRDefault="006D16A8" w:rsidP="004F6FCC">
            <w:pPr>
              <w:spacing w:before="36" w:after="36"/>
              <w:contextualSpacing/>
              <w:jc w:val="right"/>
              <w:rPr>
                <w:rFonts w:eastAsia="Cambria"/>
              </w:rPr>
            </w:pPr>
            <w:r w:rsidRPr="00032EC6">
              <w:rPr>
                <w:rFonts w:eastAsia="Cambria"/>
              </w:rPr>
              <w:t>5</w:t>
            </w:r>
          </w:p>
        </w:tc>
        <w:tc>
          <w:tcPr>
            <w:tcW w:w="0" w:type="auto"/>
          </w:tcPr>
          <w:p w14:paraId="2384DA6A" w14:textId="77777777" w:rsidR="006D16A8" w:rsidRPr="00032EC6" w:rsidRDefault="006D16A8" w:rsidP="004F6FCC">
            <w:pPr>
              <w:spacing w:before="36" w:after="36"/>
              <w:contextualSpacing/>
              <w:jc w:val="right"/>
              <w:rPr>
                <w:rFonts w:eastAsia="Cambria"/>
              </w:rPr>
            </w:pPr>
            <w:r w:rsidRPr="00032EC6">
              <w:rPr>
                <w:rFonts w:eastAsia="Cambria"/>
              </w:rPr>
              <w:t>14</w:t>
            </w:r>
          </w:p>
        </w:tc>
        <w:tc>
          <w:tcPr>
            <w:tcW w:w="0" w:type="auto"/>
          </w:tcPr>
          <w:p w14:paraId="3ABBCECE" w14:textId="77777777" w:rsidR="006D16A8" w:rsidRPr="00032EC6" w:rsidRDefault="006D16A8" w:rsidP="004F6FCC">
            <w:pPr>
              <w:spacing w:before="36" w:after="36"/>
              <w:contextualSpacing/>
              <w:jc w:val="right"/>
              <w:rPr>
                <w:rFonts w:eastAsia="Cambria"/>
              </w:rPr>
            </w:pPr>
            <w:r w:rsidRPr="00032EC6">
              <w:rPr>
                <w:rFonts w:eastAsia="Cambria"/>
              </w:rPr>
              <w:t>4</w:t>
            </w:r>
          </w:p>
        </w:tc>
        <w:tc>
          <w:tcPr>
            <w:tcW w:w="0" w:type="auto"/>
          </w:tcPr>
          <w:p w14:paraId="51F98B74" w14:textId="77777777" w:rsidR="006D16A8" w:rsidRPr="00032EC6" w:rsidRDefault="006D16A8" w:rsidP="004F6FCC">
            <w:pPr>
              <w:spacing w:before="36" w:after="36"/>
              <w:contextualSpacing/>
              <w:jc w:val="right"/>
              <w:rPr>
                <w:rFonts w:eastAsia="Cambria"/>
              </w:rPr>
            </w:pPr>
            <w:r w:rsidRPr="00032EC6">
              <w:rPr>
                <w:rFonts w:eastAsia="Cambria"/>
              </w:rPr>
              <w:t>8</w:t>
            </w:r>
          </w:p>
        </w:tc>
        <w:tc>
          <w:tcPr>
            <w:tcW w:w="0" w:type="auto"/>
          </w:tcPr>
          <w:p w14:paraId="6D67BA14" w14:textId="77777777" w:rsidR="006D16A8" w:rsidRPr="00032EC6" w:rsidRDefault="006D16A8" w:rsidP="004F6FCC">
            <w:pPr>
              <w:spacing w:before="36" w:after="36"/>
              <w:contextualSpacing/>
              <w:jc w:val="right"/>
              <w:rPr>
                <w:rFonts w:eastAsia="Cambria"/>
              </w:rPr>
            </w:pPr>
            <w:r w:rsidRPr="00032EC6">
              <w:rPr>
                <w:rFonts w:eastAsia="Cambria"/>
              </w:rPr>
              <w:t>10</w:t>
            </w:r>
          </w:p>
        </w:tc>
      </w:tr>
      <w:tr w:rsidR="006D16A8" w:rsidRPr="00032EC6" w14:paraId="788493C5" w14:textId="77777777" w:rsidTr="004F6FCC">
        <w:trPr>
          <w:trHeight w:val="360"/>
        </w:trPr>
        <w:tc>
          <w:tcPr>
            <w:tcW w:w="0" w:type="auto"/>
          </w:tcPr>
          <w:p w14:paraId="0E49B46A" w14:textId="77777777" w:rsidR="006D16A8" w:rsidRPr="00032EC6" w:rsidRDefault="006D16A8" w:rsidP="004F6FCC">
            <w:pPr>
              <w:spacing w:before="36" w:after="36"/>
              <w:contextualSpacing/>
              <w:rPr>
                <w:rFonts w:eastAsia="Cambria"/>
                <w:i/>
              </w:rPr>
            </w:pPr>
            <w:r w:rsidRPr="00032EC6">
              <w:rPr>
                <w:rFonts w:eastAsia="Cambria"/>
                <w:i/>
              </w:rPr>
              <w:t>Anthidium</w:t>
            </w:r>
          </w:p>
        </w:tc>
        <w:tc>
          <w:tcPr>
            <w:tcW w:w="0" w:type="auto"/>
          </w:tcPr>
          <w:p w14:paraId="3C9AF7D0"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Pr>
          <w:p w14:paraId="2021ADF9"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471BE0E7"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138FE7A5"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12B663BC"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7A1CDF03"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40A46D60"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7F04DC4E" w14:textId="77777777" w:rsidR="006D16A8" w:rsidRPr="00032EC6" w:rsidRDefault="006D16A8" w:rsidP="004F6FCC">
            <w:pPr>
              <w:spacing w:before="36" w:after="36"/>
              <w:contextualSpacing/>
              <w:jc w:val="right"/>
              <w:rPr>
                <w:rFonts w:eastAsia="Cambria"/>
              </w:rPr>
            </w:pPr>
            <w:r w:rsidRPr="00032EC6">
              <w:rPr>
                <w:rFonts w:eastAsia="Cambria"/>
              </w:rPr>
              <w:t>1</w:t>
            </w:r>
          </w:p>
        </w:tc>
      </w:tr>
      <w:tr w:rsidR="006D16A8" w:rsidRPr="00032EC6" w14:paraId="2F57AEA6" w14:textId="77777777" w:rsidTr="004F6FCC">
        <w:trPr>
          <w:trHeight w:val="345"/>
        </w:trPr>
        <w:tc>
          <w:tcPr>
            <w:tcW w:w="0" w:type="auto"/>
          </w:tcPr>
          <w:p w14:paraId="1125DB17" w14:textId="77777777" w:rsidR="006D16A8" w:rsidRPr="00032EC6" w:rsidRDefault="006D16A8" w:rsidP="004F6FCC">
            <w:pPr>
              <w:spacing w:before="36" w:after="36"/>
              <w:contextualSpacing/>
              <w:rPr>
                <w:rFonts w:eastAsia="Cambria"/>
                <w:i/>
              </w:rPr>
            </w:pPr>
            <w:r w:rsidRPr="00032EC6">
              <w:rPr>
                <w:rFonts w:eastAsia="Cambria"/>
                <w:i/>
              </w:rPr>
              <w:t>Apis</w:t>
            </w:r>
          </w:p>
        </w:tc>
        <w:tc>
          <w:tcPr>
            <w:tcW w:w="0" w:type="auto"/>
          </w:tcPr>
          <w:p w14:paraId="7452B1D5" w14:textId="77777777" w:rsidR="006D16A8" w:rsidRPr="00032EC6" w:rsidRDefault="006D16A8" w:rsidP="004F6FCC">
            <w:pPr>
              <w:spacing w:before="36" w:after="36"/>
              <w:contextualSpacing/>
              <w:rPr>
                <w:rFonts w:eastAsia="Cambria"/>
              </w:rPr>
            </w:pPr>
            <w:r w:rsidRPr="00032EC6">
              <w:rPr>
                <w:rFonts w:eastAsia="Cambria"/>
              </w:rPr>
              <w:t>Eusocial</w:t>
            </w:r>
          </w:p>
        </w:tc>
        <w:tc>
          <w:tcPr>
            <w:tcW w:w="0" w:type="auto"/>
          </w:tcPr>
          <w:p w14:paraId="237D263A" w14:textId="77777777" w:rsidR="006D16A8" w:rsidRPr="00032EC6" w:rsidRDefault="006D16A8" w:rsidP="004F6FCC">
            <w:pPr>
              <w:spacing w:before="36" w:after="36"/>
              <w:contextualSpacing/>
              <w:jc w:val="right"/>
              <w:rPr>
                <w:rFonts w:eastAsia="Cambria"/>
              </w:rPr>
            </w:pPr>
            <w:r w:rsidRPr="00032EC6">
              <w:rPr>
                <w:rFonts w:eastAsia="Cambria"/>
              </w:rPr>
              <w:t>6</w:t>
            </w:r>
          </w:p>
        </w:tc>
        <w:tc>
          <w:tcPr>
            <w:tcW w:w="0" w:type="auto"/>
          </w:tcPr>
          <w:p w14:paraId="13303DA3"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3CB96364" w14:textId="77777777" w:rsidR="006D16A8" w:rsidRPr="00032EC6" w:rsidRDefault="006D16A8" w:rsidP="004F6FCC">
            <w:pPr>
              <w:spacing w:before="36" w:after="36"/>
              <w:contextualSpacing/>
              <w:jc w:val="right"/>
              <w:rPr>
                <w:rFonts w:eastAsia="Cambria"/>
              </w:rPr>
            </w:pPr>
            <w:r w:rsidRPr="00032EC6">
              <w:rPr>
                <w:rFonts w:eastAsia="Cambria"/>
              </w:rPr>
              <w:t>2</w:t>
            </w:r>
          </w:p>
        </w:tc>
        <w:tc>
          <w:tcPr>
            <w:tcW w:w="0" w:type="auto"/>
          </w:tcPr>
          <w:p w14:paraId="2F26D09D"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7F1DF657" w14:textId="77777777" w:rsidR="006D16A8" w:rsidRPr="00032EC6" w:rsidRDefault="006D16A8" w:rsidP="004F6FCC">
            <w:pPr>
              <w:spacing w:before="36" w:after="36"/>
              <w:contextualSpacing/>
              <w:jc w:val="right"/>
              <w:rPr>
                <w:rFonts w:eastAsia="Cambria"/>
              </w:rPr>
            </w:pPr>
            <w:r w:rsidRPr="00032EC6">
              <w:rPr>
                <w:rFonts w:eastAsia="Cambria"/>
              </w:rPr>
              <w:t>6</w:t>
            </w:r>
          </w:p>
        </w:tc>
        <w:tc>
          <w:tcPr>
            <w:tcW w:w="0" w:type="auto"/>
          </w:tcPr>
          <w:p w14:paraId="3B80699B" w14:textId="77777777" w:rsidR="006D16A8" w:rsidRPr="00032EC6" w:rsidRDefault="006D16A8" w:rsidP="004F6FCC">
            <w:pPr>
              <w:spacing w:before="36" w:after="36"/>
              <w:contextualSpacing/>
              <w:jc w:val="right"/>
              <w:rPr>
                <w:rFonts w:eastAsia="Cambria"/>
              </w:rPr>
            </w:pPr>
            <w:r w:rsidRPr="00032EC6">
              <w:rPr>
                <w:rFonts w:eastAsia="Cambria"/>
              </w:rPr>
              <w:t>3</w:t>
            </w:r>
          </w:p>
        </w:tc>
        <w:tc>
          <w:tcPr>
            <w:tcW w:w="0" w:type="auto"/>
          </w:tcPr>
          <w:p w14:paraId="48603ED8" w14:textId="77777777" w:rsidR="006D16A8" w:rsidRPr="00032EC6" w:rsidRDefault="006D16A8" w:rsidP="004F6FCC">
            <w:pPr>
              <w:spacing w:before="36" w:after="36"/>
              <w:contextualSpacing/>
              <w:jc w:val="right"/>
              <w:rPr>
                <w:rFonts w:eastAsia="Cambria"/>
              </w:rPr>
            </w:pPr>
            <w:r w:rsidRPr="00032EC6">
              <w:rPr>
                <w:rFonts w:eastAsia="Cambria"/>
              </w:rPr>
              <w:t>3</w:t>
            </w:r>
          </w:p>
        </w:tc>
      </w:tr>
      <w:tr w:rsidR="006D16A8" w:rsidRPr="00032EC6" w14:paraId="768815D8" w14:textId="77777777" w:rsidTr="004F6FCC">
        <w:trPr>
          <w:trHeight w:val="360"/>
        </w:trPr>
        <w:tc>
          <w:tcPr>
            <w:tcW w:w="0" w:type="auto"/>
          </w:tcPr>
          <w:p w14:paraId="51D3E966" w14:textId="77777777" w:rsidR="006D16A8" w:rsidRPr="00032EC6" w:rsidRDefault="006D16A8" w:rsidP="004F6FCC">
            <w:pPr>
              <w:spacing w:before="36" w:after="36"/>
              <w:contextualSpacing/>
              <w:rPr>
                <w:rFonts w:eastAsia="Cambria"/>
                <w:i/>
              </w:rPr>
            </w:pPr>
            <w:r w:rsidRPr="00032EC6">
              <w:rPr>
                <w:rFonts w:eastAsia="Cambria"/>
                <w:i/>
              </w:rPr>
              <w:t>Bombus</w:t>
            </w:r>
          </w:p>
        </w:tc>
        <w:tc>
          <w:tcPr>
            <w:tcW w:w="0" w:type="auto"/>
          </w:tcPr>
          <w:p w14:paraId="49ADD8C1" w14:textId="77777777" w:rsidR="006D16A8" w:rsidRPr="00032EC6" w:rsidRDefault="006D16A8" w:rsidP="004F6FCC">
            <w:pPr>
              <w:spacing w:before="36" w:after="36"/>
              <w:contextualSpacing/>
              <w:rPr>
                <w:rFonts w:eastAsia="Cambria"/>
              </w:rPr>
            </w:pPr>
            <w:r w:rsidRPr="00032EC6">
              <w:rPr>
                <w:rFonts w:eastAsia="Cambria"/>
              </w:rPr>
              <w:t>Eusocial</w:t>
            </w:r>
          </w:p>
        </w:tc>
        <w:tc>
          <w:tcPr>
            <w:tcW w:w="0" w:type="auto"/>
          </w:tcPr>
          <w:p w14:paraId="2D6130C4" w14:textId="77777777" w:rsidR="006D16A8" w:rsidRPr="00032EC6" w:rsidRDefault="006D16A8" w:rsidP="004F6FCC">
            <w:pPr>
              <w:spacing w:before="36" w:after="36"/>
              <w:contextualSpacing/>
              <w:jc w:val="right"/>
              <w:rPr>
                <w:rFonts w:eastAsia="Cambria"/>
              </w:rPr>
            </w:pPr>
            <w:r w:rsidRPr="00032EC6">
              <w:rPr>
                <w:rFonts w:eastAsia="Cambria"/>
              </w:rPr>
              <w:t>8</w:t>
            </w:r>
          </w:p>
        </w:tc>
        <w:tc>
          <w:tcPr>
            <w:tcW w:w="0" w:type="auto"/>
          </w:tcPr>
          <w:p w14:paraId="0498A214" w14:textId="77777777" w:rsidR="006D16A8" w:rsidRPr="00032EC6" w:rsidRDefault="006D16A8" w:rsidP="004F6FCC">
            <w:pPr>
              <w:spacing w:before="36" w:after="36"/>
              <w:contextualSpacing/>
              <w:jc w:val="right"/>
              <w:rPr>
                <w:rFonts w:eastAsia="Cambria"/>
              </w:rPr>
            </w:pPr>
            <w:r w:rsidRPr="00032EC6">
              <w:rPr>
                <w:rFonts w:eastAsia="Cambria"/>
              </w:rPr>
              <w:t>2</w:t>
            </w:r>
          </w:p>
        </w:tc>
        <w:tc>
          <w:tcPr>
            <w:tcW w:w="0" w:type="auto"/>
          </w:tcPr>
          <w:p w14:paraId="6E8E88B1" w14:textId="77777777" w:rsidR="006D16A8" w:rsidRPr="00032EC6" w:rsidRDefault="006D16A8" w:rsidP="004F6FCC">
            <w:pPr>
              <w:spacing w:before="36" w:after="36"/>
              <w:contextualSpacing/>
              <w:jc w:val="right"/>
              <w:rPr>
                <w:rFonts w:eastAsia="Cambria"/>
              </w:rPr>
            </w:pPr>
            <w:r w:rsidRPr="00032EC6">
              <w:rPr>
                <w:rFonts w:eastAsia="Cambria"/>
              </w:rPr>
              <w:t>5</w:t>
            </w:r>
          </w:p>
        </w:tc>
        <w:tc>
          <w:tcPr>
            <w:tcW w:w="0" w:type="auto"/>
          </w:tcPr>
          <w:p w14:paraId="6D1EEDAD"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5690FDF5" w14:textId="77777777" w:rsidR="006D16A8" w:rsidRPr="00032EC6" w:rsidRDefault="006D16A8" w:rsidP="004F6FCC">
            <w:pPr>
              <w:spacing w:before="36" w:after="36"/>
              <w:contextualSpacing/>
              <w:jc w:val="right"/>
              <w:rPr>
                <w:rFonts w:eastAsia="Cambria"/>
              </w:rPr>
            </w:pPr>
            <w:r w:rsidRPr="00032EC6">
              <w:rPr>
                <w:rFonts w:eastAsia="Cambria"/>
              </w:rPr>
              <w:t>7</w:t>
            </w:r>
          </w:p>
        </w:tc>
        <w:tc>
          <w:tcPr>
            <w:tcW w:w="0" w:type="auto"/>
          </w:tcPr>
          <w:p w14:paraId="136B8071" w14:textId="77777777" w:rsidR="006D16A8" w:rsidRPr="00032EC6" w:rsidRDefault="006D16A8" w:rsidP="004F6FCC">
            <w:pPr>
              <w:spacing w:before="36" w:after="36"/>
              <w:contextualSpacing/>
              <w:jc w:val="right"/>
              <w:rPr>
                <w:rFonts w:eastAsia="Cambria"/>
              </w:rPr>
            </w:pPr>
            <w:r w:rsidRPr="00032EC6">
              <w:rPr>
                <w:rFonts w:eastAsia="Cambria"/>
              </w:rPr>
              <w:t>6</w:t>
            </w:r>
          </w:p>
        </w:tc>
        <w:tc>
          <w:tcPr>
            <w:tcW w:w="0" w:type="auto"/>
          </w:tcPr>
          <w:p w14:paraId="1E2B19C3" w14:textId="77777777" w:rsidR="006D16A8" w:rsidRPr="00032EC6" w:rsidRDefault="006D16A8" w:rsidP="004F6FCC">
            <w:pPr>
              <w:spacing w:before="36" w:after="36"/>
              <w:contextualSpacing/>
              <w:jc w:val="right"/>
              <w:rPr>
                <w:rFonts w:eastAsia="Cambria"/>
              </w:rPr>
            </w:pPr>
            <w:r w:rsidRPr="00032EC6">
              <w:rPr>
                <w:rFonts w:eastAsia="Cambria"/>
              </w:rPr>
              <w:t>2</w:t>
            </w:r>
          </w:p>
        </w:tc>
      </w:tr>
      <w:tr w:rsidR="006D16A8" w:rsidRPr="00032EC6" w14:paraId="3B054BF2" w14:textId="77777777" w:rsidTr="004F6FCC">
        <w:trPr>
          <w:trHeight w:val="360"/>
        </w:trPr>
        <w:tc>
          <w:tcPr>
            <w:tcW w:w="0" w:type="auto"/>
          </w:tcPr>
          <w:p w14:paraId="5DBAEEA9" w14:textId="77777777" w:rsidR="006D16A8" w:rsidRPr="00032EC6" w:rsidRDefault="006D16A8" w:rsidP="004F6FCC">
            <w:pPr>
              <w:spacing w:before="36" w:after="36"/>
              <w:contextualSpacing/>
              <w:rPr>
                <w:rFonts w:eastAsia="Cambria"/>
                <w:i/>
              </w:rPr>
            </w:pPr>
            <w:r w:rsidRPr="00032EC6">
              <w:rPr>
                <w:rFonts w:eastAsia="Cambria"/>
                <w:i/>
              </w:rPr>
              <w:t>Colletes</w:t>
            </w:r>
          </w:p>
        </w:tc>
        <w:tc>
          <w:tcPr>
            <w:tcW w:w="0" w:type="auto"/>
          </w:tcPr>
          <w:p w14:paraId="6762B883"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Pr>
          <w:p w14:paraId="514D61BD"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20AB7BEF"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6DBE455B"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3777A37A"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03C75D0F"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1249C4D8"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33115561" w14:textId="77777777" w:rsidR="006D16A8" w:rsidRPr="00032EC6" w:rsidRDefault="006D16A8" w:rsidP="004F6FCC">
            <w:pPr>
              <w:spacing w:before="36" w:after="36"/>
              <w:contextualSpacing/>
              <w:jc w:val="right"/>
              <w:rPr>
                <w:rFonts w:eastAsia="Cambria"/>
              </w:rPr>
            </w:pPr>
            <w:r w:rsidRPr="00032EC6">
              <w:rPr>
                <w:rFonts w:eastAsia="Cambria"/>
              </w:rPr>
              <w:t>1</w:t>
            </w:r>
          </w:p>
        </w:tc>
      </w:tr>
      <w:tr w:rsidR="006D16A8" w:rsidRPr="00032EC6" w14:paraId="05197A2E" w14:textId="77777777" w:rsidTr="004F6FCC">
        <w:trPr>
          <w:trHeight w:val="360"/>
        </w:trPr>
        <w:tc>
          <w:tcPr>
            <w:tcW w:w="0" w:type="auto"/>
          </w:tcPr>
          <w:p w14:paraId="553F575B" w14:textId="77777777" w:rsidR="006D16A8" w:rsidRPr="00032EC6" w:rsidRDefault="006D16A8" w:rsidP="004F6FCC">
            <w:pPr>
              <w:spacing w:before="36" w:after="36"/>
              <w:contextualSpacing/>
              <w:rPr>
                <w:rFonts w:eastAsia="Cambria"/>
                <w:i/>
              </w:rPr>
            </w:pPr>
            <w:r w:rsidRPr="00032EC6">
              <w:rPr>
                <w:rFonts w:eastAsia="Cambria"/>
                <w:i/>
              </w:rPr>
              <w:t>Diadasia</w:t>
            </w:r>
          </w:p>
        </w:tc>
        <w:tc>
          <w:tcPr>
            <w:tcW w:w="0" w:type="auto"/>
          </w:tcPr>
          <w:p w14:paraId="7A073318"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Pr>
          <w:p w14:paraId="01401549" w14:textId="77777777" w:rsidR="006D16A8" w:rsidRPr="00032EC6" w:rsidRDefault="006D16A8" w:rsidP="004F6FCC">
            <w:pPr>
              <w:spacing w:before="36" w:after="36"/>
              <w:contextualSpacing/>
              <w:jc w:val="right"/>
              <w:rPr>
                <w:rFonts w:eastAsia="Cambria"/>
              </w:rPr>
            </w:pPr>
            <w:r w:rsidRPr="00032EC6">
              <w:rPr>
                <w:rFonts w:eastAsia="Cambria"/>
              </w:rPr>
              <w:t>5</w:t>
            </w:r>
          </w:p>
        </w:tc>
        <w:tc>
          <w:tcPr>
            <w:tcW w:w="0" w:type="auto"/>
          </w:tcPr>
          <w:p w14:paraId="127D44D9"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6AC6FC91" w14:textId="77777777" w:rsidR="006D16A8" w:rsidRPr="00032EC6" w:rsidRDefault="006D16A8" w:rsidP="004F6FCC">
            <w:pPr>
              <w:spacing w:before="36" w:after="36"/>
              <w:contextualSpacing/>
              <w:jc w:val="right"/>
              <w:rPr>
                <w:rFonts w:eastAsia="Cambria"/>
              </w:rPr>
            </w:pPr>
            <w:r w:rsidRPr="00032EC6">
              <w:rPr>
                <w:rFonts w:eastAsia="Cambria"/>
              </w:rPr>
              <w:t>3</w:t>
            </w:r>
          </w:p>
        </w:tc>
        <w:tc>
          <w:tcPr>
            <w:tcW w:w="0" w:type="auto"/>
          </w:tcPr>
          <w:p w14:paraId="6ED433CE" w14:textId="77777777" w:rsidR="006D16A8" w:rsidRPr="00032EC6" w:rsidRDefault="006D16A8" w:rsidP="004F6FCC">
            <w:pPr>
              <w:spacing w:before="36" w:after="36"/>
              <w:contextualSpacing/>
              <w:jc w:val="right"/>
              <w:rPr>
                <w:rFonts w:eastAsia="Cambria"/>
              </w:rPr>
            </w:pPr>
            <w:r w:rsidRPr="00032EC6">
              <w:rPr>
                <w:rFonts w:eastAsia="Cambria"/>
              </w:rPr>
              <w:t>2</w:t>
            </w:r>
          </w:p>
        </w:tc>
        <w:tc>
          <w:tcPr>
            <w:tcW w:w="0" w:type="auto"/>
          </w:tcPr>
          <w:p w14:paraId="5DD4686F" w14:textId="77777777" w:rsidR="006D16A8" w:rsidRPr="00032EC6" w:rsidRDefault="006D16A8" w:rsidP="004F6FCC">
            <w:pPr>
              <w:spacing w:before="36" w:after="36"/>
              <w:contextualSpacing/>
              <w:jc w:val="right"/>
              <w:rPr>
                <w:rFonts w:eastAsia="Cambria"/>
              </w:rPr>
            </w:pPr>
            <w:r w:rsidRPr="00032EC6">
              <w:rPr>
                <w:rFonts w:eastAsia="Cambria"/>
              </w:rPr>
              <w:t>3</w:t>
            </w:r>
          </w:p>
        </w:tc>
        <w:tc>
          <w:tcPr>
            <w:tcW w:w="0" w:type="auto"/>
          </w:tcPr>
          <w:p w14:paraId="38B75B3E" w14:textId="77777777" w:rsidR="006D16A8" w:rsidRPr="00032EC6" w:rsidRDefault="006D16A8" w:rsidP="004F6FCC">
            <w:pPr>
              <w:spacing w:before="36" w:after="36"/>
              <w:contextualSpacing/>
              <w:jc w:val="right"/>
              <w:rPr>
                <w:rFonts w:eastAsia="Cambria"/>
              </w:rPr>
            </w:pPr>
            <w:r w:rsidRPr="00032EC6">
              <w:rPr>
                <w:rFonts w:eastAsia="Cambria"/>
              </w:rPr>
              <w:t>3</w:t>
            </w:r>
          </w:p>
        </w:tc>
        <w:tc>
          <w:tcPr>
            <w:tcW w:w="0" w:type="auto"/>
          </w:tcPr>
          <w:p w14:paraId="6D342918" w14:textId="77777777" w:rsidR="006D16A8" w:rsidRPr="00032EC6" w:rsidRDefault="006D16A8" w:rsidP="004F6FCC">
            <w:pPr>
              <w:spacing w:before="36" w:after="36"/>
              <w:contextualSpacing/>
              <w:jc w:val="right"/>
              <w:rPr>
                <w:rFonts w:eastAsia="Cambria"/>
              </w:rPr>
            </w:pPr>
            <w:r w:rsidRPr="00032EC6">
              <w:rPr>
                <w:rFonts w:eastAsia="Cambria"/>
              </w:rPr>
              <w:t>2</w:t>
            </w:r>
          </w:p>
        </w:tc>
      </w:tr>
      <w:tr w:rsidR="006D16A8" w:rsidRPr="00032EC6" w14:paraId="2B5FE49E" w14:textId="77777777" w:rsidTr="004F6FCC">
        <w:trPr>
          <w:trHeight w:val="360"/>
        </w:trPr>
        <w:tc>
          <w:tcPr>
            <w:tcW w:w="0" w:type="auto"/>
          </w:tcPr>
          <w:p w14:paraId="3D70DEF3" w14:textId="77777777" w:rsidR="006D16A8" w:rsidRPr="00032EC6" w:rsidRDefault="006D16A8" w:rsidP="004F6FCC">
            <w:pPr>
              <w:spacing w:before="36" w:after="36"/>
              <w:contextualSpacing/>
              <w:rPr>
                <w:rFonts w:eastAsia="Cambria"/>
                <w:i/>
              </w:rPr>
            </w:pPr>
            <w:r w:rsidRPr="00032EC6">
              <w:rPr>
                <w:rFonts w:eastAsia="Cambria"/>
                <w:i/>
              </w:rPr>
              <w:t>Eucera</w:t>
            </w:r>
          </w:p>
        </w:tc>
        <w:tc>
          <w:tcPr>
            <w:tcW w:w="0" w:type="auto"/>
          </w:tcPr>
          <w:p w14:paraId="2E25D882"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Pr>
          <w:p w14:paraId="7CEFD0F5" w14:textId="77777777" w:rsidR="006D16A8" w:rsidRPr="00032EC6" w:rsidRDefault="006D16A8" w:rsidP="004F6FCC">
            <w:pPr>
              <w:spacing w:before="36" w:after="36"/>
              <w:contextualSpacing/>
              <w:jc w:val="right"/>
              <w:rPr>
                <w:rFonts w:eastAsia="Cambria"/>
              </w:rPr>
            </w:pPr>
            <w:r w:rsidRPr="00032EC6">
              <w:rPr>
                <w:rFonts w:eastAsia="Cambria"/>
              </w:rPr>
              <w:t>2</w:t>
            </w:r>
          </w:p>
        </w:tc>
        <w:tc>
          <w:tcPr>
            <w:tcW w:w="0" w:type="auto"/>
          </w:tcPr>
          <w:p w14:paraId="17305020"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337E9EB0"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1B9A8F38"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1375238D" w14:textId="77777777" w:rsidR="006D16A8" w:rsidRPr="00032EC6" w:rsidRDefault="006D16A8" w:rsidP="004F6FCC">
            <w:pPr>
              <w:spacing w:before="36" w:after="36"/>
              <w:contextualSpacing/>
              <w:jc w:val="right"/>
              <w:rPr>
                <w:rFonts w:eastAsia="Cambria"/>
              </w:rPr>
            </w:pPr>
            <w:r w:rsidRPr="00032EC6">
              <w:rPr>
                <w:rFonts w:eastAsia="Cambria"/>
              </w:rPr>
              <w:t>2</w:t>
            </w:r>
          </w:p>
        </w:tc>
        <w:tc>
          <w:tcPr>
            <w:tcW w:w="0" w:type="auto"/>
          </w:tcPr>
          <w:p w14:paraId="0FE18149"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592995AD" w14:textId="77777777" w:rsidR="006D16A8" w:rsidRPr="00032EC6" w:rsidRDefault="006D16A8" w:rsidP="004F6FCC">
            <w:pPr>
              <w:spacing w:before="36" w:after="36"/>
              <w:contextualSpacing/>
              <w:jc w:val="right"/>
              <w:rPr>
                <w:rFonts w:eastAsia="Cambria"/>
              </w:rPr>
            </w:pPr>
            <w:r w:rsidRPr="00032EC6">
              <w:rPr>
                <w:rFonts w:eastAsia="Cambria"/>
              </w:rPr>
              <w:t>2</w:t>
            </w:r>
          </w:p>
        </w:tc>
      </w:tr>
      <w:tr w:rsidR="006D16A8" w:rsidRPr="00032EC6" w14:paraId="492C20C6" w14:textId="77777777" w:rsidTr="004F6FCC">
        <w:trPr>
          <w:trHeight w:val="360"/>
        </w:trPr>
        <w:tc>
          <w:tcPr>
            <w:tcW w:w="0" w:type="auto"/>
          </w:tcPr>
          <w:p w14:paraId="18D241EA" w14:textId="77777777" w:rsidR="006D16A8" w:rsidRPr="00032EC6" w:rsidRDefault="006D16A8" w:rsidP="004F6FCC">
            <w:pPr>
              <w:spacing w:before="36" w:after="36"/>
              <w:contextualSpacing/>
              <w:rPr>
                <w:rFonts w:eastAsia="Cambria"/>
                <w:i/>
              </w:rPr>
            </w:pPr>
            <w:r w:rsidRPr="00032EC6">
              <w:rPr>
                <w:rFonts w:eastAsia="Cambria"/>
                <w:i/>
              </w:rPr>
              <w:t>Halictus</w:t>
            </w:r>
          </w:p>
        </w:tc>
        <w:tc>
          <w:tcPr>
            <w:tcW w:w="0" w:type="auto"/>
          </w:tcPr>
          <w:p w14:paraId="5537708B" w14:textId="77777777" w:rsidR="006D16A8" w:rsidRPr="00032EC6" w:rsidRDefault="006D16A8" w:rsidP="004F6FCC">
            <w:pPr>
              <w:spacing w:before="36" w:after="36"/>
              <w:contextualSpacing/>
              <w:rPr>
                <w:rFonts w:eastAsia="Cambria"/>
              </w:rPr>
            </w:pPr>
            <w:r w:rsidRPr="00032EC6">
              <w:rPr>
                <w:rFonts w:eastAsia="Cambria"/>
              </w:rPr>
              <w:t>Eusocial</w:t>
            </w:r>
          </w:p>
        </w:tc>
        <w:tc>
          <w:tcPr>
            <w:tcW w:w="0" w:type="auto"/>
          </w:tcPr>
          <w:p w14:paraId="4AE569B9" w14:textId="77777777" w:rsidR="006D16A8" w:rsidRPr="00032EC6" w:rsidRDefault="006D16A8" w:rsidP="004F6FCC">
            <w:pPr>
              <w:spacing w:before="36" w:after="36"/>
              <w:contextualSpacing/>
              <w:jc w:val="right"/>
              <w:rPr>
                <w:rFonts w:eastAsia="Cambria"/>
              </w:rPr>
            </w:pPr>
            <w:r w:rsidRPr="00032EC6">
              <w:rPr>
                <w:rFonts w:eastAsia="Cambria"/>
              </w:rPr>
              <w:t>22</w:t>
            </w:r>
          </w:p>
        </w:tc>
        <w:tc>
          <w:tcPr>
            <w:tcW w:w="0" w:type="auto"/>
          </w:tcPr>
          <w:p w14:paraId="5E15C741" w14:textId="77777777" w:rsidR="006D16A8" w:rsidRPr="00032EC6" w:rsidRDefault="006D16A8" w:rsidP="004F6FCC">
            <w:pPr>
              <w:spacing w:before="36" w:after="36"/>
              <w:contextualSpacing/>
              <w:jc w:val="right"/>
              <w:rPr>
                <w:rFonts w:eastAsia="Cambria"/>
              </w:rPr>
            </w:pPr>
            <w:r w:rsidRPr="00032EC6">
              <w:rPr>
                <w:rFonts w:eastAsia="Cambria"/>
              </w:rPr>
              <w:t>2</w:t>
            </w:r>
          </w:p>
        </w:tc>
        <w:tc>
          <w:tcPr>
            <w:tcW w:w="0" w:type="auto"/>
          </w:tcPr>
          <w:p w14:paraId="0489FBC8" w14:textId="77777777" w:rsidR="006D16A8" w:rsidRPr="00032EC6" w:rsidRDefault="006D16A8" w:rsidP="004F6FCC">
            <w:pPr>
              <w:spacing w:before="36" w:after="36"/>
              <w:contextualSpacing/>
              <w:jc w:val="right"/>
              <w:rPr>
                <w:rFonts w:eastAsia="Cambria"/>
              </w:rPr>
            </w:pPr>
            <w:r w:rsidRPr="00032EC6">
              <w:rPr>
                <w:rFonts w:eastAsia="Cambria"/>
              </w:rPr>
              <w:t>4</w:t>
            </w:r>
          </w:p>
        </w:tc>
        <w:tc>
          <w:tcPr>
            <w:tcW w:w="0" w:type="auto"/>
          </w:tcPr>
          <w:p w14:paraId="3C8CE21A" w14:textId="77777777" w:rsidR="006D16A8" w:rsidRPr="00032EC6" w:rsidRDefault="006D16A8" w:rsidP="004F6FCC">
            <w:pPr>
              <w:spacing w:before="36" w:after="36"/>
              <w:contextualSpacing/>
              <w:jc w:val="right"/>
              <w:rPr>
                <w:rFonts w:eastAsia="Cambria"/>
              </w:rPr>
            </w:pPr>
            <w:r w:rsidRPr="00032EC6">
              <w:rPr>
                <w:rFonts w:eastAsia="Cambria"/>
              </w:rPr>
              <w:t>8</w:t>
            </w:r>
          </w:p>
        </w:tc>
        <w:tc>
          <w:tcPr>
            <w:tcW w:w="0" w:type="auto"/>
          </w:tcPr>
          <w:p w14:paraId="03CACD00" w14:textId="77777777" w:rsidR="006D16A8" w:rsidRPr="00032EC6" w:rsidRDefault="006D16A8" w:rsidP="004F6FCC">
            <w:pPr>
              <w:spacing w:before="36" w:after="36"/>
              <w:contextualSpacing/>
              <w:jc w:val="right"/>
              <w:rPr>
                <w:rFonts w:eastAsia="Cambria"/>
              </w:rPr>
            </w:pPr>
            <w:r w:rsidRPr="00032EC6">
              <w:rPr>
                <w:rFonts w:eastAsia="Cambria"/>
              </w:rPr>
              <w:t>14</w:t>
            </w:r>
          </w:p>
        </w:tc>
        <w:tc>
          <w:tcPr>
            <w:tcW w:w="0" w:type="auto"/>
          </w:tcPr>
          <w:p w14:paraId="16272C67" w14:textId="77777777" w:rsidR="006D16A8" w:rsidRPr="00032EC6" w:rsidRDefault="006D16A8" w:rsidP="004F6FCC">
            <w:pPr>
              <w:spacing w:before="36" w:after="36"/>
              <w:contextualSpacing/>
              <w:jc w:val="right"/>
              <w:rPr>
                <w:rFonts w:eastAsia="Cambria"/>
              </w:rPr>
            </w:pPr>
            <w:r w:rsidRPr="00032EC6">
              <w:rPr>
                <w:rFonts w:eastAsia="Cambria"/>
              </w:rPr>
              <w:t>11</w:t>
            </w:r>
          </w:p>
        </w:tc>
        <w:tc>
          <w:tcPr>
            <w:tcW w:w="0" w:type="auto"/>
          </w:tcPr>
          <w:p w14:paraId="77DF361E" w14:textId="77777777" w:rsidR="006D16A8" w:rsidRPr="00032EC6" w:rsidRDefault="006D16A8" w:rsidP="004F6FCC">
            <w:pPr>
              <w:spacing w:before="36" w:after="36"/>
              <w:contextualSpacing/>
              <w:jc w:val="right"/>
              <w:rPr>
                <w:rFonts w:eastAsia="Cambria"/>
              </w:rPr>
            </w:pPr>
            <w:r w:rsidRPr="00032EC6">
              <w:rPr>
                <w:rFonts w:eastAsia="Cambria"/>
              </w:rPr>
              <w:t>11</w:t>
            </w:r>
          </w:p>
        </w:tc>
      </w:tr>
      <w:tr w:rsidR="006D16A8" w:rsidRPr="00032EC6" w14:paraId="1223200E" w14:textId="77777777" w:rsidTr="004F6FCC">
        <w:trPr>
          <w:trHeight w:val="360"/>
        </w:trPr>
        <w:tc>
          <w:tcPr>
            <w:tcW w:w="0" w:type="auto"/>
          </w:tcPr>
          <w:p w14:paraId="3CF219C8" w14:textId="77777777" w:rsidR="006D16A8" w:rsidRPr="00032EC6" w:rsidRDefault="006D16A8" w:rsidP="004F6FCC">
            <w:pPr>
              <w:spacing w:before="36" w:after="36"/>
              <w:contextualSpacing/>
              <w:rPr>
                <w:rFonts w:eastAsia="Cambria"/>
                <w:i/>
              </w:rPr>
            </w:pPr>
            <w:r w:rsidRPr="00032EC6">
              <w:rPr>
                <w:rFonts w:eastAsia="Cambria"/>
                <w:i/>
              </w:rPr>
              <w:t>Lasioglossum</w:t>
            </w:r>
          </w:p>
        </w:tc>
        <w:tc>
          <w:tcPr>
            <w:tcW w:w="0" w:type="auto"/>
          </w:tcPr>
          <w:p w14:paraId="2ED3DCEF" w14:textId="77777777" w:rsidR="006D16A8" w:rsidRPr="00032EC6" w:rsidRDefault="006D16A8" w:rsidP="004F6FCC">
            <w:pPr>
              <w:spacing w:before="36" w:after="36"/>
              <w:contextualSpacing/>
              <w:rPr>
                <w:rFonts w:eastAsia="Cambria"/>
              </w:rPr>
            </w:pPr>
            <w:r w:rsidRPr="00032EC6">
              <w:rPr>
                <w:rFonts w:eastAsia="Cambria"/>
              </w:rPr>
              <w:t>Social</w:t>
            </w:r>
          </w:p>
        </w:tc>
        <w:tc>
          <w:tcPr>
            <w:tcW w:w="0" w:type="auto"/>
          </w:tcPr>
          <w:p w14:paraId="10CF770C" w14:textId="77777777" w:rsidR="006D16A8" w:rsidRPr="00032EC6" w:rsidRDefault="006D16A8" w:rsidP="004F6FCC">
            <w:pPr>
              <w:spacing w:before="36" w:after="36"/>
              <w:contextualSpacing/>
              <w:jc w:val="right"/>
              <w:rPr>
                <w:rFonts w:eastAsia="Cambria"/>
              </w:rPr>
            </w:pPr>
            <w:r w:rsidRPr="00032EC6">
              <w:rPr>
                <w:rFonts w:eastAsia="Cambria"/>
              </w:rPr>
              <w:t>5</w:t>
            </w:r>
          </w:p>
        </w:tc>
        <w:tc>
          <w:tcPr>
            <w:tcW w:w="0" w:type="auto"/>
          </w:tcPr>
          <w:p w14:paraId="0216C002"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3DD0CC7E"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0E41C75C"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0C89C6C7" w14:textId="77777777" w:rsidR="006D16A8" w:rsidRPr="00032EC6" w:rsidRDefault="006D16A8" w:rsidP="004F6FCC">
            <w:pPr>
              <w:spacing w:before="36" w:after="36"/>
              <w:contextualSpacing/>
              <w:jc w:val="right"/>
              <w:rPr>
                <w:rFonts w:eastAsia="Cambria"/>
              </w:rPr>
            </w:pPr>
            <w:r w:rsidRPr="00032EC6">
              <w:rPr>
                <w:rFonts w:eastAsia="Cambria"/>
              </w:rPr>
              <w:t>4</w:t>
            </w:r>
          </w:p>
        </w:tc>
        <w:tc>
          <w:tcPr>
            <w:tcW w:w="0" w:type="auto"/>
          </w:tcPr>
          <w:p w14:paraId="1C9B762B" w14:textId="77777777" w:rsidR="006D16A8" w:rsidRPr="00032EC6" w:rsidRDefault="006D16A8" w:rsidP="004F6FCC">
            <w:pPr>
              <w:spacing w:before="36" w:after="36"/>
              <w:contextualSpacing/>
              <w:jc w:val="right"/>
              <w:rPr>
                <w:rFonts w:eastAsia="Cambria"/>
              </w:rPr>
            </w:pPr>
            <w:r w:rsidRPr="00032EC6">
              <w:rPr>
                <w:rFonts w:eastAsia="Cambria"/>
              </w:rPr>
              <w:t>3</w:t>
            </w:r>
          </w:p>
        </w:tc>
        <w:tc>
          <w:tcPr>
            <w:tcW w:w="0" w:type="auto"/>
          </w:tcPr>
          <w:p w14:paraId="13111A1A" w14:textId="77777777" w:rsidR="006D16A8" w:rsidRPr="00032EC6" w:rsidRDefault="006D16A8" w:rsidP="004F6FCC">
            <w:pPr>
              <w:spacing w:before="36" w:after="36"/>
              <w:contextualSpacing/>
              <w:jc w:val="right"/>
              <w:rPr>
                <w:rFonts w:eastAsia="Cambria"/>
              </w:rPr>
            </w:pPr>
            <w:r w:rsidRPr="00032EC6">
              <w:rPr>
                <w:rFonts w:eastAsia="Cambria"/>
              </w:rPr>
              <w:t>2</w:t>
            </w:r>
          </w:p>
        </w:tc>
      </w:tr>
      <w:tr w:rsidR="006D16A8" w:rsidRPr="00032EC6" w14:paraId="725D2591" w14:textId="77777777" w:rsidTr="004F6FCC">
        <w:trPr>
          <w:trHeight w:val="360"/>
        </w:trPr>
        <w:tc>
          <w:tcPr>
            <w:tcW w:w="0" w:type="auto"/>
          </w:tcPr>
          <w:p w14:paraId="68916CEF" w14:textId="77777777" w:rsidR="006D16A8" w:rsidRPr="00032EC6" w:rsidRDefault="006D16A8" w:rsidP="004F6FCC">
            <w:pPr>
              <w:spacing w:before="36" w:after="36"/>
              <w:contextualSpacing/>
              <w:rPr>
                <w:rFonts w:eastAsia="Cambria"/>
                <w:i/>
              </w:rPr>
            </w:pPr>
            <w:r w:rsidRPr="00032EC6">
              <w:rPr>
                <w:rFonts w:eastAsia="Cambria"/>
                <w:i/>
              </w:rPr>
              <w:t>Lithurgus</w:t>
            </w:r>
          </w:p>
        </w:tc>
        <w:tc>
          <w:tcPr>
            <w:tcW w:w="0" w:type="auto"/>
          </w:tcPr>
          <w:p w14:paraId="2E0D0157"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Pr>
          <w:p w14:paraId="43F92B64" w14:textId="77777777" w:rsidR="006D16A8" w:rsidRPr="00032EC6" w:rsidRDefault="006D16A8" w:rsidP="004F6FCC">
            <w:pPr>
              <w:spacing w:before="36" w:after="36"/>
              <w:contextualSpacing/>
              <w:jc w:val="right"/>
              <w:rPr>
                <w:rFonts w:eastAsia="Cambria"/>
              </w:rPr>
            </w:pPr>
            <w:r w:rsidRPr="00032EC6">
              <w:rPr>
                <w:rFonts w:eastAsia="Cambria"/>
              </w:rPr>
              <w:t>19</w:t>
            </w:r>
          </w:p>
        </w:tc>
        <w:tc>
          <w:tcPr>
            <w:tcW w:w="0" w:type="auto"/>
          </w:tcPr>
          <w:p w14:paraId="49026B6D" w14:textId="77777777" w:rsidR="006D16A8" w:rsidRPr="00032EC6" w:rsidRDefault="006D16A8" w:rsidP="004F6FCC">
            <w:pPr>
              <w:spacing w:before="36" w:after="36"/>
              <w:contextualSpacing/>
              <w:jc w:val="right"/>
              <w:rPr>
                <w:rFonts w:eastAsia="Cambria"/>
              </w:rPr>
            </w:pPr>
            <w:r w:rsidRPr="00032EC6">
              <w:rPr>
                <w:rFonts w:eastAsia="Cambria"/>
              </w:rPr>
              <w:t>5</w:t>
            </w:r>
          </w:p>
        </w:tc>
        <w:tc>
          <w:tcPr>
            <w:tcW w:w="0" w:type="auto"/>
          </w:tcPr>
          <w:p w14:paraId="7CE0151A" w14:textId="77777777" w:rsidR="006D16A8" w:rsidRPr="00032EC6" w:rsidRDefault="006D16A8" w:rsidP="004F6FCC">
            <w:pPr>
              <w:spacing w:before="36" w:after="36"/>
              <w:contextualSpacing/>
              <w:jc w:val="right"/>
              <w:rPr>
                <w:rFonts w:eastAsia="Cambria"/>
              </w:rPr>
            </w:pPr>
            <w:r w:rsidRPr="00032EC6">
              <w:rPr>
                <w:rFonts w:eastAsia="Cambria"/>
              </w:rPr>
              <w:t>9</w:t>
            </w:r>
          </w:p>
        </w:tc>
        <w:tc>
          <w:tcPr>
            <w:tcW w:w="0" w:type="auto"/>
          </w:tcPr>
          <w:p w14:paraId="3B9684DA" w14:textId="77777777" w:rsidR="006D16A8" w:rsidRPr="00032EC6" w:rsidRDefault="006D16A8" w:rsidP="004F6FCC">
            <w:pPr>
              <w:spacing w:before="36" w:after="36"/>
              <w:contextualSpacing/>
              <w:jc w:val="right"/>
              <w:rPr>
                <w:rFonts w:eastAsia="Cambria"/>
              </w:rPr>
            </w:pPr>
            <w:r w:rsidRPr="00032EC6">
              <w:rPr>
                <w:rFonts w:eastAsia="Cambria"/>
              </w:rPr>
              <w:t>4</w:t>
            </w:r>
          </w:p>
        </w:tc>
        <w:tc>
          <w:tcPr>
            <w:tcW w:w="0" w:type="auto"/>
          </w:tcPr>
          <w:p w14:paraId="18736328" w14:textId="77777777" w:rsidR="006D16A8" w:rsidRPr="00032EC6" w:rsidRDefault="006D16A8" w:rsidP="004F6FCC">
            <w:pPr>
              <w:spacing w:before="36" w:after="36"/>
              <w:contextualSpacing/>
              <w:jc w:val="right"/>
              <w:rPr>
                <w:rFonts w:eastAsia="Cambria"/>
              </w:rPr>
            </w:pPr>
            <w:r w:rsidRPr="00032EC6">
              <w:rPr>
                <w:rFonts w:eastAsia="Cambria"/>
              </w:rPr>
              <w:t>15</w:t>
            </w:r>
          </w:p>
        </w:tc>
        <w:tc>
          <w:tcPr>
            <w:tcW w:w="0" w:type="auto"/>
          </w:tcPr>
          <w:p w14:paraId="1DAFC5B5" w14:textId="77777777" w:rsidR="006D16A8" w:rsidRPr="00032EC6" w:rsidRDefault="006D16A8" w:rsidP="004F6FCC">
            <w:pPr>
              <w:spacing w:before="36" w:after="36"/>
              <w:contextualSpacing/>
              <w:jc w:val="right"/>
              <w:rPr>
                <w:rFonts w:eastAsia="Cambria"/>
              </w:rPr>
            </w:pPr>
            <w:r w:rsidRPr="00032EC6">
              <w:rPr>
                <w:rFonts w:eastAsia="Cambria"/>
              </w:rPr>
              <w:t>11</w:t>
            </w:r>
          </w:p>
        </w:tc>
        <w:tc>
          <w:tcPr>
            <w:tcW w:w="0" w:type="auto"/>
          </w:tcPr>
          <w:p w14:paraId="7B4071DD" w14:textId="77777777" w:rsidR="006D16A8" w:rsidRPr="00032EC6" w:rsidRDefault="006D16A8" w:rsidP="004F6FCC">
            <w:pPr>
              <w:spacing w:before="36" w:after="36"/>
              <w:contextualSpacing/>
              <w:jc w:val="right"/>
              <w:rPr>
                <w:rFonts w:eastAsia="Cambria"/>
              </w:rPr>
            </w:pPr>
            <w:r w:rsidRPr="00032EC6">
              <w:rPr>
                <w:rFonts w:eastAsia="Cambria"/>
              </w:rPr>
              <w:t>8</w:t>
            </w:r>
          </w:p>
        </w:tc>
      </w:tr>
      <w:tr w:rsidR="006D16A8" w:rsidRPr="00032EC6" w14:paraId="2CEDE36B" w14:textId="77777777" w:rsidTr="004F6FCC">
        <w:trPr>
          <w:trHeight w:val="360"/>
        </w:trPr>
        <w:tc>
          <w:tcPr>
            <w:tcW w:w="0" w:type="auto"/>
          </w:tcPr>
          <w:p w14:paraId="7A77164C" w14:textId="77777777" w:rsidR="006D16A8" w:rsidRPr="00032EC6" w:rsidRDefault="006D16A8" w:rsidP="004F6FCC">
            <w:pPr>
              <w:spacing w:before="36" w:after="36"/>
              <w:contextualSpacing/>
              <w:rPr>
                <w:rFonts w:eastAsia="Cambria"/>
                <w:i/>
              </w:rPr>
            </w:pPr>
            <w:r w:rsidRPr="00032EC6">
              <w:rPr>
                <w:rFonts w:eastAsia="Cambria"/>
                <w:i/>
              </w:rPr>
              <w:t>Megachile</w:t>
            </w:r>
          </w:p>
        </w:tc>
        <w:tc>
          <w:tcPr>
            <w:tcW w:w="0" w:type="auto"/>
          </w:tcPr>
          <w:p w14:paraId="459F4DBB"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Pr>
          <w:p w14:paraId="0B75DCF9"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43AAEE5C"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0F871837"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4CB8B2D2"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64B10F02" w14:textId="77777777" w:rsidR="006D16A8" w:rsidRPr="00032EC6" w:rsidRDefault="006D16A8" w:rsidP="004F6FCC">
            <w:pPr>
              <w:spacing w:before="36" w:after="36"/>
              <w:contextualSpacing/>
              <w:jc w:val="right"/>
              <w:rPr>
                <w:rFonts w:eastAsia="Cambria"/>
              </w:rPr>
            </w:pPr>
            <w:r w:rsidRPr="00032EC6">
              <w:rPr>
                <w:rFonts w:eastAsia="Cambria"/>
              </w:rPr>
              <w:t>1</w:t>
            </w:r>
          </w:p>
        </w:tc>
        <w:tc>
          <w:tcPr>
            <w:tcW w:w="0" w:type="auto"/>
          </w:tcPr>
          <w:p w14:paraId="7799AF11"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Pr>
          <w:p w14:paraId="5DDE1C3B" w14:textId="77777777" w:rsidR="006D16A8" w:rsidRPr="00032EC6" w:rsidRDefault="006D16A8" w:rsidP="004F6FCC">
            <w:pPr>
              <w:spacing w:before="36" w:after="36"/>
              <w:contextualSpacing/>
              <w:jc w:val="right"/>
              <w:rPr>
                <w:rFonts w:eastAsia="Cambria"/>
              </w:rPr>
            </w:pPr>
            <w:r w:rsidRPr="00032EC6">
              <w:rPr>
                <w:rFonts w:eastAsia="Cambria"/>
              </w:rPr>
              <w:t>1</w:t>
            </w:r>
          </w:p>
        </w:tc>
      </w:tr>
      <w:tr w:rsidR="006D16A8" w:rsidRPr="00032EC6" w14:paraId="0DCD4044" w14:textId="77777777" w:rsidTr="004F6FCC">
        <w:trPr>
          <w:trHeight w:val="345"/>
        </w:trPr>
        <w:tc>
          <w:tcPr>
            <w:tcW w:w="0" w:type="auto"/>
          </w:tcPr>
          <w:p w14:paraId="3D3A4D7F" w14:textId="77777777" w:rsidR="006D16A8" w:rsidRPr="00032EC6" w:rsidRDefault="006D16A8" w:rsidP="004F6FCC">
            <w:pPr>
              <w:spacing w:before="36" w:after="36"/>
              <w:contextualSpacing/>
              <w:rPr>
                <w:rFonts w:eastAsia="Cambria"/>
                <w:i/>
              </w:rPr>
            </w:pPr>
            <w:r w:rsidRPr="00032EC6">
              <w:rPr>
                <w:rFonts w:eastAsia="Cambria"/>
                <w:i/>
              </w:rPr>
              <w:t>Melissodes</w:t>
            </w:r>
          </w:p>
        </w:tc>
        <w:tc>
          <w:tcPr>
            <w:tcW w:w="0" w:type="auto"/>
          </w:tcPr>
          <w:p w14:paraId="00BBE1E0"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Pr>
          <w:p w14:paraId="42D4EE98" w14:textId="77777777" w:rsidR="006D16A8" w:rsidRPr="00032EC6" w:rsidRDefault="006D16A8" w:rsidP="004F6FCC">
            <w:pPr>
              <w:spacing w:before="36" w:after="36"/>
              <w:contextualSpacing/>
              <w:jc w:val="right"/>
              <w:rPr>
                <w:rFonts w:eastAsia="Cambria"/>
              </w:rPr>
            </w:pPr>
            <w:r w:rsidRPr="00032EC6">
              <w:rPr>
                <w:rFonts w:eastAsia="Cambria"/>
              </w:rPr>
              <w:t>613</w:t>
            </w:r>
          </w:p>
        </w:tc>
        <w:tc>
          <w:tcPr>
            <w:tcW w:w="0" w:type="auto"/>
          </w:tcPr>
          <w:p w14:paraId="7DD21B1A" w14:textId="77777777" w:rsidR="006D16A8" w:rsidRPr="00032EC6" w:rsidRDefault="006D16A8" w:rsidP="004F6FCC">
            <w:pPr>
              <w:spacing w:before="36" w:after="36"/>
              <w:contextualSpacing/>
              <w:jc w:val="right"/>
              <w:rPr>
                <w:rFonts w:eastAsia="Cambria"/>
              </w:rPr>
            </w:pPr>
            <w:r w:rsidRPr="00032EC6">
              <w:rPr>
                <w:rFonts w:eastAsia="Cambria"/>
              </w:rPr>
              <w:t>45</w:t>
            </w:r>
          </w:p>
        </w:tc>
        <w:tc>
          <w:tcPr>
            <w:tcW w:w="0" w:type="auto"/>
          </w:tcPr>
          <w:p w14:paraId="0066B09B" w14:textId="77777777" w:rsidR="006D16A8" w:rsidRPr="00032EC6" w:rsidRDefault="006D16A8" w:rsidP="004F6FCC">
            <w:pPr>
              <w:spacing w:before="36" w:after="36"/>
              <w:contextualSpacing/>
              <w:jc w:val="right"/>
              <w:rPr>
                <w:rFonts w:eastAsia="Cambria"/>
              </w:rPr>
            </w:pPr>
            <w:r w:rsidRPr="00032EC6">
              <w:rPr>
                <w:rFonts w:eastAsia="Cambria"/>
              </w:rPr>
              <w:t>148</w:t>
            </w:r>
          </w:p>
        </w:tc>
        <w:tc>
          <w:tcPr>
            <w:tcW w:w="0" w:type="auto"/>
          </w:tcPr>
          <w:p w14:paraId="7E91DD08" w14:textId="77777777" w:rsidR="006D16A8" w:rsidRPr="00032EC6" w:rsidRDefault="006D16A8" w:rsidP="004F6FCC">
            <w:pPr>
              <w:spacing w:before="36" w:after="36"/>
              <w:contextualSpacing/>
              <w:jc w:val="right"/>
              <w:rPr>
                <w:rFonts w:eastAsia="Cambria"/>
              </w:rPr>
            </w:pPr>
            <w:r w:rsidRPr="00032EC6">
              <w:rPr>
                <w:rFonts w:eastAsia="Cambria"/>
              </w:rPr>
              <w:t>466</w:t>
            </w:r>
          </w:p>
        </w:tc>
        <w:tc>
          <w:tcPr>
            <w:tcW w:w="0" w:type="auto"/>
          </w:tcPr>
          <w:p w14:paraId="3CD97AFD" w14:textId="77777777" w:rsidR="006D16A8" w:rsidRPr="00032EC6" w:rsidRDefault="006D16A8" w:rsidP="004F6FCC">
            <w:pPr>
              <w:spacing w:before="36" w:after="36"/>
              <w:contextualSpacing/>
              <w:jc w:val="right"/>
              <w:rPr>
                <w:rFonts w:eastAsia="Cambria"/>
              </w:rPr>
            </w:pPr>
            <w:r w:rsidRPr="00032EC6">
              <w:rPr>
                <w:rFonts w:eastAsia="Cambria"/>
              </w:rPr>
              <w:t>147</w:t>
            </w:r>
          </w:p>
        </w:tc>
        <w:tc>
          <w:tcPr>
            <w:tcW w:w="0" w:type="auto"/>
          </w:tcPr>
          <w:p w14:paraId="7E50002B" w14:textId="77777777" w:rsidR="006D16A8" w:rsidRPr="00032EC6" w:rsidRDefault="006D16A8" w:rsidP="004F6FCC">
            <w:pPr>
              <w:spacing w:before="36" w:after="36"/>
              <w:contextualSpacing/>
              <w:jc w:val="right"/>
              <w:rPr>
                <w:rFonts w:eastAsia="Cambria"/>
              </w:rPr>
            </w:pPr>
            <w:r w:rsidRPr="00032EC6">
              <w:rPr>
                <w:rFonts w:eastAsia="Cambria"/>
              </w:rPr>
              <w:t>313</w:t>
            </w:r>
          </w:p>
        </w:tc>
        <w:tc>
          <w:tcPr>
            <w:tcW w:w="0" w:type="auto"/>
          </w:tcPr>
          <w:p w14:paraId="5E235DAB" w14:textId="77777777" w:rsidR="006D16A8" w:rsidRPr="00032EC6" w:rsidRDefault="006D16A8" w:rsidP="004F6FCC">
            <w:pPr>
              <w:spacing w:before="36" w:after="36"/>
              <w:contextualSpacing/>
              <w:jc w:val="right"/>
              <w:rPr>
                <w:rFonts w:eastAsia="Cambria"/>
              </w:rPr>
            </w:pPr>
            <w:r w:rsidRPr="00032EC6">
              <w:rPr>
                <w:rFonts w:eastAsia="Cambria"/>
              </w:rPr>
              <w:t>300</w:t>
            </w:r>
          </w:p>
        </w:tc>
      </w:tr>
      <w:tr w:rsidR="006D16A8" w:rsidRPr="00032EC6" w14:paraId="027C6E42" w14:textId="77777777" w:rsidTr="004F6FCC">
        <w:trPr>
          <w:trHeight w:val="373"/>
        </w:trPr>
        <w:tc>
          <w:tcPr>
            <w:tcW w:w="0" w:type="auto"/>
            <w:tcBorders>
              <w:bottom w:val="single" w:sz="4" w:space="0" w:color="auto"/>
            </w:tcBorders>
          </w:tcPr>
          <w:p w14:paraId="16272DB3" w14:textId="77777777" w:rsidR="006D16A8" w:rsidRPr="00032EC6" w:rsidRDefault="006D16A8" w:rsidP="004F6FCC">
            <w:pPr>
              <w:spacing w:before="36" w:after="36"/>
              <w:contextualSpacing/>
              <w:rPr>
                <w:rFonts w:eastAsia="Cambria"/>
                <w:i/>
              </w:rPr>
            </w:pPr>
            <w:r w:rsidRPr="00032EC6">
              <w:rPr>
                <w:rFonts w:eastAsia="Cambria"/>
                <w:i/>
              </w:rPr>
              <w:t>Perdita</w:t>
            </w:r>
          </w:p>
        </w:tc>
        <w:tc>
          <w:tcPr>
            <w:tcW w:w="0" w:type="auto"/>
            <w:tcBorders>
              <w:bottom w:val="single" w:sz="4" w:space="0" w:color="auto"/>
            </w:tcBorders>
          </w:tcPr>
          <w:p w14:paraId="7810D9F5" w14:textId="77777777" w:rsidR="006D16A8" w:rsidRPr="00032EC6" w:rsidRDefault="006D16A8" w:rsidP="004F6FCC">
            <w:pPr>
              <w:spacing w:before="36" w:after="36"/>
              <w:contextualSpacing/>
              <w:rPr>
                <w:rFonts w:eastAsia="Cambria"/>
              </w:rPr>
            </w:pPr>
            <w:r w:rsidRPr="00032EC6">
              <w:rPr>
                <w:rFonts w:eastAsia="Cambria"/>
              </w:rPr>
              <w:t>Solitary</w:t>
            </w:r>
          </w:p>
        </w:tc>
        <w:tc>
          <w:tcPr>
            <w:tcW w:w="0" w:type="auto"/>
            <w:tcBorders>
              <w:bottom w:val="single" w:sz="4" w:space="0" w:color="auto"/>
            </w:tcBorders>
          </w:tcPr>
          <w:p w14:paraId="3986731B" w14:textId="77777777" w:rsidR="006D16A8" w:rsidRPr="00032EC6" w:rsidRDefault="006D16A8" w:rsidP="004F6FCC">
            <w:pPr>
              <w:spacing w:before="36" w:after="36"/>
              <w:contextualSpacing/>
              <w:jc w:val="right"/>
              <w:rPr>
                <w:rFonts w:eastAsia="Cambria"/>
              </w:rPr>
            </w:pPr>
            <w:r w:rsidRPr="00032EC6">
              <w:rPr>
                <w:rFonts w:eastAsia="Cambria"/>
              </w:rPr>
              <w:t>2</w:t>
            </w:r>
          </w:p>
        </w:tc>
        <w:tc>
          <w:tcPr>
            <w:tcW w:w="0" w:type="auto"/>
            <w:tcBorders>
              <w:bottom w:val="single" w:sz="4" w:space="0" w:color="auto"/>
            </w:tcBorders>
          </w:tcPr>
          <w:p w14:paraId="75FAAA3F"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Borders>
              <w:bottom w:val="single" w:sz="4" w:space="0" w:color="auto"/>
            </w:tcBorders>
          </w:tcPr>
          <w:p w14:paraId="2C62321E"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Borders>
              <w:bottom w:val="single" w:sz="4" w:space="0" w:color="auto"/>
            </w:tcBorders>
          </w:tcPr>
          <w:p w14:paraId="4E296CDC" w14:textId="77777777" w:rsidR="006D16A8" w:rsidRPr="00032EC6" w:rsidRDefault="006D16A8" w:rsidP="004F6FCC">
            <w:pPr>
              <w:spacing w:before="36" w:after="36"/>
              <w:contextualSpacing/>
              <w:jc w:val="right"/>
              <w:rPr>
                <w:rFonts w:eastAsia="Cambria"/>
              </w:rPr>
            </w:pPr>
            <w:r w:rsidRPr="00032EC6">
              <w:rPr>
                <w:rFonts w:eastAsia="Cambria"/>
              </w:rPr>
              <w:t>0</w:t>
            </w:r>
          </w:p>
        </w:tc>
        <w:tc>
          <w:tcPr>
            <w:tcW w:w="0" w:type="auto"/>
            <w:tcBorders>
              <w:bottom w:val="single" w:sz="4" w:space="0" w:color="auto"/>
            </w:tcBorders>
          </w:tcPr>
          <w:p w14:paraId="26420419" w14:textId="77777777" w:rsidR="006D16A8" w:rsidRPr="00032EC6" w:rsidRDefault="006D16A8" w:rsidP="004F6FCC">
            <w:pPr>
              <w:spacing w:before="36" w:after="36"/>
              <w:contextualSpacing/>
              <w:jc w:val="right"/>
              <w:rPr>
                <w:rFonts w:eastAsia="Cambria"/>
              </w:rPr>
            </w:pPr>
            <w:r w:rsidRPr="00032EC6">
              <w:rPr>
                <w:rFonts w:eastAsia="Cambria"/>
              </w:rPr>
              <w:t>2</w:t>
            </w:r>
          </w:p>
        </w:tc>
        <w:tc>
          <w:tcPr>
            <w:tcW w:w="0" w:type="auto"/>
            <w:tcBorders>
              <w:bottom w:val="single" w:sz="4" w:space="0" w:color="auto"/>
            </w:tcBorders>
          </w:tcPr>
          <w:p w14:paraId="4DA3F432" w14:textId="77777777" w:rsidR="006D16A8" w:rsidRPr="00032EC6" w:rsidRDefault="006D16A8" w:rsidP="004F6FCC">
            <w:pPr>
              <w:spacing w:before="36" w:after="36"/>
              <w:contextualSpacing/>
              <w:jc w:val="right"/>
              <w:rPr>
                <w:rFonts w:eastAsia="Cambria"/>
              </w:rPr>
            </w:pPr>
            <w:r w:rsidRPr="00032EC6">
              <w:rPr>
                <w:rFonts w:eastAsia="Cambria"/>
              </w:rPr>
              <w:t>2</w:t>
            </w:r>
          </w:p>
        </w:tc>
        <w:tc>
          <w:tcPr>
            <w:tcW w:w="0" w:type="auto"/>
            <w:tcBorders>
              <w:bottom w:val="single" w:sz="4" w:space="0" w:color="auto"/>
            </w:tcBorders>
          </w:tcPr>
          <w:p w14:paraId="25DBF616" w14:textId="77777777" w:rsidR="006D16A8" w:rsidRPr="00032EC6" w:rsidRDefault="006D16A8" w:rsidP="004F6FCC">
            <w:pPr>
              <w:spacing w:before="36" w:after="36"/>
              <w:contextualSpacing/>
              <w:jc w:val="right"/>
              <w:rPr>
                <w:rFonts w:eastAsia="Cambria"/>
              </w:rPr>
            </w:pPr>
            <w:r w:rsidRPr="00032EC6">
              <w:rPr>
                <w:rFonts w:eastAsia="Cambria"/>
              </w:rPr>
              <w:t>0</w:t>
            </w:r>
          </w:p>
        </w:tc>
      </w:tr>
    </w:tbl>
    <w:p w14:paraId="7A9E794B" w14:textId="77777777" w:rsidR="006D16A8" w:rsidRPr="00032EC6" w:rsidRDefault="006D16A8" w:rsidP="004F6FCC">
      <w:pPr>
        <w:tabs>
          <w:tab w:val="left" w:pos="11880"/>
          <w:tab w:val="left" w:pos="12060"/>
          <w:tab w:val="left" w:pos="12240"/>
          <w:tab w:val="left" w:pos="12330"/>
        </w:tabs>
        <w:spacing w:before="100" w:beforeAutospacing="1" w:after="100" w:afterAutospacing="1"/>
        <w:ind w:right="1170"/>
        <w:contextualSpacing/>
      </w:pPr>
    </w:p>
    <w:p w14:paraId="2CA02F9B" w14:textId="77777777" w:rsidR="006D16A8" w:rsidRPr="00032EC6" w:rsidRDefault="006D16A8" w:rsidP="004F6FCC">
      <w:pPr>
        <w:widowControl w:val="0"/>
        <w:autoSpaceDE w:val="0"/>
        <w:autoSpaceDN w:val="0"/>
        <w:adjustRightInd w:val="0"/>
        <w:spacing w:line="480" w:lineRule="auto"/>
        <w:contextualSpacing/>
      </w:pPr>
    </w:p>
    <w:p w14:paraId="184F135F" w14:textId="77777777" w:rsidR="006D16A8" w:rsidRPr="00032EC6" w:rsidRDefault="006D16A8" w:rsidP="004F6FCC">
      <w:pPr>
        <w:widowControl w:val="0"/>
        <w:autoSpaceDE w:val="0"/>
        <w:autoSpaceDN w:val="0"/>
        <w:adjustRightInd w:val="0"/>
        <w:spacing w:line="480" w:lineRule="auto"/>
        <w:ind w:left="480" w:hanging="480"/>
        <w:contextualSpacing/>
      </w:pPr>
    </w:p>
    <w:p w14:paraId="2CA6D09F" w14:textId="77777777" w:rsidR="006D16A8" w:rsidRPr="00032EC6" w:rsidRDefault="006D16A8" w:rsidP="004F6FCC">
      <w:pPr>
        <w:tabs>
          <w:tab w:val="left" w:pos="10620"/>
          <w:tab w:val="left" w:pos="10800"/>
          <w:tab w:val="left" w:pos="11790"/>
        </w:tabs>
        <w:spacing w:before="100" w:beforeAutospacing="1" w:after="100" w:afterAutospacing="1" w:line="480" w:lineRule="auto"/>
        <w:contextualSpacing/>
      </w:pPr>
    </w:p>
    <w:p w14:paraId="169E2494" w14:textId="77777777" w:rsidR="006D16A8" w:rsidRDefault="006D16A8" w:rsidP="004F6FCC">
      <w:pPr>
        <w:tabs>
          <w:tab w:val="left" w:pos="10620"/>
          <w:tab w:val="left" w:pos="10800"/>
          <w:tab w:val="left" w:pos="11790"/>
        </w:tabs>
        <w:spacing w:before="100" w:beforeAutospacing="1" w:after="100" w:afterAutospacing="1" w:line="480" w:lineRule="auto"/>
        <w:contextualSpacing/>
      </w:pPr>
    </w:p>
    <w:p w14:paraId="4BEDF9D0" w14:textId="77777777" w:rsidR="006D16A8" w:rsidRDefault="006D16A8" w:rsidP="004F6FCC">
      <w:pPr>
        <w:tabs>
          <w:tab w:val="left" w:pos="10620"/>
          <w:tab w:val="left" w:pos="10800"/>
          <w:tab w:val="left" w:pos="11790"/>
        </w:tabs>
        <w:spacing w:before="100" w:beforeAutospacing="1" w:after="100" w:afterAutospacing="1" w:line="480" w:lineRule="auto"/>
        <w:contextualSpacing/>
      </w:pPr>
    </w:p>
    <w:p w14:paraId="0395754F" w14:textId="77777777" w:rsidR="006D16A8" w:rsidRDefault="006D16A8" w:rsidP="004F6FCC">
      <w:pPr>
        <w:tabs>
          <w:tab w:val="left" w:pos="10620"/>
          <w:tab w:val="left" w:pos="10800"/>
          <w:tab w:val="left" w:pos="11790"/>
        </w:tabs>
        <w:spacing w:before="100" w:beforeAutospacing="1" w:after="100" w:afterAutospacing="1" w:line="480" w:lineRule="auto"/>
        <w:contextualSpacing/>
      </w:pPr>
    </w:p>
    <w:p w14:paraId="17C21BE3" w14:textId="77777777" w:rsidR="006D16A8" w:rsidRDefault="006D16A8" w:rsidP="004F6FCC">
      <w:pPr>
        <w:tabs>
          <w:tab w:val="left" w:pos="10620"/>
          <w:tab w:val="left" w:pos="10800"/>
          <w:tab w:val="left" w:pos="11790"/>
        </w:tabs>
        <w:spacing w:before="100" w:beforeAutospacing="1" w:after="100" w:afterAutospacing="1" w:line="480" w:lineRule="auto"/>
        <w:contextualSpacing/>
      </w:pPr>
      <w:r w:rsidRPr="00307455">
        <w:rPr>
          <w:b/>
        </w:rPr>
        <w:lastRenderedPageBreak/>
        <w:t xml:space="preserve">Table </w:t>
      </w:r>
      <w:r>
        <w:rPr>
          <w:b/>
        </w:rPr>
        <w:t>2.</w:t>
      </w:r>
      <w:r w:rsidRPr="00032EC6">
        <w:t xml:space="preserve"> </w:t>
      </w:r>
      <w:proofErr w:type="gramStart"/>
      <w:r>
        <w:t xml:space="preserve">Summary of </w:t>
      </w:r>
      <w:r w:rsidRPr="00307455">
        <w:rPr>
          <w:i/>
        </w:rPr>
        <w:t>Melissodes</w:t>
      </w:r>
      <w:r>
        <w:t xml:space="preserve"> foraging behavior</w:t>
      </w:r>
      <w:r w:rsidRPr="00032EC6">
        <w:t xml:space="preserve"> during </w:t>
      </w:r>
      <w:r>
        <w:t>the experiment</w:t>
      </w:r>
      <w:r w:rsidRPr="00032EC6">
        <w:t>.</w:t>
      </w:r>
      <w:proofErr w:type="gramEnd"/>
      <w:r w:rsidRPr="00032EC6">
        <w:t xml:space="preserve"> “Treatment” refers to whether or not there was an ambush bug present. </w:t>
      </w:r>
      <w:r>
        <w:t xml:space="preserve">“Visits” are the total number of bees that either inspected of landed while visiting. </w:t>
      </w:r>
      <w:r w:rsidRPr="00032EC6">
        <w:t>“Land</w:t>
      </w:r>
      <w:r>
        <w:t>ings</w:t>
      </w:r>
      <w:r w:rsidRPr="00032EC6">
        <w:t xml:space="preserve">” refers to </w:t>
      </w:r>
      <w:r>
        <w:t>the number of bees that</w:t>
      </w:r>
      <w:r w:rsidRPr="00032EC6">
        <w:t xml:space="preserve"> landed. </w:t>
      </w:r>
      <w:r>
        <w:t>“Inspection” refers to the average amount of time in seconds non-landing bees spent before leaving.</w:t>
      </w:r>
      <w:r w:rsidRPr="00032EC6">
        <w:t xml:space="preserve"> “Durati</w:t>
      </w:r>
      <w:r>
        <w:t xml:space="preserve">on” refers to the average length of landing </w:t>
      </w:r>
      <w:r w:rsidRPr="00032EC6">
        <w:t>visit</w:t>
      </w:r>
      <w:r>
        <w:t>s</w:t>
      </w:r>
      <w:r w:rsidRPr="00032EC6">
        <w:t xml:space="preserve"> in seconds</w:t>
      </w:r>
      <w:r>
        <w:t>.  “Pollen” and “Ne</w:t>
      </w:r>
      <w:r w:rsidRPr="00032EC6">
        <w:t>ctar”” refer to the number of events in which pol</w:t>
      </w:r>
      <w:r>
        <w:t xml:space="preserve">len or nectar was collected </w:t>
      </w:r>
      <w:r w:rsidRPr="00032EC6">
        <w:t xml:space="preserve"> </w:t>
      </w:r>
    </w:p>
    <w:tbl>
      <w:tblPr>
        <w:tblW w:w="9439" w:type="dxa"/>
        <w:tblInd w:w="93" w:type="dxa"/>
        <w:tblLook w:val="04A0" w:firstRow="1" w:lastRow="0" w:firstColumn="1" w:lastColumn="0" w:noHBand="0" w:noVBand="1"/>
      </w:tblPr>
      <w:tblGrid>
        <w:gridCol w:w="1348"/>
        <w:gridCol w:w="821"/>
        <w:gridCol w:w="1097"/>
        <w:gridCol w:w="1890"/>
        <w:gridCol w:w="1429"/>
        <w:gridCol w:w="1350"/>
        <w:gridCol w:w="1504"/>
      </w:tblGrid>
      <w:tr w:rsidR="006D16A8" w:rsidRPr="00412809" w14:paraId="2712F0A5" w14:textId="77777777" w:rsidTr="004F6FCC">
        <w:trPr>
          <w:trHeight w:val="310"/>
        </w:trPr>
        <w:tc>
          <w:tcPr>
            <w:tcW w:w="1348" w:type="dxa"/>
            <w:tcBorders>
              <w:top w:val="nil"/>
              <w:left w:val="nil"/>
              <w:bottom w:val="single" w:sz="4" w:space="0" w:color="auto"/>
              <w:right w:val="nil"/>
            </w:tcBorders>
            <w:shd w:val="clear" w:color="auto" w:fill="auto"/>
            <w:noWrap/>
            <w:vAlign w:val="bottom"/>
            <w:hideMark/>
          </w:tcPr>
          <w:p w14:paraId="0CB4922F" w14:textId="77777777" w:rsidR="006D16A8" w:rsidRPr="00412809" w:rsidRDefault="006D16A8" w:rsidP="004F6FCC">
            <w:pPr>
              <w:rPr>
                <w:rFonts w:eastAsia="Times New Roman"/>
                <w:b/>
                <w:bCs/>
                <w:color w:val="000000"/>
                <w:sz w:val="22"/>
                <w:szCs w:val="22"/>
              </w:rPr>
            </w:pPr>
            <w:r w:rsidRPr="00412809">
              <w:rPr>
                <w:rFonts w:eastAsia="Times New Roman"/>
                <w:b/>
                <w:bCs/>
                <w:color w:val="000000"/>
                <w:sz w:val="22"/>
                <w:szCs w:val="22"/>
              </w:rPr>
              <w:t>Treatment</w:t>
            </w:r>
          </w:p>
        </w:tc>
        <w:tc>
          <w:tcPr>
            <w:tcW w:w="821" w:type="dxa"/>
            <w:tcBorders>
              <w:top w:val="nil"/>
              <w:left w:val="nil"/>
              <w:bottom w:val="single" w:sz="4" w:space="0" w:color="auto"/>
              <w:right w:val="nil"/>
            </w:tcBorders>
            <w:shd w:val="clear" w:color="auto" w:fill="auto"/>
            <w:noWrap/>
            <w:vAlign w:val="bottom"/>
            <w:hideMark/>
          </w:tcPr>
          <w:p w14:paraId="0658C9D4" w14:textId="77777777" w:rsidR="006D16A8" w:rsidRPr="00412809" w:rsidRDefault="006D16A8" w:rsidP="004F6FCC">
            <w:pPr>
              <w:jc w:val="center"/>
              <w:rPr>
                <w:rFonts w:eastAsia="Times New Roman"/>
                <w:b/>
                <w:bCs/>
                <w:color w:val="000000"/>
                <w:sz w:val="22"/>
                <w:szCs w:val="22"/>
              </w:rPr>
            </w:pPr>
            <w:r w:rsidRPr="00412809">
              <w:rPr>
                <w:rFonts w:eastAsia="Times New Roman"/>
                <w:b/>
                <w:bCs/>
                <w:color w:val="000000"/>
                <w:sz w:val="22"/>
                <w:szCs w:val="22"/>
              </w:rPr>
              <w:t>Visits</w:t>
            </w:r>
          </w:p>
        </w:tc>
        <w:tc>
          <w:tcPr>
            <w:tcW w:w="1097" w:type="dxa"/>
            <w:tcBorders>
              <w:top w:val="nil"/>
              <w:left w:val="nil"/>
              <w:bottom w:val="single" w:sz="4" w:space="0" w:color="auto"/>
              <w:right w:val="nil"/>
            </w:tcBorders>
            <w:shd w:val="clear" w:color="auto" w:fill="auto"/>
            <w:noWrap/>
            <w:vAlign w:val="bottom"/>
            <w:hideMark/>
          </w:tcPr>
          <w:p w14:paraId="174378B3" w14:textId="77777777" w:rsidR="006D16A8" w:rsidRPr="00412809" w:rsidRDefault="006D16A8" w:rsidP="004F6FCC">
            <w:pPr>
              <w:jc w:val="center"/>
              <w:rPr>
                <w:rFonts w:eastAsia="Times New Roman"/>
                <w:b/>
                <w:bCs/>
                <w:color w:val="000000"/>
                <w:sz w:val="22"/>
                <w:szCs w:val="22"/>
              </w:rPr>
            </w:pPr>
            <w:r w:rsidRPr="00412809">
              <w:rPr>
                <w:rFonts w:eastAsia="Times New Roman"/>
                <w:b/>
                <w:bCs/>
                <w:color w:val="000000"/>
                <w:sz w:val="22"/>
                <w:szCs w:val="22"/>
              </w:rPr>
              <w:t>Landings</w:t>
            </w:r>
          </w:p>
        </w:tc>
        <w:tc>
          <w:tcPr>
            <w:tcW w:w="1890" w:type="dxa"/>
            <w:tcBorders>
              <w:top w:val="nil"/>
              <w:left w:val="nil"/>
              <w:bottom w:val="single" w:sz="4" w:space="0" w:color="auto"/>
              <w:right w:val="nil"/>
            </w:tcBorders>
            <w:shd w:val="clear" w:color="auto" w:fill="auto"/>
            <w:noWrap/>
            <w:vAlign w:val="bottom"/>
            <w:hideMark/>
          </w:tcPr>
          <w:p w14:paraId="127A24BA" w14:textId="77777777" w:rsidR="006D16A8" w:rsidRPr="00412809" w:rsidRDefault="006D16A8" w:rsidP="004F6FCC">
            <w:pPr>
              <w:jc w:val="center"/>
              <w:rPr>
                <w:rFonts w:eastAsia="Times New Roman"/>
                <w:b/>
                <w:bCs/>
                <w:color w:val="000000"/>
                <w:sz w:val="22"/>
                <w:szCs w:val="22"/>
              </w:rPr>
            </w:pPr>
            <w:r w:rsidRPr="00412809">
              <w:rPr>
                <w:rFonts w:eastAsia="Times New Roman"/>
                <w:b/>
                <w:bCs/>
                <w:color w:val="000000"/>
                <w:sz w:val="22"/>
                <w:szCs w:val="22"/>
              </w:rPr>
              <w:t>Inspection (s)</w:t>
            </w:r>
          </w:p>
        </w:tc>
        <w:tc>
          <w:tcPr>
            <w:tcW w:w="1429" w:type="dxa"/>
            <w:tcBorders>
              <w:top w:val="nil"/>
              <w:left w:val="nil"/>
              <w:bottom w:val="single" w:sz="4" w:space="0" w:color="auto"/>
              <w:right w:val="nil"/>
            </w:tcBorders>
            <w:shd w:val="clear" w:color="auto" w:fill="auto"/>
            <w:noWrap/>
            <w:vAlign w:val="bottom"/>
            <w:hideMark/>
          </w:tcPr>
          <w:p w14:paraId="72DFA1CC" w14:textId="77777777" w:rsidR="006D16A8" w:rsidRPr="00412809" w:rsidRDefault="006D16A8" w:rsidP="004F6FCC">
            <w:pPr>
              <w:jc w:val="center"/>
              <w:rPr>
                <w:rFonts w:eastAsia="Times New Roman"/>
                <w:b/>
                <w:bCs/>
                <w:color w:val="000000"/>
                <w:sz w:val="22"/>
                <w:szCs w:val="22"/>
              </w:rPr>
            </w:pPr>
            <w:r>
              <w:rPr>
                <w:rFonts w:eastAsia="Times New Roman"/>
                <w:b/>
                <w:bCs/>
                <w:color w:val="000000"/>
                <w:sz w:val="22"/>
                <w:szCs w:val="22"/>
              </w:rPr>
              <w:t>Duration</w:t>
            </w:r>
            <w:r w:rsidRPr="00412809">
              <w:rPr>
                <w:rFonts w:eastAsia="Times New Roman"/>
                <w:b/>
                <w:bCs/>
                <w:color w:val="000000"/>
                <w:sz w:val="22"/>
                <w:szCs w:val="22"/>
              </w:rPr>
              <w:t xml:space="preserve"> (s)</w:t>
            </w:r>
          </w:p>
        </w:tc>
        <w:tc>
          <w:tcPr>
            <w:tcW w:w="1350" w:type="dxa"/>
            <w:tcBorders>
              <w:top w:val="nil"/>
              <w:left w:val="nil"/>
              <w:bottom w:val="single" w:sz="4" w:space="0" w:color="auto"/>
              <w:right w:val="nil"/>
            </w:tcBorders>
            <w:shd w:val="clear" w:color="auto" w:fill="auto"/>
            <w:noWrap/>
            <w:vAlign w:val="bottom"/>
            <w:hideMark/>
          </w:tcPr>
          <w:p w14:paraId="084F1216" w14:textId="77777777" w:rsidR="006D16A8" w:rsidRPr="00412809" w:rsidRDefault="006D16A8" w:rsidP="004F6FCC">
            <w:pPr>
              <w:jc w:val="center"/>
              <w:rPr>
                <w:rFonts w:eastAsia="Times New Roman"/>
                <w:b/>
                <w:bCs/>
                <w:color w:val="000000"/>
                <w:sz w:val="22"/>
                <w:szCs w:val="22"/>
              </w:rPr>
            </w:pPr>
            <w:r>
              <w:rPr>
                <w:rFonts w:eastAsia="Times New Roman"/>
                <w:b/>
                <w:bCs/>
                <w:color w:val="000000"/>
                <w:sz w:val="22"/>
                <w:szCs w:val="22"/>
              </w:rPr>
              <w:t>Nectar</w:t>
            </w:r>
          </w:p>
        </w:tc>
        <w:tc>
          <w:tcPr>
            <w:tcW w:w="1504" w:type="dxa"/>
            <w:tcBorders>
              <w:top w:val="nil"/>
              <w:left w:val="nil"/>
              <w:bottom w:val="single" w:sz="4" w:space="0" w:color="auto"/>
              <w:right w:val="nil"/>
            </w:tcBorders>
            <w:shd w:val="clear" w:color="auto" w:fill="auto"/>
            <w:noWrap/>
            <w:vAlign w:val="bottom"/>
            <w:hideMark/>
          </w:tcPr>
          <w:p w14:paraId="5C759CF3" w14:textId="77777777" w:rsidR="006D16A8" w:rsidRPr="00412809" w:rsidRDefault="006D16A8" w:rsidP="004F6FCC">
            <w:pPr>
              <w:jc w:val="center"/>
              <w:rPr>
                <w:rFonts w:eastAsia="Times New Roman"/>
                <w:b/>
                <w:bCs/>
                <w:color w:val="000000"/>
                <w:sz w:val="22"/>
                <w:szCs w:val="22"/>
              </w:rPr>
            </w:pPr>
            <w:r>
              <w:rPr>
                <w:rFonts w:eastAsia="Times New Roman"/>
                <w:b/>
                <w:bCs/>
                <w:color w:val="000000"/>
                <w:sz w:val="22"/>
                <w:szCs w:val="22"/>
              </w:rPr>
              <w:t>P</w:t>
            </w:r>
            <w:r w:rsidRPr="00412809">
              <w:rPr>
                <w:rFonts w:eastAsia="Times New Roman"/>
                <w:b/>
                <w:bCs/>
                <w:color w:val="000000"/>
                <w:sz w:val="22"/>
                <w:szCs w:val="22"/>
              </w:rPr>
              <w:t>ollen</w:t>
            </w:r>
          </w:p>
        </w:tc>
      </w:tr>
      <w:tr w:rsidR="006D16A8" w:rsidRPr="00412809" w14:paraId="42855FE0" w14:textId="77777777" w:rsidTr="004F6FCC">
        <w:trPr>
          <w:trHeight w:val="310"/>
        </w:trPr>
        <w:tc>
          <w:tcPr>
            <w:tcW w:w="1348" w:type="dxa"/>
            <w:tcBorders>
              <w:top w:val="nil"/>
              <w:left w:val="nil"/>
              <w:bottom w:val="nil"/>
              <w:right w:val="nil"/>
            </w:tcBorders>
            <w:shd w:val="clear" w:color="auto" w:fill="auto"/>
            <w:noWrap/>
            <w:vAlign w:val="bottom"/>
            <w:hideMark/>
          </w:tcPr>
          <w:p w14:paraId="1CA69FAB" w14:textId="77777777" w:rsidR="006D16A8" w:rsidRPr="00412809" w:rsidRDefault="006D16A8" w:rsidP="004F6FCC">
            <w:pPr>
              <w:rPr>
                <w:rFonts w:eastAsia="Times New Roman"/>
                <w:color w:val="000000"/>
                <w:sz w:val="22"/>
                <w:szCs w:val="22"/>
              </w:rPr>
            </w:pPr>
            <w:r w:rsidRPr="00412809">
              <w:rPr>
                <w:rFonts w:eastAsia="Times New Roman"/>
                <w:color w:val="000000"/>
                <w:sz w:val="22"/>
                <w:szCs w:val="22"/>
              </w:rPr>
              <w:t>control</w:t>
            </w:r>
          </w:p>
        </w:tc>
        <w:tc>
          <w:tcPr>
            <w:tcW w:w="821" w:type="dxa"/>
            <w:tcBorders>
              <w:top w:val="nil"/>
              <w:left w:val="nil"/>
              <w:bottom w:val="nil"/>
              <w:right w:val="nil"/>
            </w:tcBorders>
            <w:shd w:val="clear" w:color="auto" w:fill="auto"/>
            <w:noWrap/>
            <w:vAlign w:val="bottom"/>
            <w:hideMark/>
          </w:tcPr>
          <w:p w14:paraId="3F481FAA"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300</w:t>
            </w:r>
          </w:p>
        </w:tc>
        <w:tc>
          <w:tcPr>
            <w:tcW w:w="1097" w:type="dxa"/>
            <w:tcBorders>
              <w:top w:val="nil"/>
              <w:left w:val="nil"/>
              <w:bottom w:val="nil"/>
              <w:right w:val="nil"/>
            </w:tcBorders>
            <w:shd w:val="clear" w:color="auto" w:fill="auto"/>
            <w:noWrap/>
            <w:vAlign w:val="bottom"/>
            <w:hideMark/>
          </w:tcPr>
          <w:p w14:paraId="4CF38D9B"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112</w:t>
            </w:r>
          </w:p>
        </w:tc>
        <w:tc>
          <w:tcPr>
            <w:tcW w:w="1890" w:type="dxa"/>
            <w:tcBorders>
              <w:top w:val="nil"/>
              <w:left w:val="nil"/>
              <w:bottom w:val="nil"/>
              <w:right w:val="nil"/>
            </w:tcBorders>
            <w:shd w:val="clear" w:color="auto" w:fill="auto"/>
            <w:noWrap/>
            <w:vAlign w:val="bottom"/>
            <w:hideMark/>
          </w:tcPr>
          <w:p w14:paraId="368C4CC6"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0.46</w:t>
            </w:r>
          </w:p>
        </w:tc>
        <w:tc>
          <w:tcPr>
            <w:tcW w:w="1429" w:type="dxa"/>
            <w:tcBorders>
              <w:top w:val="nil"/>
              <w:left w:val="nil"/>
              <w:bottom w:val="nil"/>
              <w:right w:val="nil"/>
            </w:tcBorders>
            <w:shd w:val="clear" w:color="auto" w:fill="auto"/>
            <w:noWrap/>
            <w:vAlign w:val="bottom"/>
            <w:hideMark/>
          </w:tcPr>
          <w:p w14:paraId="3F6A1D20"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6.89</w:t>
            </w:r>
          </w:p>
        </w:tc>
        <w:tc>
          <w:tcPr>
            <w:tcW w:w="1350" w:type="dxa"/>
            <w:tcBorders>
              <w:top w:val="nil"/>
              <w:left w:val="nil"/>
              <w:bottom w:val="nil"/>
              <w:right w:val="nil"/>
            </w:tcBorders>
            <w:shd w:val="clear" w:color="auto" w:fill="auto"/>
            <w:noWrap/>
            <w:vAlign w:val="bottom"/>
            <w:hideMark/>
          </w:tcPr>
          <w:p w14:paraId="64EC1C41"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84</w:t>
            </w:r>
          </w:p>
        </w:tc>
        <w:tc>
          <w:tcPr>
            <w:tcW w:w="1504" w:type="dxa"/>
            <w:tcBorders>
              <w:top w:val="nil"/>
              <w:left w:val="nil"/>
              <w:bottom w:val="nil"/>
              <w:right w:val="nil"/>
            </w:tcBorders>
            <w:shd w:val="clear" w:color="auto" w:fill="auto"/>
            <w:noWrap/>
            <w:vAlign w:val="bottom"/>
            <w:hideMark/>
          </w:tcPr>
          <w:p w14:paraId="5104DC54"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24</w:t>
            </w:r>
          </w:p>
        </w:tc>
      </w:tr>
      <w:tr w:rsidR="006D16A8" w:rsidRPr="00412809" w14:paraId="6A28A985" w14:textId="77777777" w:rsidTr="004F6FCC">
        <w:trPr>
          <w:trHeight w:val="310"/>
        </w:trPr>
        <w:tc>
          <w:tcPr>
            <w:tcW w:w="1348" w:type="dxa"/>
            <w:tcBorders>
              <w:top w:val="nil"/>
              <w:left w:val="nil"/>
              <w:bottom w:val="nil"/>
              <w:right w:val="nil"/>
            </w:tcBorders>
            <w:shd w:val="clear" w:color="auto" w:fill="auto"/>
            <w:noWrap/>
            <w:vAlign w:val="bottom"/>
            <w:hideMark/>
          </w:tcPr>
          <w:p w14:paraId="11BBFAA8" w14:textId="77777777" w:rsidR="006D16A8" w:rsidRPr="00412809" w:rsidRDefault="006D16A8" w:rsidP="004F6FCC">
            <w:pPr>
              <w:ind w:left="267"/>
              <w:rPr>
                <w:rFonts w:eastAsia="Times New Roman"/>
                <w:color w:val="000000"/>
                <w:sz w:val="22"/>
                <w:szCs w:val="22"/>
              </w:rPr>
            </w:pPr>
            <w:r w:rsidRPr="00412809">
              <w:rPr>
                <w:rFonts w:eastAsia="Times New Roman"/>
                <w:color w:val="000000"/>
                <w:sz w:val="22"/>
                <w:szCs w:val="22"/>
              </w:rPr>
              <w:t>female</w:t>
            </w:r>
          </w:p>
        </w:tc>
        <w:tc>
          <w:tcPr>
            <w:tcW w:w="821" w:type="dxa"/>
            <w:tcBorders>
              <w:top w:val="nil"/>
              <w:left w:val="nil"/>
              <w:bottom w:val="nil"/>
              <w:right w:val="nil"/>
            </w:tcBorders>
            <w:shd w:val="clear" w:color="auto" w:fill="auto"/>
            <w:noWrap/>
            <w:vAlign w:val="bottom"/>
            <w:hideMark/>
          </w:tcPr>
          <w:p w14:paraId="738BB02E"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80</w:t>
            </w:r>
          </w:p>
        </w:tc>
        <w:tc>
          <w:tcPr>
            <w:tcW w:w="1097" w:type="dxa"/>
            <w:tcBorders>
              <w:top w:val="nil"/>
              <w:left w:val="nil"/>
              <w:bottom w:val="nil"/>
              <w:right w:val="nil"/>
            </w:tcBorders>
            <w:shd w:val="clear" w:color="auto" w:fill="auto"/>
            <w:noWrap/>
            <w:vAlign w:val="bottom"/>
            <w:hideMark/>
          </w:tcPr>
          <w:p w14:paraId="50F2DAE8"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72</w:t>
            </w:r>
          </w:p>
        </w:tc>
        <w:tc>
          <w:tcPr>
            <w:tcW w:w="1890" w:type="dxa"/>
            <w:tcBorders>
              <w:top w:val="nil"/>
              <w:left w:val="nil"/>
              <w:bottom w:val="nil"/>
              <w:right w:val="nil"/>
            </w:tcBorders>
            <w:shd w:val="clear" w:color="auto" w:fill="auto"/>
            <w:noWrap/>
            <w:vAlign w:val="bottom"/>
            <w:hideMark/>
          </w:tcPr>
          <w:p w14:paraId="0FC4DC69"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0.18</w:t>
            </w:r>
          </w:p>
        </w:tc>
        <w:tc>
          <w:tcPr>
            <w:tcW w:w="1429" w:type="dxa"/>
            <w:tcBorders>
              <w:top w:val="nil"/>
              <w:left w:val="nil"/>
              <w:bottom w:val="nil"/>
              <w:right w:val="nil"/>
            </w:tcBorders>
            <w:shd w:val="clear" w:color="auto" w:fill="auto"/>
            <w:noWrap/>
            <w:vAlign w:val="bottom"/>
            <w:hideMark/>
          </w:tcPr>
          <w:p w14:paraId="0E4871BA"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8.18</w:t>
            </w:r>
          </w:p>
        </w:tc>
        <w:tc>
          <w:tcPr>
            <w:tcW w:w="1350" w:type="dxa"/>
            <w:tcBorders>
              <w:top w:val="nil"/>
              <w:left w:val="nil"/>
              <w:bottom w:val="nil"/>
              <w:right w:val="nil"/>
            </w:tcBorders>
            <w:shd w:val="clear" w:color="auto" w:fill="auto"/>
            <w:noWrap/>
            <w:vAlign w:val="bottom"/>
            <w:hideMark/>
          </w:tcPr>
          <w:p w14:paraId="0C3FAE49"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59</w:t>
            </w:r>
          </w:p>
        </w:tc>
        <w:tc>
          <w:tcPr>
            <w:tcW w:w="1504" w:type="dxa"/>
            <w:tcBorders>
              <w:top w:val="nil"/>
              <w:left w:val="nil"/>
              <w:bottom w:val="nil"/>
              <w:right w:val="nil"/>
            </w:tcBorders>
            <w:shd w:val="clear" w:color="auto" w:fill="auto"/>
            <w:noWrap/>
            <w:vAlign w:val="bottom"/>
            <w:hideMark/>
          </w:tcPr>
          <w:p w14:paraId="020DE577"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23</w:t>
            </w:r>
          </w:p>
        </w:tc>
      </w:tr>
      <w:tr w:rsidR="006D16A8" w:rsidRPr="00412809" w14:paraId="7CDB1B9D" w14:textId="77777777" w:rsidTr="004F6FCC">
        <w:trPr>
          <w:trHeight w:val="310"/>
        </w:trPr>
        <w:tc>
          <w:tcPr>
            <w:tcW w:w="1348" w:type="dxa"/>
            <w:tcBorders>
              <w:top w:val="nil"/>
              <w:left w:val="nil"/>
              <w:bottom w:val="nil"/>
              <w:right w:val="nil"/>
            </w:tcBorders>
            <w:shd w:val="clear" w:color="auto" w:fill="auto"/>
            <w:noWrap/>
            <w:vAlign w:val="bottom"/>
            <w:hideMark/>
          </w:tcPr>
          <w:p w14:paraId="34FC425D" w14:textId="77777777" w:rsidR="006D16A8" w:rsidRPr="00412809" w:rsidRDefault="006D16A8" w:rsidP="004F6FCC">
            <w:pPr>
              <w:ind w:left="267"/>
              <w:rPr>
                <w:rFonts w:eastAsia="Times New Roman"/>
                <w:color w:val="000000"/>
                <w:sz w:val="22"/>
                <w:szCs w:val="22"/>
              </w:rPr>
            </w:pPr>
            <w:r w:rsidRPr="00412809">
              <w:rPr>
                <w:rFonts w:eastAsia="Times New Roman"/>
                <w:color w:val="000000"/>
                <w:sz w:val="22"/>
                <w:szCs w:val="22"/>
              </w:rPr>
              <w:t>male</w:t>
            </w:r>
          </w:p>
        </w:tc>
        <w:tc>
          <w:tcPr>
            <w:tcW w:w="821" w:type="dxa"/>
            <w:tcBorders>
              <w:top w:val="nil"/>
              <w:left w:val="nil"/>
              <w:bottom w:val="nil"/>
              <w:right w:val="nil"/>
            </w:tcBorders>
            <w:shd w:val="clear" w:color="auto" w:fill="auto"/>
            <w:noWrap/>
            <w:vAlign w:val="bottom"/>
            <w:hideMark/>
          </w:tcPr>
          <w:p w14:paraId="4C8ABB9B"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220</w:t>
            </w:r>
          </w:p>
        </w:tc>
        <w:tc>
          <w:tcPr>
            <w:tcW w:w="1097" w:type="dxa"/>
            <w:tcBorders>
              <w:top w:val="nil"/>
              <w:left w:val="nil"/>
              <w:bottom w:val="nil"/>
              <w:right w:val="nil"/>
            </w:tcBorders>
            <w:shd w:val="clear" w:color="auto" w:fill="auto"/>
            <w:noWrap/>
            <w:vAlign w:val="bottom"/>
            <w:hideMark/>
          </w:tcPr>
          <w:p w14:paraId="014C10A4"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40</w:t>
            </w:r>
          </w:p>
        </w:tc>
        <w:tc>
          <w:tcPr>
            <w:tcW w:w="1890" w:type="dxa"/>
            <w:tcBorders>
              <w:top w:val="nil"/>
              <w:left w:val="nil"/>
              <w:bottom w:val="nil"/>
              <w:right w:val="nil"/>
            </w:tcBorders>
            <w:shd w:val="clear" w:color="auto" w:fill="auto"/>
            <w:noWrap/>
            <w:vAlign w:val="bottom"/>
            <w:hideMark/>
          </w:tcPr>
          <w:p w14:paraId="5E270332"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0.47</w:t>
            </w:r>
          </w:p>
        </w:tc>
        <w:tc>
          <w:tcPr>
            <w:tcW w:w="1429" w:type="dxa"/>
            <w:tcBorders>
              <w:top w:val="nil"/>
              <w:left w:val="nil"/>
              <w:bottom w:val="nil"/>
              <w:right w:val="nil"/>
            </w:tcBorders>
            <w:shd w:val="clear" w:color="auto" w:fill="auto"/>
            <w:noWrap/>
            <w:vAlign w:val="bottom"/>
            <w:hideMark/>
          </w:tcPr>
          <w:p w14:paraId="19B28808"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4.58</w:t>
            </w:r>
          </w:p>
        </w:tc>
        <w:tc>
          <w:tcPr>
            <w:tcW w:w="1350" w:type="dxa"/>
            <w:tcBorders>
              <w:top w:val="nil"/>
              <w:left w:val="nil"/>
              <w:bottom w:val="nil"/>
              <w:right w:val="nil"/>
            </w:tcBorders>
            <w:shd w:val="clear" w:color="auto" w:fill="auto"/>
            <w:noWrap/>
            <w:vAlign w:val="bottom"/>
            <w:hideMark/>
          </w:tcPr>
          <w:p w14:paraId="71196B4D"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25</w:t>
            </w:r>
          </w:p>
        </w:tc>
        <w:tc>
          <w:tcPr>
            <w:tcW w:w="1504" w:type="dxa"/>
            <w:tcBorders>
              <w:top w:val="nil"/>
              <w:left w:val="nil"/>
              <w:bottom w:val="nil"/>
              <w:right w:val="nil"/>
            </w:tcBorders>
            <w:shd w:val="clear" w:color="auto" w:fill="auto"/>
            <w:noWrap/>
            <w:vAlign w:val="bottom"/>
            <w:hideMark/>
          </w:tcPr>
          <w:p w14:paraId="7736655A"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1</w:t>
            </w:r>
          </w:p>
        </w:tc>
      </w:tr>
      <w:tr w:rsidR="006D16A8" w:rsidRPr="00412809" w14:paraId="07925B64" w14:textId="77777777" w:rsidTr="004F6FCC">
        <w:trPr>
          <w:trHeight w:val="310"/>
        </w:trPr>
        <w:tc>
          <w:tcPr>
            <w:tcW w:w="1348" w:type="dxa"/>
            <w:tcBorders>
              <w:top w:val="nil"/>
              <w:left w:val="nil"/>
              <w:bottom w:val="nil"/>
              <w:right w:val="nil"/>
            </w:tcBorders>
            <w:shd w:val="clear" w:color="auto" w:fill="auto"/>
            <w:noWrap/>
            <w:vAlign w:val="bottom"/>
            <w:hideMark/>
          </w:tcPr>
          <w:p w14:paraId="7CBF41DB" w14:textId="77777777" w:rsidR="006D16A8" w:rsidRPr="00412809" w:rsidRDefault="006D16A8" w:rsidP="004F6FCC">
            <w:pPr>
              <w:rPr>
                <w:rFonts w:eastAsia="Times New Roman"/>
                <w:color w:val="000000"/>
                <w:sz w:val="22"/>
                <w:szCs w:val="22"/>
              </w:rPr>
            </w:pPr>
            <w:r w:rsidRPr="00412809">
              <w:rPr>
                <w:rFonts w:eastAsia="Times New Roman"/>
                <w:color w:val="000000"/>
                <w:sz w:val="22"/>
                <w:szCs w:val="22"/>
              </w:rPr>
              <w:t>ambush</w:t>
            </w:r>
          </w:p>
        </w:tc>
        <w:tc>
          <w:tcPr>
            <w:tcW w:w="821" w:type="dxa"/>
            <w:tcBorders>
              <w:top w:val="nil"/>
              <w:left w:val="nil"/>
              <w:bottom w:val="nil"/>
              <w:right w:val="nil"/>
            </w:tcBorders>
            <w:shd w:val="clear" w:color="auto" w:fill="auto"/>
            <w:noWrap/>
            <w:vAlign w:val="bottom"/>
            <w:hideMark/>
          </w:tcPr>
          <w:p w14:paraId="504E5715"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313</w:t>
            </w:r>
          </w:p>
        </w:tc>
        <w:tc>
          <w:tcPr>
            <w:tcW w:w="1097" w:type="dxa"/>
            <w:tcBorders>
              <w:top w:val="nil"/>
              <w:left w:val="nil"/>
              <w:bottom w:val="nil"/>
              <w:right w:val="nil"/>
            </w:tcBorders>
            <w:shd w:val="clear" w:color="auto" w:fill="auto"/>
            <w:noWrap/>
            <w:vAlign w:val="bottom"/>
            <w:hideMark/>
          </w:tcPr>
          <w:p w14:paraId="686FA974"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110</w:t>
            </w:r>
          </w:p>
        </w:tc>
        <w:tc>
          <w:tcPr>
            <w:tcW w:w="1890" w:type="dxa"/>
            <w:tcBorders>
              <w:top w:val="nil"/>
              <w:left w:val="nil"/>
              <w:bottom w:val="nil"/>
              <w:right w:val="nil"/>
            </w:tcBorders>
            <w:shd w:val="clear" w:color="auto" w:fill="auto"/>
            <w:noWrap/>
            <w:vAlign w:val="bottom"/>
            <w:hideMark/>
          </w:tcPr>
          <w:p w14:paraId="1EC4A567"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0.26</w:t>
            </w:r>
          </w:p>
        </w:tc>
        <w:tc>
          <w:tcPr>
            <w:tcW w:w="1429" w:type="dxa"/>
            <w:tcBorders>
              <w:top w:val="nil"/>
              <w:left w:val="nil"/>
              <w:bottom w:val="nil"/>
              <w:right w:val="nil"/>
            </w:tcBorders>
            <w:shd w:val="clear" w:color="auto" w:fill="auto"/>
            <w:noWrap/>
            <w:vAlign w:val="bottom"/>
            <w:hideMark/>
          </w:tcPr>
          <w:p w14:paraId="790A2739"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5.94</w:t>
            </w:r>
          </w:p>
        </w:tc>
        <w:tc>
          <w:tcPr>
            <w:tcW w:w="1350" w:type="dxa"/>
            <w:tcBorders>
              <w:top w:val="nil"/>
              <w:left w:val="nil"/>
              <w:bottom w:val="nil"/>
              <w:right w:val="nil"/>
            </w:tcBorders>
            <w:shd w:val="clear" w:color="auto" w:fill="auto"/>
            <w:noWrap/>
            <w:vAlign w:val="bottom"/>
            <w:hideMark/>
          </w:tcPr>
          <w:p w14:paraId="158FA880"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64</w:t>
            </w:r>
          </w:p>
        </w:tc>
        <w:tc>
          <w:tcPr>
            <w:tcW w:w="1504" w:type="dxa"/>
            <w:tcBorders>
              <w:top w:val="nil"/>
              <w:left w:val="nil"/>
              <w:bottom w:val="nil"/>
              <w:right w:val="nil"/>
            </w:tcBorders>
            <w:shd w:val="clear" w:color="auto" w:fill="auto"/>
            <w:noWrap/>
            <w:vAlign w:val="bottom"/>
            <w:hideMark/>
          </w:tcPr>
          <w:p w14:paraId="433FF477"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21</w:t>
            </w:r>
          </w:p>
        </w:tc>
      </w:tr>
      <w:tr w:rsidR="006D16A8" w:rsidRPr="00412809" w14:paraId="4D52ADAC" w14:textId="77777777" w:rsidTr="004F6FCC">
        <w:trPr>
          <w:trHeight w:val="310"/>
        </w:trPr>
        <w:tc>
          <w:tcPr>
            <w:tcW w:w="1348" w:type="dxa"/>
            <w:tcBorders>
              <w:top w:val="nil"/>
              <w:left w:val="nil"/>
              <w:bottom w:val="nil"/>
              <w:right w:val="nil"/>
            </w:tcBorders>
            <w:shd w:val="clear" w:color="auto" w:fill="auto"/>
            <w:noWrap/>
            <w:vAlign w:val="bottom"/>
            <w:hideMark/>
          </w:tcPr>
          <w:p w14:paraId="14C8BCDC" w14:textId="77777777" w:rsidR="006D16A8" w:rsidRPr="00412809" w:rsidRDefault="006D16A8" w:rsidP="004F6FCC">
            <w:pPr>
              <w:ind w:left="267"/>
              <w:rPr>
                <w:rFonts w:eastAsia="Times New Roman"/>
                <w:color w:val="000000"/>
                <w:sz w:val="22"/>
                <w:szCs w:val="22"/>
              </w:rPr>
            </w:pPr>
            <w:r w:rsidRPr="00412809">
              <w:rPr>
                <w:rFonts w:eastAsia="Times New Roman"/>
                <w:color w:val="000000"/>
                <w:sz w:val="22"/>
                <w:szCs w:val="22"/>
              </w:rPr>
              <w:t>female</w:t>
            </w:r>
          </w:p>
        </w:tc>
        <w:tc>
          <w:tcPr>
            <w:tcW w:w="821" w:type="dxa"/>
            <w:tcBorders>
              <w:top w:val="nil"/>
              <w:left w:val="nil"/>
              <w:bottom w:val="nil"/>
              <w:right w:val="nil"/>
            </w:tcBorders>
            <w:shd w:val="clear" w:color="auto" w:fill="auto"/>
            <w:noWrap/>
            <w:vAlign w:val="bottom"/>
            <w:hideMark/>
          </w:tcPr>
          <w:p w14:paraId="7401F9DE"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67</w:t>
            </w:r>
          </w:p>
        </w:tc>
        <w:tc>
          <w:tcPr>
            <w:tcW w:w="1097" w:type="dxa"/>
            <w:tcBorders>
              <w:top w:val="nil"/>
              <w:left w:val="nil"/>
              <w:bottom w:val="nil"/>
              <w:right w:val="nil"/>
            </w:tcBorders>
            <w:shd w:val="clear" w:color="auto" w:fill="auto"/>
            <w:noWrap/>
            <w:vAlign w:val="bottom"/>
            <w:hideMark/>
          </w:tcPr>
          <w:p w14:paraId="0ADBB176"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61</w:t>
            </w:r>
          </w:p>
        </w:tc>
        <w:tc>
          <w:tcPr>
            <w:tcW w:w="1890" w:type="dxa"/>
            <w:tcBorders>
              <w:top w:val="nil"/>
              <w:left w:val="nil"/>
              <w:bottom w:val="nil"/>
              <w:right w:val="nil"/>
            </w:tcBorders>
            <w:shd w:val="clear" w:color="auto" w:fill="auto"/>
            <w:noWrap/>
            <w:vAlign w:val="bottom"/>
            <w:hideMark/>
          </w:tcPr>
          <w:p w14:paraId="2933C06E"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0.22</w:t>
            </w:r>
          </w:p>
        </w:tc>
        <w:tc>
          <w:tcPr>
            <w:tcW w:w="1429" w:type="dxa"/>
            <w:tcBorders>
              <w:top w:val="nil"/>
              <w:left w:val="nil"/>
              <w:bottom w:val="nil"/>
              <w:right w:val="nil"/>
            </w:tcBorders>
            <w:shd w:val="clear" w:color="auto" w:fill="auto"/>
            <w:noWrap/>
            <w:vAlign w:val="bottom"/>
            <w:hideMark/>
          </w:tcPr>
          <w:p w14:paraId="4169F728"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7.87</w:t>
            </w:r>
          </w:p>
        </w:tc>
        <w:tc>
          <w:tcPr>
            <w:tcW w:w="1350" w:type="dxa"/>
            <w:tcBorders>
              <w:top w:val="nil"/>
              <w:left w:val="nil"/>
              <w:bottom w:val="nil"/>
              <w:right w:val="nil"/>
            </w:tcBorders>
            <w:shd w:val="clear" w:color="auto" w:fill="auto"/>
            <w:noWrap/>
            <w:vAlign w:val="bottom"/>
            <w:hideMark/>
          </w:tcPr>
          <w:p w14:paraId="193B800B"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44</w:t>
            </w:r>
          </w:p>
        </w:tc>
        <w:tc>
          <w:tcPr>
            <w:tcW w:w="1504" w:type="dxa"/>
            <w:tcBorders>
              <w:top w:val="nil"/>
              <w:left w:val="nil"/>
              <w:bottom w:val="nil"/>
              <w:right w:val="nil"/>
            </w:tcBorders>
            <w:shd w:val="clear" w:color="auto" w:fill="auto"/>
            <w:noWrap/>
            <w:vAlign w:val="bottom"/>
            <w:hideMark/>
          </w:tcPr>
          <w:p w14:paraId="1AABD68D"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20</w:t>
            </w:r>
          </w:p>
        </w:tc>
      </w:tr>
      <w:tr w:rsidR="006D16A8" w:rsidRPr="00412809" w14:paraId="730A38DD" w14:textId="77777777" w:rsidTr="004F6FCC">
        <w:trPr>
          <w:trHeight w:val="310"/>
        </w:trPr>
        <w:tc>
          <w:tcPr>
            <w:tcW w:w="1348" w:type="dxa"/>
            <w:tcBorders>
              <w:top w:val="nil"/>
              <w:left w:val="nil"/>
              <w:bottom w:val="nil"/>
              <w:right w:val="nil"/>
            </w:tcBorders>
            <w:shd w:val="clear" w:color="auto" w:fill="auto"/>
            <w:noWrap/>
            <w:vAlign w:val="bottom"/>
            <w:hideMark/>
          </w:tcPr>
          <w:p w14:paraId="77DD8024" w14:textId="77777777" w:rsidR="006D16A8" w:rsidRPr="00412809" w:rsidRDefault="006D16A8" w:rsidP="004F6FCC">
            <w:pPr>
              <w:ind w:left="267"/>
              <w:rPr>
                <w:rFonts w:eastAsia="Times New Roman"/>
                <w:color w:val="000000"/>
                <w:sz w:val="22"/>
                <w:szCs w:val="22"/>
              </w:rPr>
            </w:pPr>
            <w:r w:rsidRPr="00412809">
              <w:rPr>
                <w:rFonts w:eastAsia="Times New Roman"/>
                <w:color w:val="000000"/>
                <w:sz w:val="22"/>
                <w:szCs w:val="22"/>
              </w:rPr>
              <w:t>male</w:t>
            </w:r>
          </w:p>
        </w:tc>
        <w:tc>
          <w:tcPr>
            <w:tcW w:w="821" w:type="dxa"/>
            <w:tcBorders>
              <w:top w:val="nil"/>
              <w:left w:val="nil"/>
              <w:bottom w:val="nil"/>
              <w:right w:val="nil"/>
            </w:tcBorders>
            <w:shd w:val="clear" w:color="auto" w:fill="auto"/>
            <w:noWrap/>
            <w:vAlign w:val="bottom"/>
            <w:hideMark/>
          </w:tcPr>
          <w:p w14:paraId="0789CB0F"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246</w:t>
            </w:r>
          </w:p>
        </w:tc>
        <w:tc>
          <w:tcPr>
            <w:tcW w:w="1097" w:type="dxa"/>
            <w:tcBorders>
              <w:top w:val="nil"/>
              <w:left w:val="nil"/>
              <w:bottom w:val="nil"/>
              <w:right w:val="nil"/>
            </w:tcBorders>
            <w:shd w:val="clear" w:color="auto" w:fill="auto"/>
            <w:noWrap/>
            <w:vAlign w:val="bottom"/>
            <w:hideMark/>
          </w:tcPr>
          <w:p w14:paraId="4C3FBA2B"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49</w:t>
            </w:r>
          </w:p>
        </w:tc>
        <w:tc>
          <w:tcPr>
            <w:tcW w:w="1890" w:type="dxa"/>
            <w:tcBorders>
              <w:top w:val="nil"/>
              <w:left w:val="nil"/>
              <w:bottom w:val="nil"/>
              <w:right w:val="nil"/>
            </w:tcBorders>
            <w:shd w:val="clear" w:color="auto" w:fill="auto"/>
            <w:noWrap/>
            <w:vAlign w:val="bottom"/>
            <w:hideMark/>
          </w:tcPr>
          <w:p w14:paraId="43D5D48B"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0.26</w:t>
            </w:r>
          </w:p>
        </w:tc>
        <w:tc>
          <w:tcPr>
            <w:tcW w:w="1429" w:type="dxa"/>
            <w:tcBorders>
              <w:top w:val="nil"/>
              <w:left w:val="nil"/>
              <w:bottom w:val="nil"/>
              <w:right w:val="nil"/>
            </w:tcBorders>
            <w:shd w:val="clear" w:color="auto" w:fill="auto"/>
            <w:noWrap/>
            <w:vAlign w:val="bottom"/>
            <w:hideMark/>
          </w:tcPr>
          <w:p w14:paraId="7D47B8ED"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3.54</w:t>
            </w:r>
          </w:p>
        </w:tc>
        <w:tc>
          <w:tcPr>
            <w:tcW w:w="1350" w:type="dxa"/>
            <w:tcBorders>
              <w:top w:val="nil"/>
              <w:left w:val="nil"/>
              <w:bottom w:val="nil"/>
              <w:right w:val="nil"/>
            </w:tcBorders>
            <w:shd w:val="clear" w:color="auto" w:fill="auto"/>
            <w:noWrap/>
            <w:vAlign w:val="bottom"/>
            <w:hideMark/>
          </w:tcPr>
          <w:p w14:paraId="438E5389"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20</w:t>
            </w:r>
          </w:p>
        </w:tc>
        <w:tc>
          <w:tcPr>
            <w:tcW w:w="1504" w:type="dxa"/>
            <w:tcBorders>
              <w:top w:val="nil"/>
              <w:left w:val="nil"/>
              <w:bottom w:val="nil"/>
              <w:right w:val="nil"/>
            </w:tcBorders>
            <w:shd w:val="clear" w:color="auto" w:fill="auto"/>
            <w:noWrap/>
            <w:vAlign w:val="bottom"/>
            <w:hideMark/>
          </w:tcPr>
          <w:p w14:paraId="462776ED" w14:textId="77777777" w:rsidR="006D16A8" w:rsidRPr="00412809" w:rsidRDefault="006D16A8" w:rsidP="004F6FCC">
            <w:pPr>
              <w:jc w:val="center"/>
              <w:rPr>
                <w:rFonts w:eastAsia="Times New Roman"/>
                <w:color w:val="000000"/>
                <w:sz w:val="22"/>
                <w:szCs w:val="22"/>
              </w:rPr>
            </w:pPr>
            <w:r w:rsidRPr="00412809">
              <w:rPr>
                <w:rFonts w:eastAsia="Times New Roman"/>
                <w:color w:val="000000"/>
                <w:sz w:val="22"/>
                <w:szCs w:val="22"/>
              </w:rPr>
              <w:t>1</w:t>
            </w:r>
          </w:p>
        </w:tc>
      </w:tr>
      <w:tr w:rsidR="006D16A8" w:rsidRPr="00412809" w14:paraId="41409C88" w14:textId="77777777" w:rsidTr="004F6FCC">
        <w:trPr>
          <w:trHeight w:val="310"/>
        </w:trPr>
        <w:tc>
          <w:tcPr>
            <w:tcW w:w="1348" w:type="dxa"/>
            <w:tcBorders>
              <w:top w:val="single" w:sz="4" w:space="0" w:color="auto"/>
              <w:left w:val="nil"/>
              <w:bottom w:val="nil"/>
              <w:right w:val="nil"/>
            </w:tcBorders>
            <w:shd w:val="clear" w:color="auto" w:fill="auto"/>
            <w:noWrap/>
            <w:vAlign w:val="bottom"/>
            <w:hideMark/>
          </w:tcPr>
          <w:p w14:paraId="6A345D29" w14:textId="77777777" w:rsidR="006D16A8" w:rsidRPr="00412809" w:rsidRDefault="006D16A8" w:rsidP="004F6FCC">
            <w:pPr>
              <w:rPr>
                <w:rFonts w:eastAsia="Times New Roman"/>
                <w:b/>
                <w:bCs/>
                <w:color w:val="000000"/>
                <w:sz w:val="22"/>
                <w:szCs w:val="22"/>
              </w:rPr>
            </w:pPr>
            <w:r w:rsidRPr="00412809">
              <w:rPr>
                <w:rFonts w:eastAsia="Times New Roman"/>
                <w:b/>
                <w:bCs/>
                <w:color w:val="000000"/>
                <w:sz w:val="22"/>
                <w:szCs w:val="22"/>
              </w:rPr>
              <w:t>Total</w:t>
            </w:r>
          </w:p>
        </w:tc>
        <w:tc>
          <w:tcPr>
            <w:tcW w:w="821" w:type="dxa"/>
            <w:tcBorders>
              <w:top w:val="single" w:sz="4" w:space="0" w:color="auto"/>
              <w:left w:val="nil"/>
              <w:bottom w:val="nil"/>
              <w:right w:val="nil"/>
            </w:tcBorders>
            <w:shd w:val="clear" w:color="auto" w:fill="auto"/>
            <w:noWrap/>
            <w:vAlign w:val="bottom"/>
            <w:hideMark/>
          </w:tcPr>
          <w:p w14:paraId="75E6D6DE" w14:textId="77777777" w:rsidR="006D16A8" w:rsidRPr="00412809" w:rsidRDefault="006D16A8" w:rsidP="004F6FCC">
            <w:pPr>
              <w:jc w:val="center"/>
              <w:rPr>
                <w:rFonts w:eastAsia="Times New Roman"/>
                <w:b/>
                <w:bCs/>
                <w:color w:val="000000"/>
                <w:sz w:val="22"/>
                <w:szCs w:val="22"/>
              </w:rPr>
            </w:pPr>
            <w:r w:rsidRPr="00412809">
              <w:rPr>
                <w:rFonts w:eastAsia="Times New Roman"/>
                <w:b/>
                <w:bCs/>
                <w:color w:val="000000"/>
                <w:sz w:val="22"/>
                <w:szCs w:val="22"/>
              </w:rPr>
              <w:t>613</w:t>
            </w:r>
          </w:p>
        </w:tc>
        <w:tc>
          <w:tcPr>
            <w:tcW w:w="1097" w:type="dxa"/>
            <w:tcBorders>
              <w:top w:val="single" w:sz="4" w:space="0" w:color="auto"/>
              <w:left w:val="nil"/>
              <w:bottom w:val="nil"/>
              <w:right w:val="nil"/>
            </w:tcBorders>
            <w:shd w:val="clear" w:color="auto" w:fill="auto"/>
            <w:noWrap/>
            <w:vAlign w:val="bottom"/>
            <w:hideMark/>
          </w:tcPr>
          <w:p w14:paraId="33CDEED9" w14:textId="77777777" w:rsidR="006D16A8" w:rsidRPr="00412809" w:rsidRDefault="006D16A8" w:rsidP="004F6FCC">
            <w:pPr>
              <w:jc w:val="center"/>
              <w:rPr>
                <w:rFonts w:eastAsia="Times New Roman"/>
                <w:b/>
                <w:bCs/>
                <w:color w:val="000000"/>
                <w:sz w:val="22"/>
                <w:szCs w:val="22"/>
              </w:rPr>
            </w:pPr>
            <w:r w:rsidRPr="00412809">
              <w:rPr>
                <w:rFonts w:eastAsia="Times New Roman"/>
                <w:b/>
                <w:bCs/>
                <w:color w:val="000000"/>
                <w:sz w:val="22"/>
                <w:szCs w:val="22"/>
              </w:rPr>
              <w:t>222</w:t>
            </w:r>
          </w:p>
        </w:tc>
        <w:tc>
          <w:tcPr>
            <w:tcW w:w="1890" w:type="dxa"/>
            <w:tcBorders>
              <w:top w:val="single" w:sz="4" w:space="0" w:color="auto"/>
              <w:left w:val="nil"/>
              <w:bottom w:val="nil"/>
              <w:right w:val="nil"/>
            </w:tcBorders>
            <w:shd w:val="clear" w:color="auto" w:fill="auto"/>
            <w:noWrap/>
            <w:vAlign w:val="bottom"/>
            <w:hideMark/>
          </w:tcPr>
          <w:p w14:paraId="7E50B965" w14:textId="77777777" w:rsidR="006D16A8" w:rsidRPr="00412809" w:rsidRDefault="006D16A8" w:rsidP="004F6FCC">
            <w:pPr>
              <w:jc w:val="center"/>
              <w:rPr>
                <w:rFonts w:eastAsia="Times New Roman"/>
                <w:b/>
                <w:bCs/>
                <w:color w:val="000000"/>
                <w:sz w:val="22"/>
                <w:szCs w:val="22"/>
              </w:rPr>
            </w:pPr>
            <w:r w:rsidRPr="00412809">
              <w:rPr>
                <w:rFonts w:eastAsia="Times New Roman"/>
                <w:b/>
                <w:bCs/>
                <w:color w:val="000000"/>
                <w:sz w:val="22"/>
                <w:szCs w:val="22"/>
              </w:rPr>
              <w:t>0.35</w:t>
            </w:r>
          </w:p>
        </w:tc>
        <w:tc>
          <w:tcPr>
            <w:tcW w:w="1429" w:type="dxa"/>
            <w:tcBorders>
              <w:top w:val="single" w:sz="4" w:space="0" w:color="auto"/>
              <w:left w:val="nil"/>
              <w:bottom w:val="nil"/>
              <w:right w:val="nil"/>
            </w:tcBorders>
            <w:shd w:val="clear" w:color="auto" w:fill="auto"/>
            <w:noWrap/>
            <w:vAlign w:val="bottom"/>
            <w:hideMark/>
          </w:tcPr>
          <w:p w14:paraId="79E54B3A" w14:textId="77777777" w:rsidR="006D16A8" w:rsidRPr="00412809" w:rsidRDefault="006D16A8" w:rsidP="004F6FCC">
            <w:pPr>
              <w:jc w:val="center"/>
              <w:rPr>
                <w:rFonts w:eastAsia="Times New Roman"/>
                <w:b/>
                <w:bCs/>
                <w:color w:val="000000"/>
                <w:sz w:val="22"/>
                <w:szCs w:val="22"/>
              </w:rPr>
            </w:pPr>
            <w:r w:rsidRPr="00412809">
              <w:rPr>
                <w:rFonts w:eastAsia="Times New Roman"/>
                <w:b/>
                <w:bCs/>
                <w:color w:val="000000"/>
                <w:sz w:val="22"/>
                <w:szCs w:val="22"/>
              </w:rPr>
              <w:t>6.42</w:t>
            </w:r>
          </w:p>
        </w:tc>
        <w:tc>
          <w:tcPr>
            <w:tcW w:w="1350" w:type="dxa"/>
            <w:tcBorders>
              <w:top w:val="single" w:sz="4" w:space="0" w:color="auto"/>
              <w:left w:val="nil"/>
              <w:bottom w:val="nil"/>
              <w:right w:val="nil"/>
            </w:tcBorders>
            <w:shd w:val="clear" w:color="auto" w:fill="auto"/>
            <w:noWrap/>
            <w:vAlign w:val="bottom"/>
            <w:hideMark/>
          </w:tcPr>
          <w:p w14:paraId="6C83F3DE" w14:textId="77777777" w:rsidR="006D16A8" w:rsidRPr="00412809" w:rsidRDefault="006D16A8" w:rsidP="004F6FCC">
            <w:pPr>
              <w:jc w:val="center"/>
              <w:rPr>
                <w:rFonts w:eastAsia="Times New Roman"/>
                <w:b/>
                <w:bCs/>
                <w:color w:val="000000"/>
                <w:sz w:val="22"/>
                <w:szCs w:val="22"/>
              </w:rPr>
            </w:pPr>
            <w:r w:rsidRPr="00412809">
              <w:rPr>
                <w:rFonts w:eastAsia="Times New Roman"/>
                <w:b/>
                <w:bCs/>
                <w:color w:val="000000"/>
                <w:sz w:val="22"/>
                <w:szCs w:val="22"/>
              </w:rPr>
              <w:t>148</w:t>
            </w:r>
          </w:p>
        </w:tc>
        <w:tc>
          <w:tcPr>
            <w:tcW w:w="1504" w:type="dxa"/>
            <w:tcBorders>
              <w:top w:val="single" w:sz="4" w:space="0" w:color="auto"/>
              <w:left w:val="nil"/>
              <w:bottom w:val="nil"/>
              <w:right w:val="nil"/>
            </w:tcBorders>
            <w:shd w:val="clear" w:color="auto" w:fill="auto"/>
            <w:noWrap/>
            <w:vAlign w:val="bottom"/>
            <w:hideMark/>
          </w:tcPr>
          <w:p w14:paraId="1D2F78F9" w14:textId="77777777" w:rsidR="006D16A8" w:rsidRPr="00412809" w:rsidRDefault="006D16A8" w:rsidP="004F6FCC">
            <w:pPr>
              <w:jc w:val="center"/>
              <w:rPr>
                <w:rFonts w:eastAsia="Times New Roman"/>
                <w:b/>
                <w:bCs/>
                <w:color w:val="000000"/>
                <w:sz w:val="22"/>
                <w:szCs w:val="22"/>
              </w:rPr>
            </w:pPr>
            <w:r w:rsidRPr="00412809">
              <w:rPr>
                <w:rFonts w:eastAsia="Times New Roman"/>
                <w:b/>
                <w:bCs/>
                <w:color w:val="000000"/>
                <w:sz w:val="22"/>
                <w:szCs w:val="22"/>
              </w:rPr>
              <w:t>45</w:t>
            </w:r>
          </w:p>
        </w:tc>
      </w:tr>
    </w:tbl>
    <w:p w14:paraId="66C1F076" w14:textId="77777777" w:rsidR="006D16A8" w:rsidRDefault="006D16A8" w:rsidP="004F6FCC">
      <w:pPr>
        <w:tabs>
          <w:tab w:val="left" w:pos="10620"/>
          <w:tab w:val="left" w:pos="10800"/>
          <w:tab w:val="left" w:pos="11790"/>
        </w:tabs>
        <w:spacing w:before="100" w:beforeAutospacing="1" w:after="100" w:afterAutospacing="1" w:line="480" w:lineRule="auto"/>
        <w:contextualSpacing/>
      </w:pPr>
    </w:p>
    <w:p w14:paraId="3932BDA7" w14:textId="77777777" w:rsidR="006D16A8" w:rsidRPr="00032EC6" w:rsidRDefault="006D16A8" w:rsidP="004F6FCC">
      <w:pPr>
        <w:tabs>
          <w:tab w:val="left" w:pos="10620"/>
          <w:tab w:val="left" w:pos="10800"/>
          <w:tab w:val="left" w:pos="11790"/>
        </w:tabs>
        <w:spacing w:before="100" w:beforeAutospacing="1" w:after="100" w:afterAutospacing="1" w:line="480" w:lineRule="auto"/>
        <w:contextualSpacing/>
      </w:pPr>
    </w:p>
    <w:p w14:paraId="6AA280E3" w14:textId="77777777" w:rsidR="006D16A8" w:rsidRPr="00032EC6" w:rsidRDefault="006D16A8" w:rsidP="004F6FCC">
      <w:pPr>
        <w:spacing w:line="480" w:lineRule="auto"/>
        <w:contextualSpacing/>
      </w:pPr>
      <w:r w:rsidRPr="00032EC6">
        <w:br w:type="page"/>
      </w:r>
    </w:p>
    <w:p w14:paraId="773780C5" w14:textId="77777777" w:rsidR="006D16A8" w:rsidRPr="007851FE" w:rsidRDefault="006D16A8" w:rsidP="004F6FCC">
      <w:pPr>
        <w:widowControl w:val="0"/>
        <w:autoSpaceDE w:val="0"/>
        <w:autoSpaceDN w:val="0"/>
        <w:adjustRightInd w:val="0"/>
        <w:spacing w:line="480" w:lineRule="auto"/>
        <w:contextualSpacing/>
        <w:rPr>
          <w:b/>
        </w:rPr>
      </w:pPr>
      <w:r w:rsidRPr="007851FE">
        <w:rPr>
          <w:b/>
        </w:rPr>
        <w:lastRenderedPageBreak/>
        <w:t>Figure Legends</w:t>
      </w:r>
    </w:p>
    <w:p w14:paraId="2753EC85" w14:textId="77777777" w:rsidR="006D16A8" w:rsidRDefault="006D16A8" w:rsidP="004F6FCC">
      <w:pPr>
        <w:spacing w:line="480" w:lineRule="auto"/>
        <w:contextualSpacing/>
      </w:pPr>
      <w:r w:rsidRPr="00280233">
        <w:rPr>
          <w:b/>
        </w:rPr>
        <w:t>Fig. 1</w:t>
      </w:r>
      <w:r w:rsidRPr="00032EC6">
        <w:t xml:space="preserve"> </w:t>
      </w:r>
      <w:r>
        <w:t xml:space="preserve">A photograph of the jagged ambush bug, </w:t>
      </w:r>
      <w:r w:rsidRPr="00032EC6">
        <w:rPr>
          <w:i/>
        </w:rPr>
        <w:t xml:space="preserve">Phymata </w:t>
      </w:r>
      <w:proofErr w:type="gramStart"/>
      <w:r>
        <w:rPr>
          <w:i/>
        </w:rPr>
        <w:t>americana</w:t>
      </w:r>
      <w:proofErr w:type="gramEnd"/>
      <w:r>
        <w:t xml:space="preserve">, a) resting on the disk of a </w:t>
      </w:r>
      <w:r w:rsidRPr="00032EC6">
        <w:rPr>
          <w:i/>
        </w:rPr>
        <w:t>Helianthus petiolaris</w:t>
      </w:r>
      <w:r w:rsidRPr="00032EC6">
        <w:t xml:space="preserve"> </w:t>
      </w:r>
      <w:r>
        <w:t xml:space="preserve">inflorescence, and b) against the ray petals of an inflorescence while feeding on a captured </w:t>
      </w:r>
      <w:r w:rsidRPr="00BD3F81">
        <w:rPr>
          <w:i/>
        </w:rPr>
        <w:t>Melissodes</w:t>
      </w:r>
      <w:r>
        <w:t xml:space="preserve"> spp.</w:t>
      </w:r>
      <w:r w:rsidR="00D03BEC">
        <w:t xml:space="preserve"> Photos courtesy of Travis Bildahl.</w:t>
      </w:r>
    </w:p>
    <w:p w14:paraId="59A573F8" w14:textId="77777777" w:rsidR="006D16A8" w:rsidRPr="00032EC6" w:rsidRDefault="006D16A8" w:rsidP="004F6FCC">
      <w:pPr>
        <w:spacing w:line="480" w:lineRule="auto"/>
        <w:contextualSpacing/>
      </w:pPr>
    </w:p>
    <w:p w14:paraId="3B5EE023" w14:textId="77777777" w:rsidR="006D16A8" w:rsidRPr="00524859" w:rsidRDefault="006D16A8" w:rsidP="004F6FCC">
      <w:pPr>
        <w:spacing w:before="100" w:beforeAutospacing="1" w:after="100" w:afterAutospacing="1" w:line="480" w:lineRule="auto"/>
        <w:contextualSpacing/>
      </w:pPr>
      <w:r w:rsidRPr="00280233">
        <w:rPr>
          <w:b/>
        </w:rPr>
        <w:t xml:space="preserve">Fig. </w:t>
      </w:r>
      <w:r>
        <w:rPr>
          <w:b/>
        </w:rPr>
        <w:t>2</w:t>
      </w:r>
      <w:r w:rsidRPr="00032EC6">
        <w:t xml:space="preserve"> </w:t>
      </w:r>
      <w:r>
        <w:t xml:space="preserve">Effects of ambush bug presence on a) the total number of </w:t>
      </w:r>
      <w:r w:rsidRPr="007F3A12">
        <w:rPr>
          <w:i/>
        </w:rPr>
        <w:t xml:space="preserve">Melissodes </w:t>
      </w:r>
      <w:r>
        <w:t>visits per flower, b) the number of landing visits per flower, or c) the proportion of visiting bees that landed on flowers</w:t>
      </w:r>
    </w:p>
    <w:p w14:paraId="41C97FE6" w14:textId="77777777" w:rsidR="006D16A8" w:rsidRPr="00032EC6" w:rsidRDefault="006D16A8" w:rsidP="004F6FCC">
      <w:pPr>
        <w:spacing w:before="100" w:beforeAutospacing="1" w:after="100" w:afterAutospacing="1" w:line="480" w:lineRule="auto"/>
        <w:contextualSpacing/>
      </w:pPr>
    </w:p>
    <w:p w14:paraId="6A3C6495" w14:textId="77777777" w:rsidR="006D16A8" w:rsidRDefault="006D16A8" w:rsidP="004F6FCC">
      <w:pPr>
        <w:widowControl w:val="0"/>
        <w:autoSpaceDE w:val="0"/>
        <w:autoSpaceDN w:val="0"/>
        <w:adjustRightInd w:val="0"/>
        <w:spacing w:line="480" w:lineRule="auto"/>
        <w:contextualSpacing/>
        <w:rPr>
          <w:ins w:id="341" w:author="Adrian" w:date="2018-09-25T12:56:00Z"/>
        </w:rPr>
      </w:pPr>
      <w:r w:rsidRPr="00280233">
        <w:rPr>
          <w:b/>
        </w:rPr>
        <w:t>Fig.</w:t>
      </w:r>
      <w:r>
        <w:rPr>
          <w:b/>
        </w:rPr>
        <w:t xml:space="preserve"> 3 </w:t>
      </w:r>
      <w:r>
        <w:t>Effects of ambu</w:t>
      </w:r>
      <w:r w:rsidRPr="00524859">
        <w:t xml:space="preserve">sh bugs on </w:t>
      </w:r>
      <w:r>
        <w:t xml:space="preserve">a) non-landing and b) landing visit durations of </w:t>
      </w:r>
      <w:r w:rsidRPr="009E12AB">
        <w:rPr>
          <w:i/>
        </w:rPr>
        <w:t>Melissodes</w:t>
      </w:r>
      <w:r>
        <w:t xml:space="preserve"> </w:t>
      </w:r>
    </w:p>
    <w:p w14:paraId="29EB93A7" w14:textId="77777777" w:rsidR="00EF193E" w:rsidRDefault="00EF193E" w:rsidP="004F6FCC">
      <w:pPr>
        <w:widowControl w:val="0"/>
        <w:autoSpaceDE w:val="0"/>
        <w:autoSpaceDN w:val="0"/>
        <w:adjustRightInd w:val="0"/>
        <w:spacing w:line="480" w:lineRule="auto"/>
        <w:contextualSpacing/>
        <w:rPr>
          <w:ins w:id="342" w:author="Adrian" w:date="2018-09-25T12:56:00Z"/>
        </w:rPr>
      </w:pPr>
    </w:p>
    <w:p w14:paraId="4D8C3A3F" w14:textId="77777777" w:rsidR="00EF193E" w:rsidRDefault="00EF193E" w:rsidP="004F6FCC">
      <w:pPr>
        <w:widowControl w:val="0"/>
        <w:autoSpaceDE w:val="0"/>
        <w:autoSpaceDN w:val="0"/>
        <w:adjustRightInd w:val="0"/>
        <w:spacing w:line="480" w:lineRule="auto"/>
        <w:contextualSpacing/>
      </w:pPr>
      <w:ins w:id="343" w:author="Adrian" w:date="2018-09-25T12:56:00Z">
        <w:r w:rsidRPr="00EF193E">
          <w:rPr>
            <w:b/>
            <w:rPrChange w:id="344" w:author="Adrian" w:date="2018-09-25T12:57:00Z">
              <w:rPr/>
            </w:rPrChange>
          </w:rPr>
          <w:t>Fig. 4</w:t>
        </w:r>
        <w:r>
          <w:t xml:space="preserve"> </w:t>
        </w:r>
      </w:ins>
      <w:ins w:id="345" w:author="Adrian" w:date="2018-09-25T12:57:00Z">
        <w:r>
          <w:t>While there was variation in a) s</w:t>
        </w:r>
      </w:ins>
      <w:ins w:id="346" w:author="Adrian" w:date="2018-09-25T12:56:00Z">
        <w:r>
          <w:t xml:space="preserve">pectral </w:t>
        </w:r>
      </w:ins>
      <w:ins w:id="347" w:author="Adrian" w:date="2018-09-25T12:57:00Z">
        <w:r>
          <w:t>reflectance</w:t>
        </w:r>
      </w:ins>
      <w:ins w:id="348" w:author="Adrian" w:date="2018-09-25T12:56:00Z">
        <w:r>
          <w:t xml:space="preserve"> </w:t>
        </w:r>
      </w:ins>
      <w:ins w:id="349" w:author="Adrian" w:date="2018-09-25T12:57:00Z">
        <w:r>
          <w:t xml:space="preserve">curves of flower and ambush bug parts, </w:t>
        </w:r>
      </w:ins>
      <w:ins w:id="350" w:author="Adrian" w:date="2018-09-25T12:58:00Z">
        <w:r>
          <w:t>when run through a honeybee visions model b) the darker color of the ambush bug notum is similar to the dark disc flowers of sunflowers.</w:t>
        </w:r>
      </w:ins>
      <w:ins w:id="351" w:author="Adrian" w:date="2018-09-25T12:57:00Z">
        <w:r>
          <w:t xml:space="preserve"> </w:t>
        </w:r>
      </w:ins>
    </w:p>
    <w:p w14:paraId="17A34ECB" w14:textId="77777777" w:rsidR="006D16A8" w:rsidRDefault="006D16A8">
      <w:r>
        <w:br w:type="page"/>
      </w:r>
    </w:p>
    <w:p w14:paraId="6F12754B" w14:textId="77777777" w:rsidR="006D16A8" w:rsidRPr="007851FE" w:rsidRDefault="006D16A8" w:rsidP="004F6FCC">
      <w:pPr>
        <w:spacing w:line="480" w:lineRule="auto"/>
        <w:contextualSpacing/>
        <w:rPr>
          <w:b/>
        </w:rPr>
      </w:pPr>
      <w:r w:rsidRPr="007851FE">
        <w:rPr>
          <w:b/>
        </w:rPr>
        <w:lastRenderedPageBreak/>
        <w:t>References</w:t>
      </w:r>
    </w:p>
    <w:p w14:paraId="322ABD40" w14:textId="77777777" w:rsidR="006D16A8" w:rsidRDefault="006D16A8" w:rsidP="004F6FCC">
      <w:pPr>
        <w:widowControl w:val="0"/>
        <w:autoSpaceDE w:val="0"/>
        <w:autoSpaceDN w:val="0"/>
        <w:adjustRightInd w:val="0"/>
        <w:spacing w:line="480" w:lineRule="auto"/>
        <w:contextualSpacing/>
      </w:pPr>
    </w:p>
    <w:p w14:paraId="2CAB1598" w14:textId="77777777" w:rsidR="006D16A8" w:rsidRDefault="006D16A8" w:rsidP="004F6FCC">
      <w:pPr>
        <w:spacing w:line="480" w:lineRule="auto"/>
        <w:ind w:left="720" w:hanging="720"/>
        <w:rPr>
          <w:noProof/>
        </w:rPr>
      </w:pPr>
      <w:bookmarkStart w:id="352" w:name="_ENREF_1"/>
      <w:r>
        <w:rPr>
          <w:noProof/>
        </w:rPr>
        <w:t xml:space="preserve">Balduf WV (1943) Third annotated list of </w:t>
      </w:r>
      <w:r w:rsidRPr="003E0881">
        <w:rPr>
          <w:i/>
          <w:noProof/>
        </w:rPr>
        <w:t xml:space="preserve">Phymata </w:t>
      </w:r>
      <w:r>
        <w:rPr>
          <w:noProof/>
        </w:rPr>
        <w:t>prey records (Phymatidae, Hemiptera). Ohio J. Sci. 43:74-78</w:t>
      </w:r>
      <w:bookmarkEnd w:id="352"/>
    </w:p>
    <w:p w14:paraId="3A683DCA" w14:textId="77777777" w:rsidR="006D16A8" w:rsidRDefault="006D16A8" w:rsidP="004F6FCC">
      <w:pPr>
        <w:spacing w:line="480" w:lineRule="auto"/>
        <w:ind w:left="720" w:hanging="720"/>
        <w:rPr>
          <w:noProof/>
        </w:rPr>
      </w:pPr>
      <w:bookmarkStart w:id="353" w:name="_ENREF_2"/>
      <w:r>
        <w:rPr>
          <w:noProof/>
        </w:rPr>
        <w:t>Bolker B (2017) Linear Mixed-Effects Models using 'Eigen' and S4. Comprehensive R Archive Network</w:t>
      </w:r>
      <w:bookmarkEnd w:id="353"/>
    </w:p>
    <w:p w14:paraId="4C17327E" w14:textId="77777777" w:rsidR="00391C88" w:rsidRDefault="00391C88" w:rsidP="004F6FCC">
      <w:pPr>
        <w:spacing w:line="480" w:lineRule="auto"/>
        <w:ind w:left="720" w:hanging="720"/>
        <w:rPr>
          <w:ins w:id="354" w:author="Adrian" w:date="2018-09-25T08:28:00Z"/>
          <w:noProof/>
        </w:rPr>
      </w:pPr>
      <w:bookmarkStart w:id="355" w:name="_ENREF_3"/>
      <w:ins w:id="356" w:author="Adrian" w:date="2018-09-25T08:28:00Z">
        <w:r w:rsidRPr="00391C88">
          <w:rPr>
            <w:noProof/>
          </w:rPr>
          <w:t>Briscoe, A.D. &amp; Chittka, L. (2001) The evolution of color vision in insects</w:t>
        </w:r>
        <w:r w:rsidR="00EC3B0B">
          <w:rPr>
            <w:noProof/>
          </w:rPr>
          <w:t>. Annual Review of Entomology 46: 471-510</w:t>
        </w:r>
      </w:ins>
    </w:p>
    <w:p w14:paraId="30F8E9E2" w14:textId="77777777" w:rsidR="006D16A8" w:rsidRDefault="006D16A8" w:rsidP="004F6FCC">
      <w:pPr>
        <w:spacing w:line="480" w:lineRule="auto"/>
        <w:ind w:left="720" w:hanging="720"/>
        <w:rPr>
          <w:noProof/>
        </w:rPr>
      </w:pPr>
      <w:r>
        <w:rPr>
          <w:noProof/>
        </w:rPr>
        <w:t xml:space="preserve">Burns JG (2005) Impulsive bees forage better: the advantage of quick, sometimes inaccurate foraging decisions. Anim. Behav. 70:e1-e5 </w:t>
      </w:r>
      <w:bookmarkEnd w:id="355"/>
    </w:p>
    <w:p w14:paraId="58316256" w14:textId="77777777" w:rsidR="006D16A8" w:rsidRDefault="006D16A8" w:rsidP="004F6FCC">
      <w:pPr>
        <w:spacing w:line="480" w:lineRule="auto"/>
        <w:ind w:left="720" w:hanging="720"/>
        <w:rPr>
          <w:noProof/>
        </w:rPr>
      </w:pPr>
      <w:bookmarkStart w:id="357" w:name="_ENREF_4"/>
      <w:r>
        <w:rPr>
          <w:noProof/>
        </w:rPr>
        <w:t>Cane JH (2017) Specialist bees collect Asteraceae pollen by distinctive abdominal drumming (</w:t>
      </w:r>
      <w:r w:rsidRPr="003E0881">
        <w:rPr>
          <w:i/>
          <w:noProof/>
        </w:rPr>
        <w:t>Osmia</w:t>
      </w:r>
      <w:r>
        <w:rPr>
          <w:noProof/>
        </w:rPr>
        <w:t>) or tapping (</w:t>
      </w:r>
      <w:r w:rsidRPr="003E0881">
        <w:rPr>
          <w:i/>
          <w:noProof/>
        </w:rPr>
        <w:t>Melissodes</w:t>
      </w:r>
      <w:r>
        <w:rPr>
          <w:noProof/>
        </w:rPr>
        <w:t xml:space="preserve">, </w:t>
      </w:r>
      <w:r w:rsidRPr="003E0881">
        <w:rPr>
          <w:i/>
          <w:noProof/>
        </w:rPr>
        <w:t>Svastra</w:t>
      </w:r>
      <w:r>
        <w:rPr>
          <w:noProof/>
        </w:rPr>
        <w:t xml:space="preserve">). Arthropod-Plant Interactions 11:257-261 </w:t>
      </w:r>
      <w:bookmarkEnd w:id="357"/>
    </w:p>
    <w:p w14:paraId="799651E8" w14:textId="77777777" w:rsidR="00391C88" w:rsidRDefault="00391C88" w:rsidP="004F6FCC">
      <w:pPr>
        <w:spacing w:line="480" w:lineRule="auto"/>
        <w:ind w:left="720" w:hanging="720"/>
        <w:rPr>
          <w:ins w:id="358" w:author="Adrian" w:date="2018-09-25T08:22:00Z"/>
          <w:noProof/>
        </w:rPr>
      </w:pPr>
      <w:bookmarkStart w:id="359" w:name="_ENREF_5"/>
      <w:ins w:id="360" w:author="Adrian" w:date="2018-09-25T08:22:00Z">
        <w:r>
          <w:rPr>
            <w:noProof/>
          </w:rPr>
          <w:t xml:space="preserve">Chittka L </w:t>
        </w:r>
        <w:r w:rsidRPr="00391C88">
          <w:rPr>
            <w:noProof/>
          </w:rPr>
          <w:t xml:space="preserve">(1992) </w:t>
        </w:r>
        <w:r>
          <w:rPr>
            <w:noProof/>
          </w:rPr>
          <w:t>T</w:t>
        </w:r>
        <w:r w:rsidRPr="00391C88">
          <w:rPr>
            <w:noProof/>
          </w:rPr>
          <w:t>he color hexagon - a chromaticity diagram based on photoreceptor excitations as a generalized representation of color opponency. Journal of Comparative Physiology a-Sensory N</w:t>
        </w:r>
        <w:r>
          <w:rPr>
            <w:noProof/>
          </w:rPr>
          <w:t>eural and Behavioral Physiology 170,:</w:t>
        </w:r>
        <w:r w:rsidRPr="00391C88">
          <w:rPr>
            <w:noProof/>
          </w:rPr>
          <w:t>533-543</w:t>
        </w:r>
      </w:ins>
    </w:p>
    <w:p w14:paraId="16D13B3A" w14:textId="77777777" w:rsidR="006D16A8" w:rsidRDefault="006D16A8" w:rsidP="004F6FCC">
      <w:pPr>
        <w:spacing w:line="480" w:lineRule="auto"/>
        <w:ind w:left="720" w:hanging="720"/>
        <w:rPr>
          <w:noProof/>
        </w:rPr>
      </w:pPr>
      <w:r>
        <w:rPr>
          <w:noProof/>
        </w:rPr>
        <w:t>Dawson EH, Chittka L (2014) Bumblebees (</w:t>
      </w:r>
      <w:r w:rsidRPr="003E0881">
        <w:rPr>
          <w:i/>
          <w:noProof/>
        </w:rPr>
        <w:t>Bombus terrestris</w:t>
      </w:r>
      <w:r>
        <w:rPr>
          <w:noProof/>
        </w:rPr>
        <w:t xml:space="preserve">) use social information as an indicator of safety in dangerous environments. Proc. R. Soc. B-Biol. Sci. 281. </w:t>
      </w:r>
      <w:bookmarkEnd w:id="359"/>
    </w:p>
    <w:p w14:paraId="73D9E2FA" w14:textId="77777777" w:rsidR="006D16A8" w:rsidRDefault="006D16A8" w:rsidP="004F6FCC">
      <w:pPr>
        <w:spacing w:line="480" w:lineRule="auto"/>
        <w:ind w:left="720" w:hanging="720"/>
        <w:rPr>
          <w:noProof/>
        </w:rPr>
      </w:pPr>
      <w:bookmarkStart w:id="361" w:name="_ENREF_6"/>
      <w:r>
        <w:rPr>
          <w:noProof/>
        </w:rPr>
        <w:t xml:space="preserve">Dukas R (2001) Effects of perceived danger on flower choice by bees. Ecol. Lett. 4:327-333 </w:t>
      </w:r>
      <w:bookmarkEnd w:id="361"/>
    </w:p>
    <w:p w14:paraId="08E598E5" w14:textId="77777777" w:rsidR="006D16A8" w:rsidRDefault="006D16A8" w:rsidP="004F6FCC">
      <w:pPr>
        <w:spacing w:line="480" w:lineRule="auto"/>
        <w:ind w:left="720" w:hanging="720"/>
        <w:rPr>
          <w:noProof/>
        </w:rPr>
      </w:pPr>
      <w:bookmarkStart w:id="362" w:name="_ENREF_7"/>
      <w:r>
        <w:rPr>
          <w:noProof/>
        </w:rPr>
        <w:t xml:space="preserve">Elliott NB, Elliott LM (1994) Recognition and avoidance of the predator </w:t>
      </w:r>
      <w:r w:rsidRPr="003E0881">
        <w:rPr>
          <w:i/>
          <w:noProof/>
        </w:rPr>
        <w:t>Phymata americana</w:t>
      </w:r>
      <w:r>
        <w:rPr>
          <w:noProof/>
        </w:rPr>
        <w:t xml:space="preserve"> Melin on </w:t>
      </w:r>
      <w:r w:rsidRPr="003E0881">
        <w:rPr>
          <w:i/>
          <w:noProof/>
        </w:rPr>
        <w:t>Solidago odora</w:t>
      </w:r>
      <w:r>
        <w:rPr>
          <w:noProof/>
        </w:rPr>
        <w:t xml:space="preserve"> Ait by late-season floral visitors. Am. Midl. Nat. 131:378-380. </w:t>
      </w:r>
      <w:bookmarkEnd w:id="362"/>
    </w:p>
    <w:p w14:paraId="6B273745" w14:textId="77777777" w:rsidR="006D16A8" w:rsidRDefault="006D16A8" w:rsidP="004F6FCC">
      <w:pPr>
        <w:spacing w:line="480" w:lineRule="auto"/>
        <w:ind w:left="720" w:hanging="720"/>
        <w:rPr>
          <w:noProof/>
        </w:rPr>
      </w:pPr>
      <w:bookmarkStart w:id="363" w:name="_ENREF_8"/>
      <w:r>
        <w:rPr>
          <w:noProof/>
        </w:rPr>
        <w:t>Greco CE, Kevan PG (1994) Contrasting patch choosing by anthophilous ambush predators - vegetation and floral cues for decisions by a crab spider (</w:t>
      </w:r>
      <w:r w:rsidRPr="003E0881">
        <w:rPr>
          <w:i/>
          <w:noProof/>
        </w:rPr>
        <w:t>Misumena vatia</w:t>
      </w:r>
      <w:r>
        <w:rPr>
          <w:noProof/>
        </w:rPr>
        <w:t>) and males and females of an ambush bug (</w:t>
      </w:r>
      <w:r w:rsidRPr="003E0881">
        <w:rPr>
          <w:i/>
          <w:noProof/>
        </w:rPr>
        <w:t>Phymata americana</w:t>
      </w:r>
      <w:r>
        <w:rPr>
          <w:noProof/>
        </w:rPr>
        <w:t xml:space="preserve">). Can. J. Zool. 72:1583-1588 </w:t>
      </w:r>
      <w:bookmarkEnd w:id="363"/>
    </w:p>
    <w:p w14:paraId="5A80471A" w14:textId="77777777" w:rsidR="006D16A8" w:rsidRDefault="006D16A8" w:rsidP="004F6FCC">
      <w:pPr>
        <w:spacing w:line="480" w:lineRule="auto"/>
        <w:ind w:left="720" w:hanging="720"/>
        <w:rPr>
          <w:noProof/>
        </w:rPr>
      </w:pPr>
      <w:bookmarkStart w:id="364" w:name="_ENREF_9"/>
      <w:r>
        <w:rPr>
          <w:noProof/>
        </w:rPr>
        <w:lastRenderedPageBreak/>
        <w:t>Heiling AM, Cheng K, Herberstein ME (2004) Exploitation of floral signals by crab spiders (</w:t>
      </w:r>
      <w:r w:rsidRPr="003E0881">
        <w:rPr>
          <w:i/>
          <w:noProof/>
        </w:rPr>
        <w:t>Thomisus spectabilis</w:t>
      </w:r>
      <w:r>
        <w:rPr>
          <w:noProof/>
        </w:rPr>
        <w:t xml:space="preserve">, Thomisidae). Behav. Ecol. 15:321-326 </w:t>
      </w:r>
      <w:bookmarkEnd w:id="364"/>
    </w:p>
    <w:p w14:paraId="0634A629" w14:textId="77777777" w:rsidR="006D16A8" w:rsidRDefault="006D16A8" w:rsidP="004F6FCC">
      <w:pPr>
        <w:spacing w:line="480" w:lineRule="auto"/>
        <w:ind w:left="720" w:hanging="720"/>
        <w:rPr>
          <w:noProof/>
        </w:rPr>
      </w:pPr>
      <w:bookmarkStart w:id="365" w:name="_ENREF_10"/>
      <w:r>
        <w:rPr>
          <w:noProof/>
        </w:rPr>
        <w:t>Heiser CB (1947) Hybridization between the sunflower species</w:t>
      </w:r>
      <w:r w:rsidRPr="003E0881">
        <w:rPr>
          <w:i/>
          <w:noProof/>
        </w:rPr>
        <w:t xml:space="preserve"> Helianthus annuus</w:t>
      </w:r>
      <w:r>
        <w:rPr>
          <w:noProof/>
        </w:rPr>
        <w:t xml:space="preserve"> and </w:t>
      </w:r>
      <w:r w:rsidRPr="003E0881">
        <w:rPr>
          <w:i/>
          <w:noProof/>
        </w:rPr>
        <w:t>H. petiolaris</w:t>
      </w:r>
      <w:r>
        <w:rPr>
          <w:noProof/>
        </w:rPr>
        <w:t xml:space="preserve">. Evolution 1:249-262 </w:t>
      </w:r>
      <w:bookmarkEnd w:id="365"/>
    </w:p>
    <w:p w14:paraId="2CD73415" w14:textId="77777777" w:rsidR="006D16A8" w:rsidRDefault="006D16A8" w:rsidP="004F6FCC">
      <w:pPr>
        <w:spacing w:line="480" w:lineRule="auto"/>
        <w:ind w:left="720" w:hanging="720"/>
        <w:rPr>
          <w:noProof/>
        </w:rPr>
      </w:pPr>
      <w:bookmarkStart w:id="366" w:name="_ENREF_11"/>
      <w:r>
        <w:rPr>
          <w:noProof/>
        </w:rPr>
        <w:t>Hurd PD, Laberge WE, Linsley EG (1980) Prinicipal sunflower bees of North America with emphasis on the southwestern United States (Hymenoptera: Apoidea). Smithson. Contrib. Zool. 310:1-158</w:t>
      </w:r>
      <w:bookmarkEnd w:id="366"/>
    </w:p>
    <w:p w14:paraId="56F5E484" w14:textId="77777777" w:rsidR="006D16A8" w:rsidRDefault="006D16A8" w:rsidP="004F6FCC">
      <w:pPr>
        <w:spacing w:line="480" w:lineRule="auto"/>
        <w:ind w:left="720" w:hanging="720"/>
        <w:rPr>
          <w:noProof/>
        </w:rPr>
      </w:pPr>
      <w:bookmarkStart w:id="367" w:name="_ENREF_12"/>
      <w:r>
        <w:rPr>
          <w:noProof/>
        </w:rPr>
        <w:t xml:space="preserve">Ings TC, Chittka L (2008) Speed-accuracy tradeoffs and false alarms in bee responses to cryptic predators. Curr. Biol. 18:1520-1524 </w:t>
      </w:r>
      <w:bookmarkEnd w:id="367"/>
    </w:p>
    <w:p w14:paraId="324C8275" w14:textId="77777777" w:rsidR="006D16A8" w:rsidRDefault="006D16A8" w:rsidP="004F6FCC">
      <w:pPr>
        <w:spacing w:line="480" w:lineRule="auto"/>
        <w:ind w:left="720" w:hanging="720"/>
        <w:rPr>
          <w:noProof/>
        </w:rPr>
      </w:pPr>
      <w:bookmarkStart w:id="368" w:name="_ENREF_13"/>
      <w:r>
        <w:rPr>
          <w:noProof/>
        </w:rPr>
        <w:t xml:space="preserve">Ings TC, Chittka L (2009) Predator crypsis enhances behaviourally mediated indirect effects on plants by altering bumblebee foraging preferences. Proceedings of the Royal Society B: Biological Sciences 276:2031-2036 </w:t>
      </w:r>
      <w:bookmarkEnd w:id="368"/>
    </w:p>
    <w:p w14:paraId="3C358890" w14:textId="77777777" w:rsidR="006D16A8" w:rsidRDefault="006D16A8" w:rsidP="004F6FCC">
      <w:pPr>
        <w:spacing w:line="480" w:lineRule="auto"/>
        <w:ind w:left="720" w:hanging="720"/>
        <w:rPr>
          <w:noProof/>
        </w:rPr>
      </w:pPr>
      <w:bookmarkStart w:id="369" w:name="_ENREF_14"/>
      <w:r>
        <w:rPr>
          <w:noProof/>
        </w:rPr>
        <w:t xml:space="preserve">Ings TC, Wang MY, Chittka L (2012) Colour-independent shape recognition of cryptic predators by bumblebees. Behav. Ecol. Sociobiol. </w:t>
      </w:r>
      <w:r w:rsidR="00D72B7A">
        <w:rPr>
          <w:noProof/>
        </w:rPr>
        <w:t>66:487-496</w:t>
      </w:r>
      <w:r>
        <w:rPr>
          <w:noProof/>
        </w:rPr>
        <w:t xml:space="preserve"> </w:t>
      </w:r>
      <w:bookmarkEnd w:id="369"/>
    </w:p>
    <w:p w14:paraId="6CC4CFC8" w14:textId="77777777" w:rsidR="006D16A8" w:rsidRDefault="006D16A8" w:rsidP="004F6FCC">
      <w:pPr>
        <w:spacing w:line="480" w:lineRule="auto"/>
        <w:ind w:left="720" w:hanging="720"/>
        <w:rPr>
          <w:noProof/>
        </w:rPr>
      </w:pPr>
      <w:bookmarkStart w:id="370" w:name="_ENREF_15"/>
      <w:r>
        <w:rPr>
          <w:noProof/>
        </w:rPr>
        <w:t>Jones EI (2010) Optimal foraging when predation risk increases with patch resources: an analysis of pollinators and ambu</w:t>
      </w:r>
      <w:r w:rsidR="00D72B7A">
        <w:rPr>
          <w:noProof/>
        </w:rPr>
        <w:t>sh predators. Oikos 119:835-840</w:t>
      </w:r>
      <w:r>
        <w:rPr>
          <w:noProof/>
        </w:rPr>
        <w:t xml:space="preserve"> </w:t>
      </w:r>
      <w:bookmarkEnd w:id="370"/>
    </w:p>
    <w:p w14:paraId="556412D5" w14:textId="77777777" w:rsidR="006D16A8" w:rsidRDefault="006D16A8" w:rsidP="004F6FCC">
      <w:pPr>
        <w:spacing w:line="480" w:lineRule="auto"/>
        <w:ind w:left="720" w:hanging="720"/>
        <w:rPr>
          <w:noProof/>
        </w:rPr>
      </w:pPr>
      <w:bookmarkStart w:id="371" w:name="_ENREF_16"/>
      <w:r>
        <w:rPr>
          <w:noProof/>
        </w:rPr>
        <w:t>Kacelnik A, El Mouden C (2013) Triumphs and trials of the risk para</w:t>
      </w:r>
      <w:r w:rsidR="00D72B7A">
        <w:rPr>
          <w:noProof/>
        </w:rPr>
        <w:t>digm. Anim. Behav. 86:1117-1129</w:t>
      </w:r>
      <w:r>
        <w:rPr>
          <w:noProof/>
        </w:rPr>
        <w:t xml:space="preserve"> </w:t>
      </w:r>
      <w:bookmarkEnd w:id="371"/>
    </w:p>
    <w:p w14:paraId="7B3353DC" w14:textId="77777777" w:rsidR="006D16A8" w:rsidRDefault="006D16A8" w:rsidP="004F6FCC">
      <w:pPr>
        <w:spacing w:line="480" w:lineRule="auto"/>
        <w:ind w:left="720" w:hanging="720"/>
        <w:rPr>
          <w:noProof/>
        </w:rPr>
      </w:pPr>
      <w:bookmarkStart w:id="372" w:name="_ENREF_17"/>
      <w:r>
        <w:rPr>
          <w:noProof/>
        </w:rPr>
        <w:t>Kuznetsova A, Brockhoff PB, Christensen RHB (2017) lmerTest Package: Tests in Linear Mixed Effects Models. Journal of Statistical Software 82:1-26</w:t>
      </w:r>
      <w:bookmarkEnd w:id="372"/>
    </w:p>
    <w:p w14:paraId="7B2520FE" w14:textId="77777777" w:rsidR="006D16A8" w:rsidRDefault="006D16A8" w:rsidP="004F6FCC">
      <w:pPr>
        <w:spacing w:line="480" w:lineRule="auto"/>
        <w:ind w:left="720" w:hanging="720"/>
        <w:rPr>
          <w:noProof/>
        </w:rPr>
      </w:pPr>
      <w:bookmarkStart w:id="373" w:name="_ENREF_18"/>
      <w:r>
        <w:rPr>
          <w:noProof/>
        </w:rPr>
        <w:t xml:space="preserve">LaBerge WE (1961) A revision of the bees of the genus </w:t>
      </w:r>
      <w:r w:rsidRPr="003E0881">
        <w:rPr>
          <w:i/>
          <w:noProof/>
        </w:rPr>
        <w:t xml:space="preserve">Melissodes </w:t>
      </w:r>
      <w:r>
        <w:rPr>
          <w:noProof/>
        </w:rPr>
        <w:t>in North and Central America. Part III (Hymenoptera, Apidae). University of Kansas Science Bulletin 42</w:t>
      </w:r>
      <w:bookmarkEnd w:id="373"/>
    </w:p>
    <w:p w14:paraId="5A6FBD10" w14:textId="77777777" w:rsidR="00CC77B8" w:rsidRDefault="00CC77B8" w:rsidP="00CC77B8">
      <w:pPr>
        <w:spacing w:line="480" w:lineRule="auto"/>
        <w:ind w:left="720" w:hanging="720"/>
        <w:rPr>
          <w:ins w:id="374" w:author="Adrian" w:date="2018-09-25T08:10:00Z"/>
          <w:noProof/>
        </w:rPr>
      </w:pPr>
      <w:bookmarkStart w:id="375" w:name="_ENREF_19"/>
      <w:ins w:id="376" w:author="Adrian" w:date="2018-09-25T08:10:00Z">
        <w:r>
          <w:rPr>
            <w:noProof/>
          </w:rPr>
          <w:lastRenderedPageBreak/>
          <w:t xml:space="preserve">Maia R, </w:t>
        </w:r>
      </w:ins>
      <w:ins w:id="377" w:author="Adrian" w:date="2018-09-25T08:11:00Z">
        <w:r>
          <w:rPr>
            <w:noProof/>
          </w:rPr>
          <w:t>Eliason CM, Bitton PP, Doucet SM, Shakey MD</w:t>
        </w:r>
      </w:ins>
      <w:ins w:id="378" w:author="Adrian" w:date="2018-09-25T08:10:00Z">
        <w:r>
          <w:rPr>
            <w:noProof/>
          </w:rPr>
          <w:t xml:space="preserve"> (</w:t>
        </w:r>
      </w:ins>
      <w:ins w:id="379" w:author="Adrian" w:date="2018-09-25T08:11:00Z">
        <w:r>
          <w:rPr>
            <w:noProof/>
          </w:rPr>
          <w:t>2013) pavo: an R Package for the analysis, visualization and organization of spectral d</w:t>
        </w:r>
      </w:ins>
      <w:ins w:id="380" w:author="Adrian" w:date="2018-09-25T08:12:00Z">
        <w:r>
          <w:rPr>
            <w:noProof/>
          </w:rPr>
          <w:t>ata. Methods in Ecology and Evolution 4: 609-613</w:t>
        </w:r>
      </w:ins>
    </w:p>
    <w:p w14:paraId="0BB4F458" w14:textId="77777777" w:rsidR="006D16A8" w:rsidRDefault="006D16A8" w:rsidP="004F6FCC">
      <w:pPr>
        <w:spacing w:line="480" w:lineRule="auto"/>
        <w:ind w:left="720" w:hanging="720"/>
        <w:rPr>
          <w:noProof/>
        </w:rPr>
      </w:pPr>
      <w:r>
        <w:rPr>
          <w:noProof/>
        </w:rPr>
        <w:t xml:space="preserve">Mason LG (1977) Prey preferences and ecological sexual dimorphism in </w:t>
      </w:r>
      <w:r w:rsidRPr="003E0881">
        <w:rPr>
          <w:i/>
          <w:noProof/>
        </w:rPr>
        <w:t xml:space="preserve">Phymata americana </w:t>
      </w:r>
      <w:r>
        <w:rPr>
          <w:noProof/>
        </w:rPr>
        <w:t>Melin. Am. Midl. Nat. 97:293-299</w:t>
      </w:r>
      <w:bookmarkEnd w:id="375"/>
    </w:p>
    <w:p w14:paraId="380E8C2A" w14:textId="77777777" w:rsidR="006D16A8" w:rsidRDefault="006D16A8" w:rsidP="004F6FCC">
      <w:pPr>
        <w:spacing w:line="480" w:lineRule="auto"/>
        <w:ind w:left="720" w:hanging="720"/>
        <w:rPr>
          <w:noProof/>
        </w:rPr>
      </w:pPr>
      <w:bookmarkStart w:id="381" w:name="_ENREF_20"/>
      <w:r>
        <w:rPr>
          <w:noProof/>
        </w:rPr>
        <w:t>Ne'eman G, Shavit O, Shaltiel L, Shmida A (2006) Foraging by male and female solitary bees with implications for pollinati</w:t>
      </w:r>
      <w:r w:rsidR="00D72B7A">
        <w:rPr>
          <w:noProof/>
        </w:rPr>
        <w:t>on. J. Insect Behav. 19:383-401</w:t>
      </w:r>
      <w:bookmarkEnd w:id="381"/>
    </w:p>
    <w:p w14:paraId="212409F1" w14:textId="77777777" w:rsidR="00D72B7A" w:rsidRDefault="006D16A8" w:rsidP="004F6FCC">
      <w:pPr>
        <w:spacing w:line="480" w:lineRule="auto"/>
        <w:ind w:left="720" w:hanging="720"/>
        <w:rPr>
          <w:noProof/>
        </w:rPr>
      </w:pPr>
      <w:bookmarkStart w:id="382" w:name="_ENREF_21"/>
      <w:r>
        <w:rPr>
          <w:noProof/>
        </w:rPr>
        <w:t>Oliveira R, R. Pereira C, A. F. D. Pimentel AL, Schlindwein C (2016) The consequences of predation risk on the male territorial behavior in a solitary bee. Ethology 122:632-639</w:t>
      </w:r>
      <w:bookmarkStart w:id="383" w:name="_ENREF_22"/>
      <w:bookmarkEnd w:id="382"/>
    </w:p>
    <w:p w14:paraId="7E9E1E7D" w14:textId="77777777" w:rsidR="006D16A8" w:rsidRDefault="006D16A8" w:rsidP="004F6FCC">
      <w:pPr>
        <w:spacing w:line="480" w:lineRule="auto"/>
        <w:ind w:left="720" w:hanging="720"/>
        <w:rPr>
          <w:noProof/>
        </w:rPr>
      </w:pPr>
      <w:r>
        <w:rPr>
          <w:noProof/>
        </w:rPr>
        <w:t xml:space="preserve">Parker FD, Tepedino VJ, Bohart GE (1981) Notes on the biology of a common sunflower bee, </w:t>
      </w:r>
      <w:r w:rsidRPr="003E0881">
        <w:rPr>
          <w:i/>
          <w:noProof/>
        </w:rPr>
        <w:t>Melissodes</w:t>
      </w:r>
      <w:r>
        <w:rPr>
          <w:noProof/>
        </w:rPr>
        <w:t xml:space="preserve"> (Eumelissodes) </w:t>
      </w:r>
      <w:r w:rsidRPr="003E0881">
        <w:rPr>
          <w:i/>
          <w:noProof/>
        </w:rPr>
        <w:t>agilis</w:t>
      </w:r>
      <w:r>
        <w:rPr>
          <w:noProof/>
        </w:rPr>
        <w:t xml:space="preserve"> Cresson. J. N. Y. Entomol. Soc. 89:43-52</w:t>
      </w:r>
      <w:bookmarkEnd w:id="383"/>
    </w:p>
    <w:p w14:paraId="1304AD9B" w14:textId="77777777" w:rsidR="006D16A8" w:rsidRDefault="006D16A8" w:rsidP="004F6FCC">
      <w:pPr>
        <w:spacing w:line="480" w:lineRule="auto"/>
        <w:ind w:left="720" w:hanging="720"/>
        <w:rPr>
          <w:noProof/>
        </w:rPr>
      </w:pPr>
      <w:bookmarkStart w:id="384" w:name="_ENREF_23"/>
      <w:r>
        <w:rPr>
          <w:noProof/>
        </w:rPr>
        <w:t>R Core Team (2017) R: a language and environment for statistical computing. R Foundation for Statistical Computing, Vienna, Austria</w:t>
      </w:r>
      <w:bookmarkEnd w:id="384"/>
    </w:p>
    <w:p w14:paraId="3584C117" w14:textId="77777777" w:rsidR="006D16A8" w:rsidRDefault="006D16A8" w:rsidP="004F6FCC">
      <w:pPr>
        <w:spacing w:line="480" w:lineRule="auto"/>
        <w:ind w:left="720" w:hanging="720"/>
        <w:rPr>
          <w:noProof/>
        </w:rPr>
      </w:pPr>
      <w:bookmarkStart w:id="385" w:name="_ENREF_24"/>
      <w:r>
        <w:rPr>
          <w:noProof/>
        </w:rPr>
        <w:t>Reader T, Higginson AD, Barnard CJ, Gilbert FS (2006) The effects of predation risk from crab spiders on bee foraging behavior. Behav. Ecol. 17:933-939</w:t>
      </w:r>
      <w:bookmarkEnd w:id="385"/>
    </w:p>
    <w:p w14:paraId="40F06885" w14:textId="77777777" w:rsidR="006D16A8" w:rsidRDefault="006D16A8" w:rsidP="004F6FCC">
      <w:pPr>
        <w:spacing w:line="480" w:lineRule="auto"/>
        <w:ind w:left="720" w:hanging="720"/>
        <w:rPr>
          <w:noProof/>
        </w:rPr>
      </w:pPr>
      <w:bookmarkStart w:id="386" w:name="_ENREF_25"/>
      <w:r>
        <w:rPr>
          <w:noProof/>
        </w:rPr>
        <w:t>Rodriguez-Girones MA, Bosch J (2012) Effects of body size and sociality on the anti-predator behaviour of foraging bees. Oikos 121:1473-1482</w:t>
      </w:r>
      <w:bookmarkEnd w:id="386"/>
    </w:p>
    <w:p w14:paraId="61E69600" w14:textId="77777777" w:rsidR="006D16A8" w:rsidRDefault="006D16A8" w:rsidP="004F6FCC">
      <w:pPr>
        <w:spacing w:line="480" w:lineRule="auto"/>
        <w:ind w:left="720" w:hanging="720"/>
        <w:rPr>
          <w:noProof/>
        </w:rPr>
      </w:pPr>
      <w:bookmarkStart w:id="387" w:name="_ENREF_26"/>
      <w:r>
        <w:rPr>
          <w:noProof/>
        </w:rPr>
        <w:t xml:space="preserve">Romero GQ, Antiqueira PAP, Koricheva J (2011) A meta-analysis of predation risk effects on </w:t>
      </w:r>
      <w:bookmarkStart w:id="388" w:name="_GoBack"/>
      <w:bookmarkEnd w:id="388"/>
      <w:r>
        <w:rPr>
          <w:noProof/>
        </w:rPr>
        <w:t>pollinator behaviour. PLoS ONE 6:e20689. doi: 10.1371/journal.pone.0020689</w:t>
      </w:r>
      <w:bookmarkEnd w:id="387"/>
    </w:p>
    <w:p w14:paraId="6615561D" w14:textId="77777777" w:rsidR="00CC77B8" w:rsidRDefault="006D16A8" w:rsidP="00CC77B8">
      <w:pPr>
        <w:spacing w:line="480" w:lineRule="auto"/>
        <w:ind w:left="720" w:hanging="720"/>
        <w:rPr>
          <w:noProof/>
        </w:rPr>
      </w:pPr>
      <w:bookmarkStart w:id="389" w:name="_ENREF_27"/>
      <w:r>
        <w:rPr>
          <w:noProof/>
        </w:rPr>
        <w:t>Warton DI, Hui FKC (2011) The arcsine is asinine: the analysis of proportions in ecology. Ecology 92:3-10</w:t>
      </w:r>
      <w:bookmarkEnd w:id="389"/>
    </w:p>
    <w:p w14:paraId="5B9587C0" w14:textId="77777777" w:rsidR="002478F2" w:rsidRDefault="006D16A8" w:rsidP="00D72B7A">
      <w:pPr>
        <w:spacing w:line="480" w:lineRule="auto"/>
        <w:ind w:left="720" w:hanging="720"/>
      </w:pPr>
      <w:bookmarkStart w:id="390" w:name="_ENREF_28"/>
      <w:r>
        <w:rPr>
          <w:noProof/>
        </w:rPr>
        <w:t>Yong TH (2003) Nectar-feeding by a predatory ambush bug (Heteroptera : Phymatidae) that hunts on flowers. Ann. Entomol. Soc. Am. 96:643-651</w:t>
      </w:r>
      <w:bookmarkEnd w:id="390"/>
    </w:p>
    <w:sectPr w:rsidR="002478F2" w:rsidSect="004F6FCC">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lin Schwantes" w:date="2018-09-27T07:43:00Z" w:initials="CJS">
    <w:p w14:paraId="1285BC33" w14:textId="77777777" w:rsidR="00F9285B" w:rsidRDefault="00F9285B">
      <w:pPr>
        <w:pStyle w:val="CommentText"/>
      </w:pPr>
      <w:r>
        <w:rPr>
          <w:rStyle w:val="CommentReference"/>
        </w:rPr>
        <w:annotationRef/>
      </w:r>
      <w:r>
        <w:t xml:space="preserve">Here is the big gap in the research we are trying to fill. I think we </w:t>
      </w:r>
    </w:p>
  </w:comment>
  <w:comment w:id="1" w:author="Collin Schwantes" w:date="2018-09-27T21:10:00Z" w:initials="CJS">
    <w:p w14:paraId="2F91B623" w14:textId="77777777" w:rsidR="00F9285B" w:rsidRDefault="00F9285B">
      <w:pPr>
        <w:pStyle w:val="CommentText"/>
      </w:pPr>
      <w:r>
        <w:rPr>
          <w:rStyle w:val="CommentReference"/>
        </w:rPr>
        <w:annotationRef/>
      </w:r>
      <w:r>
        <w:t>Do we need to remind readers of this paper in line 198 or can we simply describe our methods?</w:t>
      </w:r>
    </w:p>
  </w:comment>
  <w:comment w:id="2" w:author="Collin Schwantes" w:date="2018-09-27T08:06:00Z" w:initials="CJS">
    <w:p w14:paraId="04052CBE" w14:textId="77777777" w:rsidR="00F9285B" w:rsidRDefault="00F9285B">
      <w:pPr>
        <w:pStyle w:val="CommentText"/>
      </w:pPr>
      <w:r>
        <w:rPr>
          <w:rStyle w:val="CommentReference"/>
        </w:rPr>
        <w:annotationRef/>
      </w:r>
      <w:hyperlink r:id="rId1" w:history="1">
        <w:r w:rsidRPr="005C5476">
          <w:rPr>
            <w:rStyle w:val="Hyperlink"/>
          </w:rPr>
          <w:t>https://www.jstor.org/stable/2426266?read-now=1&amp;googleloggedin=true&amp;seq=3#metadata_info_tab_contents</w:t>
        </w:r>
      </w:hyperlink>
      <w:r>
        <w:t xml:space="preserve"> Study looking at visitation to phymata occupied vs unoccupied solidago in New York. Conclusions Not very rigorous. They have similarly low attack rates.</w:t>
      </w:r>
    </w:p>
  </w:comment>
  <w:comment w:id="10" w:author="Collin Schwantes" w:date="2018-09-27T08:23:00Z" w:initials="CJS">
    <w:p w14:paraId="55922833" w14:textId="77777777" w:rsidR="00F9285B" w:rsidRDefault="00F9285B">
      <w:pPr>
        <w:pStyle w:val="CommentText"/>
      </w:pPr>
      <w:r>
        <w:rPr>
          <w:rStyle w:val="CommentReference"/>
        </w:rPr>
        <w:annotationRef/>
      </w:r>
      <w:r>
        <w:t>This is a really strong statement. That being said, I was unable to find anything that showed clear predation rates.</w:t>
      </w:r>
    </w:p>
  </w:comment>
  <w:comment w:id="20" w:author="Collin Schwantes" w:date="2018-09-27T08:35:00Z" w:initials="CJS">
    <w:p w14:paraId="631D08B0" w14:textId="77777777" w:rsidR="00F9285B" w:rsidRDefault="00F9285B">
      <w:pPr>
        <w:pStyle w:val="CommentText"/>
      </w:pPr>
      <w:r>
        <w:rPr>
          <w:rStyle w:val="CommentReference"/>
        </w:rPr>
        <w:annotationRef/>
      </w:r>
      <w:r>
        <w:t xml:space="preserve">Could add average number of blooms per plant - </w:t>
      </w:r>
    </w:p>
  </w:comment>
  <w:comment w:id="54" w:author="Collin Schwantes" w:date="2018-09-27T21:04:00Z" w:initials="CJS">
    <w:p w14:paraId="6BE331CF" w14:textId="77777777" w:rsidR="00F9285B" w:rsidRDefault="00F9285B">
      <w:pPr>
        <w:pStyle w:val="CommentText"/>
      </w:pPr>
      <w:r>
        <w:rPr>
          <w:rStyle w:val="CommentReference"/>
        </w:rPr>
        <w:annotationRef/>
      </w:r>
      <w:r>
        <w:t xml:space="preserve">Inspecting, landing and aborting are all known predator avoidance behaviors. Nectaring and Pollen collection are known foraging behaviors that could be affected </w:t>
      </w:r>
    </w:p>
  </w:comment>
  <w:comment w:id="59" w:author="Collin Schwantes" w:date="2018-09-27T21:25:00Z" w:initials="CJS">
    <w:p w14:paraId="05FAC54B" w14:textId="77777777" w:rsidR="00F9285B" w:rsidRDefault="00F9285B">
      <w:pPr>
        <w:pStyle w:val="CommentText"/>
      </w:pPr>
      <w:r>
        <w:rPr>
          <w:rStyle w:val="CommentReference"/>
        </w:rPr>
        <w:annotationRef/>
      </w:r>
      <w:r>
        <w:t xml:space="preserve">Since there were no comments from reviewers on this section I will not change it, but I think we could tighten it up by removing the speculative language. </w:t>
      </w:r>
    </w:p>
  </w:comment>
  <w:comment w:id="144" w:author="Collin Schwantes" w:date="2018-09-27T21:32:00Z" w:initials="CJS">
    <w:p w14:paraId="006F81BA" w14:textId="77777777" w:rsidR="00F9285B" w:rsidRDefault="00F9285B">
      <w:pPr>
        <w:pStyle w:val="CommentText"/>
      </w:pPr>
      <w:r>
        <w:rPr>
          <w:rStyle w:val="CommentReference"/>
        </w:rPr>
        <w:annotationRef/>
      </w:r>
      <w:r>
        <w:t>Very clear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5F256" w14:textId="77777777" w:rsidR="00F9285B" w:rsidRDefault="00F9285B">
      <w:r>
        <w:separator/>
      </w:r>
    </w:p>
  </w:endnote>
  <w:endnote w:type="continuationSeparator" w:id="0">
    <w:p w14:paraId="0F0E6E76" w14:textId="77777777" w:rsidR="00F9285B" w:rsidRDefault="00F9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97E3E" w14:textId="77777777" w:rsidR="00F9285B" w:rsidRPr="00125024" w:rsidRDefault="00F9285B">
    <w:pPr>
      <w:pStyle w:val="Footer"/>
      <w:rPr>
        <w:sz w:val="20"/>
        <w:szCs w:val="20"/>
      </w:rPr>
    </w:pPr>
    <w:r>
      <w:tab/>
    </w:r>
    <w:r>
      <w:tab/>
    </w:r>
    <w:r w:rsidRPr="00125024">
      <w:rPr>
        <w:sz w:val="20"/>
        <w:szCs w:val="20"/>
      </w:rPr>
      <w:t>Schwantes</w:t>
    </w:r>
    <w:r>
      <w:rPr>
        <w:sz w:val="20"/>
        <w:szCs w:val="20"/>
      </w:rPr>
      <w:t>, Carper</w:t>
    </w:r>
    <w:r w:rsidRPr="00125024">
      <w:rPr>
        <w:sz w:val="20"/>
        <w:szCs w:val="20"/>
      </w:rPr>
      <w:t xml:space="preserve"> &amp; Bowers--</w:t>
    </w:r>
    <w:r w:rsidRPr="00125024">
      <w:rPr>
        <w:sz w:val="20"/>
        <w:szCs w:val="20"/>
      </w:rPr>
      <w:fldChar w:fldCharType="begin"/>
    </w:r>
    <w:r w:rsidRPr="00125024">
      <w:rPr>
        <w:sz w:val="20"/>
        <w:szCs w:val="20"/>
      </w:rPr>
      <w:instrText xml:space="preserve"> PAGE   \* MERGEFORMAT </w:instrText>
    </w:r>
    <w:r w:rsidRPr="00125024">
      <w:rPr>
        <w:sz w:val="20"/>
        <w:szCs w:val="20"/>
      </w:rPr>
      <w:fldChar w:fldCharType="separate"/>
    </w:r>
    <w:r w:rsidR="00AF7C29">
      <w:rPr>
        <w:noProof/>
        <w:sz w:val="20"/>
        <w:szCs w:val="20"/>
      </w:rPr>
      <w:t>25</w:t>
    </w:r>
    <w:r w:rsidRPr="00125024">
      <w:rPr>
        <w:noProof/>
        <w:sz w:val="20"/>
        <w:szCs w:val="20"/>
      </w:rPr>
      <w:fldChar w:fldCharType="end"/>
    </w:r>
  </w:p>
  <w:p w14:paraId="257CDAC8" w14:textId="77777777" w:rsidR="00F9285B" w:rsidRDefault="00F928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DFC20" w14:textId="77777777" w:rsidR="00F9285B" w:rsidRDefault="00F9285B">
      <w:r>
        <w:separator/>
      </w:r>
    </w:p>
  </w:footnote>
  <w:footnote w:type="continuationSeparator" w:id="0">
    <w:p w14:paraId="45E671F2" w14:textId="77777777" w:rsidR="00F9285B" w:rsidRDefault="00F928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873F4" w14:textId="77777777" w:rsidR="00F9285B" w:rsidRDefault="00F9285B" w:rsidP="004F6FCC">
    <w:pPr>
      <w:pStyle w:val="Header"/>
      <w:framePr w:wrap="around" w:vAnchor="text" w:hAnchor="margin" w:xAlign="right" w:y="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0BDF"/>
    <w:multiLevelType w:val="hybridMultilevel"/>
    <w:tmpl w:val="19821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D16A8"/>
    <w:rsid w:val="00017572"/>
    <w:rsid w:val="000D5E37"/>
    <w:rsid w:val="001A0D10"/>
    <w:rsid w:val="001D2674"/>
    <w:rsid w:val="002478F2"/>
    <w:rsid w:val="00282E86"/>
    <w:rsid w:val="002A743B"/>
    <w:rsid w:val="002C68EC"/>
    <w:rsid w:val="00311A70"/>
    <w:rsid w:val="00354231"/>
    <w:rsid w:val="00391C88"/>
    <w:rsid w:val="00393A7F"/>
    <w:rsid w:val="003A4A5A"/>
    <w:rsid w:val="003E6855"/>
    <w:rsid w:val="004174B5"/>
    <w:rsid w:val="00474A84"/>
    <w:rsid w:val="00494AA4"/>
    <w:rsid w:val="004A71DF"/>
    <w:rsid w:val="004B7D0E"/>
    <w:rsid w:val="004F6FCC"/>
    <w:rsid w:val="00502879"/>
    <w:rsid w:val="005C279A"/>
    <w:rsid w:val="005F37AE"/>
    <w:rsid w:val="006D16A8"/>
    <w:rsid w:val="006E1F24"/>
    <w:rsid w:val="00716F53"/>
    <w:rsid w:val="00786412"/>
    <w:rsid w:val="008228DF"/>
    <w:rsid w:val="00831F94"/>
    <w:rsid w:val="00874DAE"/>
    <w:rsid w:val="008E35B7"/>
    <w:rsid w:val="0098245D"/>
    <w:rsid w:val="009C0314"/>
    <w:rsid w:val="009D689F"/>
    <w:rsid w:val="00A95F33"/>
    <w:rsid w:val="00AF7C29"/>
    <w:rsid w:val="00B03784"/>
    <w:rsid w:val="00B20677"/>
    <w:rsid w:val="00B312A7"/>
    <w:rsid w:val="00C3191A"/>
    <w:rsid w:val="00CC65FB"/>
    <w:rsid w:val="00CC77B8"/>
    <w:rsid w:val="00D03BEC"/>
    <w:rsid w:val="00D22453"/>
    <w:rsid w:val="00D72B7A"/>
    <w:rsid w:val="00E87996"/>
    <w:rsid w:val="00EC3B0B"/>
    <w:rsid w:val="00EE4C2F"/>
    <w:rsid w:val="00EF193E"/>
    <w:rsid w:val="00EF7BCD"/>
    <w:rsid w:val="00F011C3"/>
    <w:rsid w:val="00F221C4"/>
    <w:rsid w:val="00F9285B"/>
    <w:rsid w:val="00FA1B6D"/>
    <w:rsid w:val="00FD4147"/>
    <w:rsid w:val="00FF1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0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A8"/>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6A8"/>
    <w:pPr>
      <w:tabs>
        <w:tab w:val="center" w:pos="4320"/>
        <w:tab w:val="right" w:pos="8640"/>
      </w:tabs>
    </w:pPr>
  </w:style>
  <w:style w:type="character" w:customStyle="1" w:styleId="HeaderChar">
    <w:name w:val="Header Char"/>
    <w:link w:val="Header"/>
    <w:uiPriority w:val="99"/>
    <w:rsid w:val="006D16A8"/>
    <w:rPr>
      <w:rFonts w:ascii="Times New Roman" w:eastAsia="MS Mincho" w:hAnsi="Times New Roman" w:cs="Times New Roman"/>
      <w:sz w:val="24"/>
      <w:szCs w:val="24"/>
    </w:rPr>
  </w:style>
  <w:style w:type="character" w:styleId="PageNumber">
    <w:name w:val="page number"/>
    <w:uiPriority w:val="99"/>
    <w:semiHidden/>
    <w:unhideWhenUsed/>
    <w:rsid w:val="006D16A8"/>
  </w:style>
  <w:style w:type="paragraph" w:styleId="BalloonText">
    <w:name w:val="Balloon Text"/>
    <w:basedOn w:val="Normal"/>
    <w:link w:val="BalloonTextChar"/>
    <w:uiPriority w:val="99"/>
    <w:semiHidden/>
    <w:unhideWhenUsed/>
    <w:rsid w:val="006D16A8"/>
    <w:rPr>
      <w:rFonts w:ascii="Lucida Grande" w:hAnsi="Lucida Grande"/>
      <w:sz w:val="18"/>
      <w:szCs w:val="18"/>
    </w:rPr>
  </w:style>
  <w:style w:type="character" w:customStyle="1" w:styleId="BalloonTextChar">
    <w:name w:val="Balloon Text Char"/>
    <w:link w:val="BalloonText"/>
    <w:uiPriority w:val="99"/>
    <w:semiHidden/>
    <w:rsid w:val="006D16A8"/>
    <w:rPr>
      <w:rFonts w:ascii="Lucida Grande" w:eastAsia="MS Mincho" w:hAnsi="Lucida Grande" w:cs="Times New Roman"/>
      <w:sz w:val="18"/>
      <w:szCs w:val="18"/>
    </w:rPr>
  </w:style>
  <w:style w:type="character" w:styleId="CommentReference">
    <w:name w:val="annotation reference"/>
    <w:uiPriority w:val="99"/>
    <w:semiHidden/>
    <w:unhideWhenUsed/>
    <w:rsid w:val="006D16A8"/>
    <w:rPr>
      <w:sz w:val="18"/>
      <w:szCs w:val="18"/>
    </w:rPr>
  </w:style>
  <w:style w:type="paragraph" w:styleId="CommentText">
    <w:name w:val="annotation text"/>
    <w:basedOn w:val="Normal"/>
    <w:link w:val="CommentTextChar"/>
    <w:uiPriority w:val="99"/>
    <w:unhideWhenUsed/>
    <w:rsid w:val="006D16A8"/>
  </w:style>
  <w:style w:type="character" w:customStyle="1" w:styleId="CommentTextChar">
    <w:name w:val="Comment Text Char"/>
    <w:link w:val="CommentText"/>
    <w:uiPriority w:val="99"/>
    <w:rsid w:val="006D16A8"/>
    <w:rPr>
      <w:rFonts w:ascii="Times New Roman" w:eastAsia="MS Mincho"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D16A8"/>
    <w:rPr>
      <w:b/>
      <w:bCs/>
    </w:rPr>
  </w:style>
  <w:style w:type="character" w:customStyle="1" w:styleId="CommentSubjectChar">
    <w:name w:val="Comment Subject Char"/>
    <w:link w:val="CommentSubject"/>
    <w:uiPriority w:val="99"/>
    <w:semiHidden/>
    <w:rsid w:val="006D16A8"/>
    <w:rPr>
      <w:rFonts w:ascii="Times New Roman" w:eastAsia="MS Mincho" w:hAnsi="Times New Roman" w:cs="Times New Roman"/>
      <w:b/>
      <w:bCs/>
      <w:sz w:val="24"/>
      <w:szCs w:val="24"/>
    </w:rPr>
  </w:style>
  <w:style w:type="character" w:styleId="LineNumber">
    <w:name w:val="line number"/>
    <w:uiPriority w:val="99"/>
    <w:semiHidden/>
    <w:unhideWhenUsed/>
    <w:rsid w:val="006D16A8"/>
  </w:style>
  <w:style w:type="paragraph" w:styleId="Footer">
    <w:name w:val="footer"/>
    <w:basedOn w:val="Normal"/>
    <w:link w:val="FooterChar"/>
    <w:uiPriority w:val="99"/>
    <w:unhideWhenUsed/>
    <w:rsid w:val="006D16A8"/>
    <w:pPr>
      <w:tabs>
        <w:tab w:val="center" w:pos="4680"/>
        <w:tab w:val="right" w:pos="9360"/>
      </w:tabs>
    </w:pPr>
  </w:style>
  <w:style w:type="character" w:customStyle="1" w:styleId="FooterChar">
    <w:name w:val="Footer Char"/>
    <w:link w:val="Footer"/>
    <w:uiPriority w:val="99"/>
    <w:rsid w:val="006D16A8"/>
    <w:rPr>
      <w:rFonts w:ascii="Times New Roman" w:eastAsia="MS Mincho" w:hAnsi="Times New Roman" w:cs="Times New Roman"/>
      <w:sz w:val="24"/>
      <w:szCs w:val="24"/>
    </w:rPr>
  </w:style>
  <w:style w:type="paragraph" w:styleId="NormalWeb">
    <w:name w:val="Normal (Web)"/>
    <w:basedOn w:val="Normal"/>
    <w:uiPriority w:val="99"/>
    <w:semiHidden/>
    <w:unhideWhenUsed/>
    <w:rsid w:val="006D16A8"/>
  </w:style>
  <w:style w:type="character" w:styleId="Hyperlink">
    <w:name w:val="Hyperlink"/>
    <w:uiPriority w:val="99"/>
    <w:unhideWhenUsed/>
    <w:rsid w:val="006D16A8"/>
    <w:rPr>
      <w:color w:val="0000FF"/>
      <w:u w:val="single"/>
    </w:rPr>
  </w:style>
  <w:style w:type="paragraph" w:styleId="Revision">
    <w:name w:val="Revision"/>
    <w:hidden/>
    <w:uiPriority w:val="71"/>
    <w:rsid w:val="006D16A8"/>
    <w:pPr>
      <w:spacing w:after="0" w:line="240" w:lineRule="auto"/>
    </w:pPr>
    <w:rPr>
      <w:rFonts w:ascii="Times New Roman" w:eastAsia="MS Mincho" w:hAnsi="Times New Roman" w:cs="Times New Roman"/>
      <w:sz w:val="24"/>
      <w:szCs w:val="24"/>
    </w:rPr>
  </w:style>
  <w:style w:type="paragraph" w:styleId="ListParagraph">
    <w:name w:val="List Paragraph"/>
    <w:basedOn w:val="Normal"/>
    <w:uiPriority w:val="72"/>
    <w:qFormat/>
    <w:rsid w:val="006D16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A8"/>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6A8"/>
    <w:pPr>
      <w:tabs>
        <w:tab w:val="center" w:pos="4320"/>
        <w:tab w:val="right" w:pos="8640"/>
      </w:tabs>
    </w:pPr>
  </w:style>
  <w:style w:type="character" w:customStyle="1" w:styleId="HeaderChar">
    <w:name w:val="Header Char"/>
    <w:link w:val="Header"/>
    <w:uiPriority w:val="99"/>
    <w:rsid w:val="006D16A8"/>
    <w:rPr>
      <w:rFonts w:ascii="Times New Roman" w:eastAsia="MS Mincho" w:hAnsi="Times New Roman" w:cs="Times New Roman"/>
      <w:sz w:val="24"/>
      <w:szCs w:val="24"/>
    </w:rPr>
  </w:style>
  <w:style w:type="character" w:styleId="PageNumber">
    <w:name w:val="page number"/>
    <w:uiPriority w:val="99"/>
    <w:semiHidden/>
    <w:unhideWhenUsed/>
    <w:rsid w:val="006D16A8"/>
  </w:style>
  <w:style w:type="paragraph" w:styleId="BalloonText">
    <w:name w:val="Balloon Text"/>
    <w:basedOn w:val="Normal"/>
    <w:link w:val="BalloonTextChar"/>
    <w:uiPriority w:val="99"/>
    <w:semiHidden/>
    <w:unhideWhenUsed/>
    <w:rsid w:val="006D16A8"/>
    <w:rPr>
      <w:rFonts w:ascii="Lucida Grande" w:hAnsi="Lucida Grande"/>
      <w:sz w:val="18"/>
      <w:szCs w:val="18"/>
    </w:rPr>
  </w:style>
  <w:style w:type="character" w:customStyle="1" w:styleId="BalloonTextChar">
    <w:name w:val="Balloon Text Char"/>
    <w:link w:val="BalloonText"/>
    <w:uiPriority w:val="99"/>
    <w:semiHidden/>
    <w:rsid w:val="006D16A8"/>
    <w:rPr>
      <w:rFonts w:ascii="Lucida Grande" w:eastAsia="MS Mincho" w:hAnsi="Lucida Grande" w:cs="Times New Roman"/>
      <w:sz w:val="18"/>
      <w:szCs w:val="18"/>
    </w:rPr>
  </w:style>
  <w:style w:type="character" w:styleId="CommentReference">
    <w:name w:val="annotation reference"/>
    <w:uiPriority w:val="99"/>
    <w:semiHidden/>
    <w:unhideWhenUsed/>
    <w:rsid w:val="006D16A8"/>
    <w:rPr>
      <w:sz w:val="18"/>
      <w:szCs w:val="18"/>
    </w:rPr>
  </w:style>
  <w:style w:type="paragraph" w:styleId="CommentText">
    <w:name w:val="annotation text"/>
    <w:basedOn w:val="Normal"/>
    <w:link w:val="CommentTextChar"/>
    <w:uiPriority w:val="99"/>
    <w:unhideWhenUsed/>
    <w:rsid w:val="006D16A8"/>
  </w:style>
  <w:style w:type="character" w:customStyle="1" w:styleId="CommentTextChar">
    <w:name w:val="Comment Text Char"/>
    <w:link w:val="CommentText"/>
    <w:uiPriority w:val="99"/>
    <w:rsid w:val="006D16A8"/>
    <w:rPr>
      <w:rFonts w:ascii="Times New Roman" w:eastAsia="MS Mincho"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D16A8"/>
    <w:rPr>
      <w:b/>
      <w:bCs/>
    </w:rPr>
  </w:style>
  <w:style w:type="character" w:customStyle="1" w:styleId="CommentSubjectChar">
    <w:name w:val="Comment Subject Char"/>
    <w:link w:val="CommentSubject"/>
    <w:uiPriority w:val="99"/>
    <w:semiHidden/>
    <w:rsid w:val="006D16A8"/>
    <w:rPr>
      <w:rFonts w:ascii="Times New Roman" w:eastAsia="MS Mincho" w:hAnsi="Times New Roman" w:cs="Times New Roman"/>
      <w:b/>
      <w:bCs/>
      <w:sz w:val="24"/>
      <w:szCs w:val="24"/>
    </w:rPr>
  </w:style>
  <w:style w:type="character" w:styleId="LineNumber">
    <w:name w:val="line number"/>
    <w:uiPriority w:val="99"/>
    <w:semiHidden/>
    <w:unhideWhenUsed/>
    <w:rsid w:val="006D16A8"/>
  </w:style>
  <w:style w:type="paragraph" w:styleId="Footer">
    <w:name w:val="footer"/>
    <w:basedOn w:val="Normal"/>
    <w:link w:val="FooterChar"/>
    <w:uiPriority w:val="99"/>
    <w:unhideWhenUsed/>
    <w:rsid w:val="006D16A8"/>
    <w:pPr>
      <w:tabs>
        <w:tab w:val="center" w:pos="4680"/>
        <w:tab w:val="right" w:pos="9360"/>
      </w:tabs>
    </w:pPr>
  </w:style>
  <w:style w:type="character" w:customStyle="1" w:styleId="FooterChar">
    <w:name w:val="Footer Char"/>
    <w:link w:val="Footer"/>
    <w:uiPriority w:val="99"/>
    <w:rsid w:val="006D16A8"/>
    <w:rPr>
      <w:rFonts w:ascii="Times New Roman" w:eastAsia="MS Mincho" w:hAnsi="Times New Roman" w:cs="Times New Roman"/>
      <w:sz w:val="24"/>
      <w:szCs w:val="24"/>
    </w:rPr>
  </w:style>
  <w:style w:type="paragraph" w:styleId="NormalWeb">
    <w:name w:val="Normal (Web)"/>
    <w:basedOn w:val="Normal"/>
    <w:uiPriority w:val="99"/>
    <w:semiHidden/>
    <w:unhideWhenUsed/>
    <w:rsid w:val="006D16A8"/>
  </w:style>
  <w:style w:type="character" w:styleId="Hyperlink">
    <w:name w:val="Hyperlink"/>
    <w:uiPriority w:val="99"/>
    <w:unhideWhenUsed/>
    <w:rsid w:val="006D16A8"/>
    <w:rPr>
      <w:color w:val="0000FF"/>
      <w:u w:val="single"/>
    </w:rPr>
  </w:style>
  <w:style w:type="paragraph" w:styleId="Revision">
    <w:name w:val="Revision"/>
    <w:hidden/>
    <w:uiPriority w:val="71"/>
    <w:rsid w:val="006D16A8"/>
    <w:pPr>
      <w:spacing w:after="0" w:line="240" w:lineRule="auto"/>
    </w:pPr>
    <w:rPr>
      <w:rFonts w:ascii="Times New Roman" w:eastAsia="MS Mincho" w:hAnsi="Times New Roman" w:cs="Times New Roman"/>
      <w:sz w:val="24"/>
      <w:szCs w:val="24"/>
    </w:rPr>
  </w:style>
  <w:style w:type="paragraph" w:styleId="ListParagraph">
    <w:name w:val="List Paragraph"/>
    <w:basedOn w:val="Normal"/>
    <w:uiPriority w:val="72"/>
    <w:qFormat/>
    <w:rsid w:val="006D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jstor.org/stable/2426266?read-now=1&amp;googleloggedin=true&amp;seq=3#metadata_info_tab_contents"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 TargetMode="Externa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7291</Words>
  <Characters>41565</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Collin Schwantes</cp:lastModifiedBy>
  <cp:revision>2</cp:revision>
  <dcterms:created xsi:type="dcterms:W3CDTF">2018-09-28T02:57:00Z</dcterms:created>
  <dcterms:modified xsi:type="dcterms:W3CDTF">2018-09-28T02:57:00Z</dcterms:modified>
</cp:coreProperties>
</file>