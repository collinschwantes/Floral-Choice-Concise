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2D213D" w14:textId="6960C7AC" w:rsidR="00D9773E" w:rsidRDefault="00D9773E">
      <w:pPr>
        <w:jc w:val="center"/>
        <w:rPr>
          <w:ins w:id="0" w:author="Collin Schwantes" w:date="2017-11-09T18:47:00Z"/>
          <w:iCs/>
          <w:color w:val="222222"/>
        </w:rPr>
      </w:pPr>
      <w:ins w:id="1" w:author="Collin Schwantes" w:date="2017-11-09T18:47:00Z">
        <w:r>
          <w:rPr>
            <w:iCs/>
            <w:color w:val="222222"/>
          </w:rPr>
          <w:t>Impacts of competitors and predators on solitary bee foraging behavior</w:t>
        </w:r>
      </w:ins>
    </w:p>
    <w:p w14:paraId="1F284CB3" w14:textId="52B56171" w:rsidR="000839C3" w:rsidDel="00F7511D" w:rsidRDefault="00B61500">
      <w:pPr>
        <w:jc w:val="center"/>
        <w:rPr>
          <w:del w:id="2" w:author="Collin Schwantes" w:date="2017-11-09T18:48:00Z"/>
          <w:iCs/>
          <w:color w:val="222222"/>
          <w:lang w:val="uz-Cyrl-UZ" w:eastAsia="uz-Cyrl-UZ" w:bidi="uz-Cyrl-UZ"/>
        </w:rPr>
      </w:pPr>
      <w:del w:id="3" w:author="Collin Schwantes" w:date="2017-11-09T18:48:00Z">
        <w:r w:rsidDel="00F7511D">
          <w:rPr>
            <w:iCs/>
            <w:color w:val="222222"/>
          </w:rPr>
          <w:delText>DO FLOWER-OCCUPYING INSECTS MEDIATE</w:delText>
        </w:r>
      </w:del>
    </w:p>
    <w:p w14:paraId="68134425" w14:textId="13681015" w:rsidR="000839C3" w:rsidDel="00F7511D" w:rsidRDefault="000839C3">
      <w:pPr>
        <w:jc w:val="center"/>
        <w:rPr>
          <w:del w:id="4" w:author="Collin Schwantes" w:date="2017-11-09T18:48:00Z"/>
          <w:iCs/>
          <w:color w:val="222222"/>
          <w:lang w:val="uz-Cyrl-UZ" w:eastAsia="uz-Cyrl-UZ" w:bidi="uz-Cyrl-UZ"/>
        </w:rPr>
      </w:pPr>
    </w:p>
    <w:p w14:paraId="462A2678" w14:textId="66924405" w:rsidR="000839C3" w:rsidDel="00F7511D" w:rsidRDefault="00B61500">
      <w:pPr>
        <w:spacing w:line="480" w:lineRule="auto"/>
        <w:jc w:val="center"/>
        <w:rPr>
          <w:del w:id="5" w:author="Collin Schwantes" w:date="2017-11-09T18:48:00Z"/>
          <w:iCs/>
          <w:color w:val="222222"/>
          <w:lang w:val="uz-Cyrl-UZ" w:eastAsia="uz-Cyrl-UZ" w:bidi="uz-Cyrl-UZ"/>
        </w:rPr>
      </w:pPr>
      <w:del w:id="6" w:author="Collin Schwantes" w:date="2017-11-09T18:48:00Z">
        <w:r w:rsidDel="00F7511D">
          <w:rPr>
            <w:iCs/>
            <w:color w:val="222222"/>
          </w:rPr>
          <w:delText>FORAGING BEHAVIOR IN SOLITARY BEES?</w:delText>
        </w:r>
      </w:del>
    </w:p>
    <w:p w14:paraId="5A129A11" w14:textId="77777777" w:rsidR="000839C3" w:rsidRDefault="000839C3">
      <w:pPr>
        <w:spacing w:line="480" w:lineRule="auto"/>
        <w:jc w:val="center"/>
        <w:rPr>
          <w:iCs/>
          <w:color w:val="222222"/>
          <w:lang w:val="uz-Cyrl-UZ" w:eastAsia="uz-Cyrl-UZ" w:bidi="uz-Cyrl-UZ"/>
        </w:rPr>
      </w:pPr>
    </w:p>
    <w:p w14:paraId="16AD5B2A" w14:textId="1448645D" w:rsidR="000839C3" w:rsidRDefault="00B61500">
      <w:pPr>
        <w:spacing w:line="480" w:lineRule="auto"/>
        <w:jc w:val="center"/>
        <w:rPr>
          <w:iCs/>
          <w:color w:val="222222"/>
          <w:lang w:val="uz-Cyrl-UZ" w:eastAsia="uz-Cyrl-UZ" w:bidi="uz-Cyrl-UZ"/>
        </w:rPr>
      </w:pPr>
      <w:r>
        <w:rPr>
          <w:iCs/>
          <w:color w:val="222222"/>
        </w:rPr>
        <w:t>Collin Schwantes</w:t>
      </w:r>
      <w:ins w:id="7" w:author="Collin Schwantes" w:date="2017-11-09T18:48:00Z">
        <w:r w:rsidR="00F7511D">
          <w:rPr>
            <w:iCs/>
            <w:color w:val="222222"/>
          </w:rPr>
          <w:t>, Adrian Carper,</w:t>
        </w:r>
      </w:ins>
      <w:r>
        <w:rPr>
          <w:iCs/>
          <w:color w:val="222222"/>
        </w:rPr>
        <w:t xml:space="preserve"> and M. Deane Bowers</w:t>
      </w:r>
    </w:p>
    <w:p w14:paraId="138F1DB2" w14:textId="77777777" w:rsidR="000839C3" w:rsidRDefault="00B61500">
      <w:pPr>
        <w:spacing w:line="480" w:lineRule="auto"/>
        <w:jc w:val="center"/>
        <w:rPr>
          <w:iCs/>
          <w:color w:val="222222"/>
          <w:lang w:val="uz-Cyrl-UZ" w:eastAsia="uz-Cyrl-UZ" w:bidi="uz-Cyrl-UZ"/>
        </w:rPr>
      </w:pPr>
      <w:r>
        <w:rPr>
          <w:iCs/>
          <w:color w:val="222222"/>
        </w:rPr>
        <w:t>Department of Ecology and Evolutionary Biology and University of Colorado Museum</w:t>
      </w:r>
    </w:p>
    <w:p w14:paraId="7472FB6B" w14:textId="77777777" w:rsidR="000839C3" w:rsidRDefault="00B61500">
      <w:pPr>
        <w:spacing w:line="480" w:lineRule="auto"/>
        <w:jc w:val="center"/>
        <w:rPr>
          <w:iCs/>
          <w:color w:val="222222"/>
          <w:lang w:val="uz-Cyrl-UZ" w:eastAsia="uz-Cyrl-UZ" w:bidi="uz-Cyrl-UZ"/>
        </w:rPr>
      </w:pPr>
      <w:r>
        <w:rPr>
          <w:iCs/>
          <w:color w:val="222222"/>
        </w:rPr>
        <w:t>UCB 334, University of Colorado</w:t>
      </w:r>
    </w:p>
    <w:p w14:paraId="7A243C31" w14:textId="77777777" w:rsidR="000839C3" w:rsidRDefault="00B61500">
      <w:pPr>
        <w:spacing w:line="480" w:lineRule="auto"/>
        <w:jc w:val="center"/>
        <w:rPr>
          <w:ins w:id="8" w:author="Deane" w:date="2017-05-11T10:35:00Z"/>
          <w:iCs/>
          <w:color w:val="222222"/>
          <w:lang w:val="uz-Cyrl-UZ" w:eastAsia="uz-Cyrl-UZ" w:bidi="uz-Cyrl-UZ"/>
        </w:rPr>
      </w:pPr>
      <w:r>
        <w:rPr>
          <w:iCs/>
          <w:color w:val="222222"/>
        </w:rPr>
        <w:t>Boulder, CO 80309 USA</w:t>
      </w:r>
    </w:p>
    <w:p w14:paraId="5B261B9C" w14:textId="77777777" w:rsidR="000839C3" w:rsidRDefault="000839C3" w:rsidP="00B61500">
      <w:pPr>
        <w:spacing w:line="480" w:lineRule="auto"/>
        <w:rPr>
          <w:iCs/>
          <w:color w:val="222222"/>
          <w:lang w:val="uz-Cyrl-UZ" w:eastAsia="uz-Cyrl-UZ" w:bidi="uz-Cyrl-UZ"/>
        </w:rPr>
      </w:pPr>
    </w:p>
    <w:p w14:paraId="5FFE1A98" w14:textId="77777777" w:rsidR="000839C3" w:rsidRDefault="00B61500" w:rsidP="00B61500">
      <w:pPr>
        <w:rPr>
          <w:iCs/>
          <w:color w:val="222222"/>
          <w:lang w:val="uz-Cyrl-UZ" w:eastAsia="uz-Cyrl-UZ" w:bidi="uz-Cyrl-UZ"/>
        </w:rPr>
      </w:pPr>
      <w:ins w:id="9" w:author="Deane" w:date="2017-05-11T10:35:00Z">
        <w:r>
          <w:rPr>
            <w:iCs/>
            <w:color w:val="222222"/>
          </w:rPr>
          <w:t>Corresponding author:  Deane Bowers</w:t>
        </w:r>
      </w:ins>
      <w:ins w:id="10" w:author="Deane" w:date="2017-05-11T10:36:00Z">
        <w:r>
          <w:rPr>
            <w:iCs/>
            <w:color w:val="222222"/>
          </w:rPr>
          <w:t xml:space="preserve">, </w:t>
        </w:r>
        <w:r>
          <w:rPr>
            <w:iCs/>
            <w:color w:val="222222"/>
          </w:rPr>
          <w:fldChar w:fldCharType="begin"/>
        </w:r>
        <w:r>
          <w:rPr>
            <w:iCs/>
            <w:color w:val="222222"/>
          </w:rPr>
          <w:instrText xml:space="preserve"> HYPERLINK "mailto:deane.bowers@colorado.edu" </w:instrText>
        </w:r>
        <w:r>
          <w:rPr>
            <w:iCs/>
            <w:color w:val="222222"/>
          </w:rPr>
          <w:fldChar w:fldCharType="separate"/>
        </w:r>
        <w:r>
          <w:rPr>
            <w:rStyle w:val="Hyperlink"/>
            <w:iCs/>
          </w:rPr>
          <w:t>deane.bowers@colorado.edu</w:t>
        </w:r>
        <w:r>
          <w:rPr>
            <w:iCs/>
            <w:color w:val="222222"/>
          </w:rPr>
          <w:fldChar w:fldCharType="end"/>
        </w:r>
        <w:r>
          <w:rPr>
            <w:iCs/>
            <w:color w:val="222222"/>
          </w:rPr>
          <w:t>, 303 492-5530</w:t>
        </w:r>
      </w:ins>
    </w:p>
    <w:p w14:paraId="324F1AC7" w14:textId="77777777" w:rsidR="000839C3" w:rsidRDefault="000839C3">
      <w:pPr>
        <w:jc w:val="center"/>
        <w:rPr>
          <w:iCs/>
          <w:color w:val="222222"/>
          <w:lang w:val="uz-Cyrl-UZ" w:eastAsia="uz-Cyrl-UZ" w:bidi="uz-Cyrl-UZ"/>
        </w:rPr>
      </w:pPr>
    </w:p>
    <w:p w14:paraId="1FC30ACE" w14:textId="77777777" w:rsidR="000839C3" w:rsidRDefault="000839C3">
      <w:pPr>
        <w:jc w:val="center"/>
        <w:rPr>
          <w:iCs/>
          <w:color w:val="222222"/>
          <w:lang w:val="uz-Cyrl-UZ" w:eastAsia="uz-Cyrl-UZ" w:bidi="uz-Cyrl-UZ"/>
        </w:rPr>
      </w:pPr>
    </w:p>
    <w:p w14:paraId="18823164" w14:textId="77777777" w:rsidR="000839C3" w:rsidRDefault="000839C3">
      <w:pPr>
        <w:jc w:val="center"/>
        <w:rPr>
          <w:iCs/>
          <w:color w:val="222222"/>
          <w:lang w:val="uz-Cyrl-UZ" w:eastAsia="uz-Cyrl-UZ" w:bidi="uz-Cyrl-UZ"/>
        </w:rPr>
      </w:pPr>
    </w:p>
    <w:p w14:paraId="55AD97C7" w14:textId="77777777" w:rsidR="000839C3" w:rsidRDefault="000839C3">
      <w:pPr>
        <w:jc w:val="center"/>
        <w:rPr>
          <w:iCs/>
          <w:color w:val="222222"/>
          <w:lang w:val="uz-Cyrl-UZ" w:eastAsia="uz-Cyrl-UZ" w:bidi="uz-Cyrl-UZ"/>
        </w:rPr>
      </w:pPr>
    </w:p>
    <w:p w14:paraId="7FA48DF2" w14:textId="77777777" w:rsidR="000839C3" w:rsidRDefault="00B61500">
      <w:pPr>
        <w:spacing w:line="480" w:lineRule="auto"/>
        <w:rPr>
          <w:lang w:val="uz-Cyrl-UZ" w:eastAsia="uz-Cyrl-UZ" w:bidi="uz-Cyrl-UZ"/>
        </w:rPr>
      </w:pPr>
      <w:r>
        <w:t xml:space="preserve">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for comments on previous versions of this manuscript.  This research was supported by a grant from the Department of Ecology and Evolutionary Biology at the University of Colorado and a grant from the United States Department of Agriculture (NIFA </w:t>
      </w:r>
      <w:ins w:id="11" w:author="Deane" w:date="2017-05-11T10:35:00Z">
        <w:r>
          <w:t># 2012-04195) to M. Jamieson, D. Bowers and A. Norton.</w:t>
        </w:r>
      </w:ins>
    </w:p>
    <w:p w14:paraId="66E68941" w14:textId="77777777" w:rsidR="000839C3" w:rsidRDefault="000839C3">
      <w:pPr>
        <w:jc w:val="center"/>
        <w:rPr>
          <w:iCs/>
          <w:color w:val="222222"/>
          <w:lang w:val="uz-Cyrl-UZ" w:eastAsia="uz-Cyrl-UZ" w:bidi="uz-Cyrl-UZ"/>
        </w:rPr>
      </w:pPr>
    </w:p>
    <w:p w14:paraId="352C64B2" w14:textId="77777777" w:rsidR="000839C3" w:rsidRDefault="000839C3">
      <w:pPr>
        <w:jc w:val="center"/>
        <w:rPr>
          <w:iCs/>
          <w:color w:val="222222"/>
          <w:lang w:val="uz-Cyrl-UZ" w:eastAsia="uz-Cyrl-UZ" w:bidi="uz-Cyrl-UZ"/>
        </w:rPr>
      </w:pPr>
    </w:p>
    <w:p w14:paraId="031FD197" w14:textId="77777777" w:rsidR="000839C3" w:rsidRDefault="00B61500">
      <w:pPr>
        <w:rPr>
          <w:iCs/>
          <w:color w:val="222222"/>
          <w:lang w:val="uz-Cyrl-UZ" w:eastAsia="uz-Cyrl-UZ" w:bidi="uz-Cyrl-UZ"/>
        </w:rPr>
      </w:pPr>
      <w:r>
        <w:rPr>
          <w:iCs/>
          <w:color w:val="222222"/>
        </w:rPr>
        <w:br w:type="page"/>
      </w:r>
      <w:r>
        <w:rPr>
          <w:b/>
          <w:iCs/>
          <w:color w:val="222222"/>
        </w:rPr>
        <w:lastRenderedPageBreak/>
        <w:t>Abstract</w:t>
      </w:r>
    </w:p>
    <w:p w14:paraId="76B847EC" w14:textId="77777777" w:rsidR="000839C3" w:rsidRDefault="000839C3">
      <w:pPr>
        <w:rPr>
          <w:iCs/>
          <w:color w:val="222222"/>
          <w:lang w:val="uz-Cyrl-UZ" w:eastAsia="uz-Cyrl-UZ" w:bidi="uz-Cyrl-UZ"/>
        </w:rPr>
      </w:pPr>
    </w:p>
    <w:p w14:paraId="16AC202D" w14:textId="1CFE0E0A" w:rsidR="000839C3" w:rsidRDefault="00B61500">
      <w:pPr>
        <w:spacing w:line="480" w:lineRule="auto"/>
        <w:rPr>
          <w:iCs/>
          <w:color w:val="222222"/>
          <w:lang w:val="uz-Cyrl-UZ" w:eastAsia="uz-Cyrl-UZ" w:bidi="uz-Cyrl-UZ"/>
        </w:rPr>
      </w:pPr>
      <w:r>
        <w:t>Foraging behavior is often affected by interactions with other organisms that fall into two broad categories, competition and predation.</w:t>
      </w:r>
      <w:r w:rsidR="00F7511D">
        <w:t xml:space="preserve"> </w:t>
      </w:r>
      <w:r>
        <w:t xml:space="preserve"> </w:t>
      </w:r>
      <w:r w:rsidR="00F7511D">
        <w:t xml:space="preserve">Behavioral </w:t>
      </w:r>
      <w:r w:rsidR="00F7511D">
        <w:rPr>
          <w:highlight w:val="yellow"/>
        </w:rPr>
        <w:t>responses</w:t>
      </w:r>
      <w:r w:rsidRPr="00F7511D">
        <w:rPr>
          <w:highlight w:val="yellow"/>
        </w:rPr>
        <w:t xml:space="preserve"> </w:t>
      </w:r>
      <w:r w:rsidR="00F7511D">
        <w:rPr>
          <w:highlight w:val="yellow"/>
        </w:rPr>
        <w:t>to</w:t>
      </w:r>
      <w:r w:rsidRPr="00F7511D">
        <w:rPr>
          <w:highlight w:val="yellow"/>
        </w:rPr>
        <w:t xml:space="preserve"> competitors and predators may be important in determining foraging behaviors</w:t>
      </w:r>
      <w:ins w:id="12" w:author="Collin Schwantes" w:date="2017-11-09T19:42:00Z">
        <w:r w:rsidR="00C64E78">
          <w:t>.</w:t>
        </w:r>
      </w:ins>
      <w:r>
        <w:t xml:space="preserve"> In this study, we examined wild solitary bees</w:t>
      </w:r>
      <w:r w:rsidR="00F7511D">
        <w:t>’</w:t>
      </w:r>
      <w:r>
        <w:t xml:space="preserve"> </w:t>
      </w:r>
      <w:r w:rsidR="00F7511D">
        <w:t xml:space="preserve">behavioral responses </w:t>
      </w:r>
      <w:r>
        <w:t>to an interference competitor, a pollen-feeding soldier beetle (</w:t>
      </w:r>
      <w:r>
        <w:rPr>
          <w:i/>
        </w:rPr>
        <w:t>Chauliognathus basilis,</w:t>
      </w:r>
      <w:r>
        <w:t xml:space="preserve"> Cantharidae), and a cryptic ambush bug predator (</w:t>
      </w:r>
      <w:r>
        <w:rPr>
          <w:i/>
        </w:rPr>
        <w:t>Phymata americana,</w:t>
      </w:r>
      <w:r>
        <w:t xml:space="preserve"> Reduviidae)</w:t>
      </w:r>
      <w:r w:rsidR="00F7511D">
        <w:t xml:space="preserve"> </w:t>
      </w:r>
      <w:r>
        <w:t xml:space="preserve">while foraging on </w:t>
      </w:r>
      <w:r w:rsidR="00F7511D">
        <w:t>prairie sunflowers</w:t>
      </w:r>
      <w:r>
        <w:t xml:space="preserve"> (</w:t>
      </w:r>
      <w:r>
        <w:rPr>
          <w:i/>
        </w:rPr>
        <w:t>Helianthus petiolaris,</w:t>
      </w:r>
      <w:r>
        <w:t xml:space="preserve"> Asteraceae)</w:t>
      </w:r>
      <w:r w:rsidR="00F7511D">
        <w:t xml:space="preserve"> in an </w:t>
      </w:r>
      <w:del w:id="13" w:author="Collin Schwantes" w:date="2017-11-10T15:29:00Z">
        <w:r w:rsidR="00F7511D" w:rsidDel="00A65500">
          <w:delText>experimental garden</w:delText>
        </w:r>
      </w:del>
      <w:ins w:id="14" w:author="Collin Schwantes" w:date="2017-11-10T15:29:00Z">
        <w:r w:rsidR="00A65500">
          <w:t>common garden</w:t>
        </w:r>
      </w:ins>
      <w:r>
        <w:t>.  We found that the interference competitor significantly reduced the amount of time bees spent on flowers, while the predator did not affect any of the recorded foraging behaviors. These results suggest that interference competitors may have a larger effect on bee foraging behaviors than predators. Such an effect may</w:t>
      </w:r>
      <w:r w:rsidR="0076732B">
        <w:t xml:space="preserve"> increase the number of flowers a bee visits during a single foraging event,</w:t>
      </w:r>
      <w:r>
        <w:t xml:space="preserve"> potentially increasing pollen transport and the likelihood of entering predator occupied space.   </w:t>
      </w:r>
    </w:p>
    <w:p w14:paraId="645B1711" w14:textId="77777777" w:rsidR="000839C3" w:rsidRDefault="000839C3">
      <w:pPr>
        <w:spacing w:line="480" w:lineRule="auto"/>
        <w:rPr>
          <w:iCs/>
          <w:color w:val="222222"/>
          <w:lang w:val="uz-Cyrl-UZ" w:eastAsia="uz-Cyrl-UZ" w:bidi="uz-Cyrl-UZ"/>
        </w:rPr>
      </w:pPr>
    </w:p>
    <w:p w14:paraId="1590D446" w14:textId="77777777" w:rsidR="000839C3" w:rsidRDefault="00B61500">
      <w:pPr>
        <w:spacing w:line="480" w:lineRule="auto"/>
        <w:rPr>
          <w:b/>
          <w:iCs/>
          <w:color w:val="222222"/>
          <w:lang w:val="uz-Cyrl-UZ" w:eastAsia="uz-Cyrl-UZ" w:bidi="uz-Cyrl-UZ"/>
        </w:rPr>
      </w:pPr>
      <w:r>
        <w:rPr>
          <w:b/>
          <w:iCs/>
          <w:color w:val="222222"/>
        </w:rPr>
        <w:t>Key words:</w:t>
      </w:r>
    </w:p>
    <w:p w14:paraId="702C46E3" w14:textId="0A89804F" w:rsidR="000839C3" w:rsidRDefault="00B61500">
      <w:pPr>
        <w:spacing w:line="480" w:lineRule="auto"/>
        <w:rPr>
          <w:lang w:val="uz-Cyrl-UZ" w:eastAsia="uz-Cyrl-UZ" w:bidi="uz-Cyrl-UZ"/>
        </w:rPr>
      </w:pPr>
      <w:ins w:id="15" w:author="Deane" w:date="2017-05-10T13:11:00Z">
        <w:r>
          <w:rPr>
            <w:iCs/>
            <w:color w:val="222222"/>
          </w:rPr>
          <w:t>s</w:t>
        </w:r>
      </w:ins>
      <w:r>
        <w:rPr>
          <w:iCs/>
          <w:color w:val="222222"/>
        </w:rPr>
        <w:t xml:space="preserve">olitary </w:t>
      </w:r>
      <w:ins w:id="16" w:author="Deane" w:date="2017-05-10T13:11:00Z">
        <w:r>
          <w:rPr>
            <w:iCs/>
            <w:color w:val="222222"/>
          </w:rPr>
          <w:t>b</w:t>
        </w:r>
      </w:ins>
      <w:r>
        <w:rPr>
          <w:iCs/>
          <w:color w:val="222222"/>
        </w:rPr>
        <w:t>ees, foraging, risk, avoidance behavior</w:t>
      </w:r>
    </w:p>
    <w:p w14:paraId="6DA85AEA" w14:textId="77777777" w:rsidR="000839C3" w:rsidRDefault="000839C3">
      <w:pPr>
        <w:spacing w:line="480" w:lineRule="auto"/>
        <w:rPr>
          <w:iCs/>
          <w:color w:val="222222"/>
          <w:lang w:val="uz-Cyrl-UZ" w:eastAsia="uz-Cyrl-UZ" w:bidi="uz-Cyrl-UZ"/>
        </w:rPr>
      </w:pPr>
    </w:p>
    <w:p w14:paraId="6EB4A4F0" w14:textId="77777777" w:rsidR="000839C3" w:rsidRDefault="000839C3">
      <w:pPr>
        <w:rPr>
          <w:iCs/>
          <w:color w:val="222222"/>
          <w:lang w:val="uz-Cyrl-UZ" w:eastAsia="uz-Cyrl-UZ" w:bidi="uz-Cyrl-UZ"/>
        </w:rPr>
      </w:pPr>
    </w:p>
    <w:p w14:paraId="2328749D" w14:textId="77777777" w:rsidR="000839C3" w:rsidRDefault="00B61500">
      <w:pPr>
        <w:rPr>
          <w:iCs/>
          <w:color w:val="222222"/>
          <w:lang w:val="uz-Cyrl-UZ" w:eastAsia="uz-Cyrl-UZ" w:bidi="uz-Cyrl-UZ"/>
        </w:rPr>
      </w:pPr>
      <w:r>
        <w:rPr>
          <w:iCs/>
          <w:color w:val="222222"/>
        </w:rPr>
        <w:br w:type="page"/>
      </w:r>
    </w:p>
    <w:p w14:paraId="620E7463" w14:textId="77777777" w:rsidR="000839C3" w:rsidRDefault="00B61500">
      <w:pPr>
        <w:spacing w:line="480" w:lineRule="auto"/>
        <w:rPr>
          <w:lang w:val="uz-Cyrl-UZ" w:eastAsia="uz-Cyrl-UZ" w:bidi="uz-Cyrl-UZ"/>
        </w:rPr>
      </w:pPr>
      <w:r>
        <w:rPr>
          <w:b/>
        </w:rPr>
        <w:lastRenderedPageBreak/>
        <w:t>Introduction</w:t>
      </w:r>
    </w:p>
    <w:p w14:paraId="71FD375D" w14:textId="5E161EF1" w:rsidR="00220BB6" w:rsidRDefault="00B61500" w:rsidP="00DE4591">
      <w:pPr>
        <w:spacing w:line="480" w:lineRule="auto"/>
        <w:ind w:firstLine="720"/>
        <w:rPr>
          <w:ins w:id="17" w:author="Collin Schwantes" w:date="2017-11-09T19:48:00Z"/>
        </w:rPr>
      </w:pPr>
      <w:del w:id="18" w:author="Collin Schwantes" w:date="2017-11-09T18:59:00Z">
        <w:r w:rsidDel="00092257">
          <w:delText xml:space="preserve">Foraging behavior is affected by interactions with other organisms that </w:delText>
        </w:r>
      </w:del>
      <w:ins w:id="19" w:author="Adrian" w:date="2017-05-22T15:09:00Z">
        <w:del w:id="20" w:author="Collin Schwantes" w:date="2017-11-09T18:59:00Z">
          <w:r w:rsidDel="00092257">
            <w:delText xml:space="preserve">often </w:delText>
          </w:r>
        </w:del>
      </w:ins>
      <w:del w:id="21" w:author="Collin Schwantes" w:date="2017-11-09T18:59:00Z">
        <w:r w:rsidDel="00092257">
          <w:delText xml:space="preserve">fall into </w:delText>
        </w:r>
      </w:del>
      <w:ins w:id="22" w:author="Adrian" w:date="2017-05-22T09:28:00Z">
        <w:del w:id="23" w:author="Collin Schwantes" w:date="2017-11-09T18:59:00Z">
          <w:r w:rsidDel="00092257">
            <w:delText xml:space="preserve">one of </w:delText>
          </w:r>
        </w:del>
      </w:ins>
      <w:del w:id="24" w:author="Collin Schwantes" w:date="2017-11-09T18:59:00Z">
        <w:r w:rsidDel="00092257">
          <w:delText>two broad categories, competition and predation.</w:delText>
        </w:r>
      </w:del>
      <w:r>
        <w:t xml:space="preserve"> </w:t>
      </w:r>
      <w:ins w:id="25" w:author="Collin Schwantes" w:date="2017-11-09T19:08:00Z">
        <w:r w:rsidR="00092257">
          <w:t xml:space="preserve">Interactions </w:t>
        </w:r>
      </w:ins>
      <w:ins w:id="26" w:author="Collin Schwantes" w:date="2017-11-09T19:36:00Z">
        <w:r w:rsidR="0053418D">
          <w:t>between</w:t>
        </w:r>
      </w:ins>
      <w:ins w:id="27" w:author="Collin Schwantes" w:date="2017-11-09T19:08:00Z">
        <w:r w:rsidR="00092257">
          <w:t xml:space="preserve"> </w:t>
        </w:r>
      </w:ins>
      <w:del w:id="28" w:author="Adrian" w:date="2017-05-22T09:28:00Z">
        <w:r>
          <w:delText xml:space="preserve">Those </w:delText>
        </w:r>
      </w:del>
      <w:ins w:id="29" w:author="Collin Schwantes" w:date="2017-11-09T19:08:00Z">
        <w:r w:rsidR="00092257">
          <w:t>c</w:t>
        </w:r>
      </w:ins>
      <w:ins w:id="30" w:author="Adrian" w:date="2017-05-22T09:28:00Z">
        <w:del w:id="31" w:author="Collin Schwantes" w:date="2017-11-09T19:08:00Z">
          <w:r w:rsidDel="00092257">
            <w:delText>C</w:delText>
          </w:r>
        </w:del>
        <w:r>
          <w:t xml:space="preserve">ompetitive and predatory </w:t>
        </w:r>
      </w:ins>
      <w:ins w:id="32" w:author="Collin Schwantes" w:date="2017-11-09T19:08:00Z">
        <w:r w:rsidR="00092257">
          <w:t xml:space="preserve">organisms </w:t>
        </w:r>
      </w:ins>
      <w:del w:id="33" w:author="Collin Schwantes" w:date="2017-11-09T19:08:00Z">
        <w:r w:rsidDel="00092257">
          <w:delText xml:space="preserve">interactions, </w:delText>
        </w:r>
      </w:del>
      <w:ins w:id="34" w:author="Adrian" w:date="2017-05-22T09:29:00Z">
        <w:del w:id="35" w:author="Collin Schwantes" w:date="2017-11-09T19:08:00Z">
          <w:r w:rsidDel="00092257">
            <w:delText xml:space="preserve"> </w:delText>
          </w:r>
        </w:del>
        <w:r>
          <w:t xml:space="preserve">can have </w:t>
        </w:r>
      </w:ins>
      <w:del w:id="36" w:author="Collin Schwantes" w:date="2017-11-09T19:08:00Z">
        <w:r w:rsidDel="00B709AD">
          <w:delText xml:space="preserve">either </w:delText>
        </w:r>
      </w:del>
      <w:r>
        <w:t xml:space="preserve">direct </w:t>
      </w:r>
      <w:ins w:id="37" w:author="Collin Schwantes" w:date="2017-11-09T19:11:00Z">
        <w:r w:rsidR="00B709AD">
          <w:t xml:space="preserve">and indirect </w:t>
        </w:r>
      </w:ins>
      <w:del w:id="38" w:author="Collin Schwantes" w:date="2017-11-09T19:07:00Z">
        <w:r w:rsidDel="00092257">
          <w:delText>or indirect</w:delText>
        </w:r>
      </w:del>
      <w:ins w:id="39" w:author="Adrian" w:date="2017-05-22T09:29:00Z">
        <w:del w:id="40" w:author="Collin Schwantes" w:date="2017-11-09T19:07:00Z">
          <w:r w:rsidDel="00092257">
            <w:delText xml:space="preserve"> </w:delText>
          </w:r>
        </w:del>
        <w:r>
          <w:t>effects on</w:t>
        </w:r>
      </w:ins>
      <w:ins w:id="41" w:author="Collin Schwantes" w:date="2017-11-09T19:08:00Z">
        <w:r w:rsidR="00B709AD">
          <w:t xml:space="preserve"> the</w:t>
        </w:r>
      </w:ins>
      <w:ins w:id="42" w:author="Adrian" w:date="2017-05-22T09:29:00Z">
        <w:r>
          <w:t xml:space="preserve"> interacting species (</w:t>
        </w:r>
      </w:ins>
      <w:ins w:id="43" w:author="Adrian" w:date="2017-06-14T10:08:00Z">
        <w:r w:rsidRPr="00092257">
          <w:rPr>
            <w:highlight w:val="yellow"/>
          </w:rPr>
          <w:t>Wooten 1994</w:t>
        </w:r>
        <w:del w:id="44" w:author="Collin Schwantes" w:date="2017-11-09T19:00:00Z">
          <w:r w:rsidDel="00092257">
            <w:delText>,</w:delText>
          </w:r>
        </w:del>
        <w:del w:id="45" w:author="Collin Schwantes" w:date="2017-11-09T19:01:00Z">
          <w:r w:rsidDel="00092257">
            <w:delText xml:space="preserve"> </w:delText>
          </w:r>
        </w:del>
      </w:ins>
      <w:ins w:id="46" w:author="Adrian" w:date="2017-05-22T09:29:00Z">
        <w:r>
          <w:t>)</w:t>
        </w:r>
      </w:ins>
      <w:r>
        <w:t xml:space="preserve">, </w:t>
      </w:r>
      <w:ins w:id="47" w:author="Adrian" w:date="2017-05-22T09:29:00Z">
        <w:r>
          <w:t xml:space="preserve">and </w:t>
        </w:r>
      </w:ins>
      <w:del w:id="48" w:author="Adrian" w:date="2017-05-22T09:30:00Z">
        <w:r>
          <w:delText xml:space="preserve">may </w:delText>
        </w:r>
      </w:del>
      <w:ins w:id="49" w:author="Adrian" w:date="2017-05-22T09:30:00Z">
        <w:r>
          <w:t xml:space="preserve">can </w:t>
        </w:r>
      </w:ins>
      <w:r>
        <w:t xml:space="preserve">cause shifts </w:t>
      </w:r>
      <w:ins w:id="50" w:author="Collin Schwantes" w:date="2017-11-09T19:07:00Z">
        <w:r w:rsidR="00092257">
          <w:t>in</w:t>
        </w:r>
      </w:ins>
      <w:del w:id="51" w:author="Collin Schwantes" w:date="2017-11-09T19:07:00Z">
        <w:r w:rsidDel="00092257">
          <w:delText>in traits that influence</w:delText>
        </w:r>
      </w:del>
      <w:r>
        <w:t xml:space="preserve"> foraging behavior</w:t>
      </w:r>
      <w:ins w:id="52" w:author="Adrian" w:date="2017-05-22T15:09:00Z">
        <w:r>
          <w:t>s</w:t>
        </w:r>
      </w:ins>
      <w:r>
        <w:t xml:space="preserve"> and the distribution of organisms in space</w:t>
      </w:r>
      <w:ins w:id="53" w:author="Adrian" w:date="2017-05-22T15:09:00Z">
        <w:r>
          <w:t xml:space="preserve"> and time</w:t>
        </w:r>
      </w:ins>
      <w:ins w:id="54" w:author="Collin Schwantes" w:date="2017-11-09T19:46:00Z">
        <w:r w:rsidR="00C64E78">
          <w:t xml:space="preserve"> </w:t>
        </w:r>
      </w:ins>
      <w:del w:id="55" w:author="Adrian" w:date="2017-05-22T15:09:00Z">
        <w:r>
          <w:delText xml:space="preserve"> </w:delText>
        </w:r>
      </w:del>
      <w:r>
        <w:fldChar w:fldCharType="begin" w:fldLock="1"/>
      </w:r>
      <w:r>
        <w:instrText>ADDIN CSL_CITATION { "citationItems" : [ { "id" : "ITEM-1", "itemData" : { "DOI" : "10.1073/pnas.071061998", "ISBN" : "0027-8424", "ISSN" : "0027-8424", "PMID" : "11259674", "abstract" : "Many prey modify traits in response to predation risk and this modification of traits can influence the prey's resource acquisition rate. A predator thus can have a \"nonlethal\" impact on prey that can lead to indirect effects on other community members. Such indirect interactions are termed trait-mediated indirect interactions because they arise from a predator's influence on prey traits, rather than prey density. Because such nonlethal predator effects are immediate, can influence the entire prey population, and can occur over the entire prey lifetime, we argue that nonlethal predator effects are likely to contribute strongly to the net indirect effects of predators (i.e., nonlethal effects may be comparable in magnitude to those resulting from killing prey). This prediction was supported by an experiment in which the indirect effects of a larval dragonfly (Anax sp.) predator on large bullfrog tadpoles (Rana catesbeiana), through nonlethal effects on competing small bullfrog tadpoles, were large relative to indirect effects caused by density reduction of the small tadpoles (the lethal effect). Treatments in which lethal and nonlethal effects of Anax were manipulated independently indicated that this result was robust for a large range of different combinations of lethal and nonlethal effects. Because many, if not most, prey modify traits in response to predators, our results suggest that the magnitude of interaction coefficients between two species may often be dynamically related to changes in other community members, and that many indirect effects previously attributed to the lethal effects of predators may instead be due to shifts in traits of surviving prey.", "author" : [ { "dropping-particle" : "", "family" : "Peacor", "given" : "S D", "non-dropping-particle" : "", "parse-names" : false, "suffix" : "" }, { "dropping-particle" : "", "family" : "Werner", "given" : "E E", "non-dropping-particle" : "", "parse-names" : false, "suffix" : "" } ], "container-title" : "Proceedings of the National Academy of Sciences of the United States of America", "id" : "ITEM-1", "issue" : "7", "issued" : { "date-parts" : [ [ "2001" ] ] }, "page" : "3904-3908", "title" : "The contribution of trait-mediated indirect effects to the net effects of a predator.", "type" : "article-journal", "volume" : "98" }, "uris" : [ "http://www.mendeley.com/documents/?uuid=76fd0034-38a3-4365-9407-b3efe4f15ebb" ] } ], "mendeley" : { "formattedCitation" : "(Peacor and Werner 2001)", "plainTextFormattedCitation" : "(Peacor and Werner 2001)", "previouslyFormattedCitation" : "(Peacor and Werner 2001)" }, "properties" : { "noteIndex" : 0 }, "schema" : "https://github.com/citation-style-language/schema/raw/master/csl-citation.json" }</w:instrText>
      </w:r>
      <w:r>
        <w:fldChar w:fldCharType="separate"/>
      </w:r>
      <w:r>
        <w:rPr>
          <w:noProof/>
        </w:rPr>
        <w:t>(Peacor and Werner 2001)</w:t>
      </w:r>
      <w:r>
        <w:fldChar w:fldCharType="end"/>
      </w:r>
      <w:r>
        <w:t xml:space="preserve">. </w:t>
      </w:r>
      <w:ins w:id="56" w:author="Adrian" w:date="2017-05-22T09:31:00Z">
        <w:r>
          <w:t>Such changes in behaviors can subsequently impact other species</w:t>
        </w:r>
      </w:ins>
      <w:ins w:id="57" w:author="Collin Schwantes" w:date="2017-11-09T19:46:00Z">
        <w:r w:rsidR="00C64E78">
          <w:t>’</w:t>
        </w:r>
      </w:ins>
      <w:ins w:id="58" w:author="Adrian" w:date="2017-05-22T09:31:00Z">
        <w:r>
          <w:t xml:space="preserve"> interactions</w:t>
        </w:r>
      </w:ins>
      <w:ins w:id="59" w:author="Adrian" w:date="2017-05-22T09:33:00Z">
        <w:r>
          <w:t>, community</w:t>
        </w:r>
      </w:ins>
      <w:ins w:id="60" w:author="Adrian" w:date="2017-05-22T09:31:00Z">
        <w:r>
          <w:t xml:space="preserve"> </w:t>
        </w:r>
      </w:ins>
      <w:ins w:id="61" w:author="Adrian" w:date="2017-05-22T09:33:00Z">
        <w:r>
          <w:t xml:space="preserve">dynamics, and even ecosystem services </w:t>
        </w:r>
      </w:ins>
      <w:ins w:id="62" w:author="Adrian" w:date="2017-06-14T10:29:00Z">
        <w:r>
          <w:t>(</w:t>
        </w:r>
        <w:r w:rsidRPr="00092257">
          <w:rPr>
            <w:highlight w:val="yellow"/>
            <w:rPrChange w:id="63" w:author="Collin Schwantes" w:date="2017-11-09T19:06:00Z">
              <w:rPr/>
            </w:rPrChange>
          </w:rPr>
          <w:t>Menge 1995, Leibold 1995, Peckarsky et al 2008)</w:t>
        </w:r>
      </w:ins>
      <w:ins w:id="64" w:author="Adrian" w:date="2017-05-22T09:33:00Z">
        <w:r w:rsidRPr="00092257">
          <w:rPr>
            <w:highlight w:val="yellow"/>
            <w:rPrChange w:id="65" w:author="Collin Schwantes" w:date="2017-11-09T19:06:00Z">
              <w:rPr/>
            </w:rPrChange>
          </w:rPr>
          <w:t>.</w:t>
        </w:r>
        <w:r>
          <w:t xml:space="preserve"> </w:t>
        </w:r>
      </w:ins>
      <w:ins w:id="66" w:author="Deane" w:date="2017-05-11T10:11:00Z">
        <w:del w:id="67" w:author="Adrian" w:date="2017-05-22T15:15:00Z">
          <w:r>
            <w:delText xml:space="preserve">For pollinators, the presence of competitors or predators may influence not only their behavior, but also their effectiveness at pollination.  </w:delText>
          </w:r>
        </w:del>
      </w:ins>
      <w:ins w:id="68" w:author="Collin Schwantes" w:date="2017-11-09T19:46:00Z">
        <w:r w:rsidR="00C64E78">
          <w:t>B</w:t>
        </w:r>
      </w:ins>
      <w:ins w:id="69" w:author="Adrian" w:date="2017-05-22T15:15:00Z">
        <w:del w:id="70" w:author="Collin Schwantes" w:date="2017-11-09T19:46:00Z">
          <w:r w:rsidDel="00C64E78">
            <w:delText xml:space="preserve">For instance, </w:delText>
          </w:r>
        </w:del>
      </w:ins>
      <w:ins w:id="71" w:author="Deane" w:date="2017-05-11T10:11:00Z">
        <w:del w:id="72" w:author="Adrian" w:date="2017-05-22T15:15:00Z">
          <w:r>
            <w:delText>B</w:delText>
          </w:r>
        </w:del>
      </w:ins>
      <w:ins w:id="73" w:author="Adrian" w:date="2017-05-22T15:15:00Z">
        <w:del w:id="74" w:author="Collin Schwantes" w:date="2017-11-09T19:46:00Z">
          <w:r w:rsidDel="00C64E78">
            <w:delText>b</w:delText>
          </w:r>
        </w:del>
      </w:ins>
      <w:ins w:id="75" w:author="Deane" w:date="2017-05-11T10:11:00Z">
        <w:r>
          <w:t xml:space="preserve">ees (Apoidea) </w:t>
        </w:r>
      </w:ins>
      <w:ins w:id="76" w:author="Collin Schwantes" w:date="2017-11-09T19:38:00Z">
        <w:r w:rsidR="0053418D">
          <w:t xml:space="preserve">and their responses to competitors and predators </w:t>
        </w:r>
      </w:ins>
      <w:ins w:id="77" w:author="Deane" w:date="2017-05-11T10:11:00Z">
        <w:r>
          <w:t>are of particular importance</w:t>
        </w:r>
      </w:ins>
      <w:ins w:id="78" w:author="Collin Schwantes" w:date="2017-11-09T19:39:00Z">
        <w:r w:rsidR="00892095">
          <w:t xml:space="preserve"> </w:t>
        </w:r>
      </w:ins>
      <w:ins w:id="79" w:author="Adrian" w:date="2017-05-22T09:45:00Z">
        <w:del w:id="80" w:author="Collin Schwantes" w:date="2017-11-09T19:38:00Z">
          <w:r w:rsidDel="0053418D">
            <w:delText>, given their importance</w:delText>
          </w:r>
        </w:del>
        <w:del w:id="81" w:author="Collin Schwantes" w:date="2017-11-10T11:57:00Z">
          <w:r w:rsidDel="00892095">
            <w:delText xml:space="preserve"> </w:delText>
          </w:r>
        </w:del>
        <w:del w:id="82" w:author="Collin Schwantes" w:date="2017-11-09T19:47:00Z">
          <w:r w:rsidDel="00C64E78">
            <w:delText>as</w:delText>
          </w:r>
        </w:del>
      </w:ins>
      <w:ins w:id="83" w:author="Collin Schwantes" w:date="2017-11-09T19:47:00Z">
        <w:r w:rsidR="00C64E78">
          <w:t>given that</w:t>
        </w:r>
      </w:ins>
      <w:ins w:id="84" w:author="Collin Schwantes" w:date="2017-11-09T19:38:00Z">
        <w:r w:rsidR="00C64E78">
          <w:t xml:space="preserve"> </w:t>
        </w:r>
      </w:ins>
      <w:ins w:id="85" w:author="Collin Schwantes" w:date="2017-11-10T11:59:00Z">
        <w:r w:rsidR="00892095">
          <w:t xml:space="preserve">bees </w:t>
        </w:r>
      </w:ins>
      <w:ins w:id="86" w:author="Collin Schwantes" w:date="2017-11-09T19:38:00Z">
        <w:r w:rsidR="00C64E78">
          <w:t>serve as</w:t>
        </w:r>
      </w:ins>
      <w:ins w:id="87" w:author="Adrian" w:date="2017-05-22T09:45:00Z">
        <w:r>
          <w:t xml:space="preserve"> pollinators in both agricultural and natural ecosystems </w:t>
        </w:r>
        <w:r w:rsidRPr="00092257">
          <w:rPr>
            <w:highlight w:val="yellow"/>
            <w:rPrChange w:id="88" w:author="Collin Schwantes" w:date="2017-11-09T19:06:00Z">
              <w:rPr/>
            </w:rPrChange>
          </w:rPr>
          <w:t>(</w:t>
        </w:r>
      </w:ins>
      <w:ins w:id="89" w:author="Adrian" w:date="2017-06-14T10:33:00Z">
        <w:r w:rsidRPr="00092257">
          <w:rPr>
            <w:highlight w:val="yellow"/>
            <w:rPrChange w:id="90" w:author="Collin Schwantes" w:date="2017-11-09T19:06:00Z">
              <w:rPr/>
            </w:rPrChange>
          </w:rPr>
          <w:t>Aizen et al 2009</w:t>
        </w:r>
      </w:ins>
      <w:ins w:id="91" w:author="Adrian" w:date="2017-06-14T10:34:00Z">
        <w:r w:rsidRPr="00092257">
          <w:rPr>
            <w:highlight w:val="yellow"/>
            <w:rPrChange w:id="92" w:author="Collin Schwantes" w:date="2017-11-09T19:06:00Z">
              <w:rPr/>
            </w:rPrChange>
          </w:rPr>
          <w:t>, Davila et al 2012</w:t>
        </w:r>
      </w:ins>
      <w:ins w:id="93" w:author="Collin Schwantes" w:date="2017-11-09T19:38:00Z">
        <w:r w:rsidR="0053418D">
          <w:rPr>
            <w:highlight w:val="yellow"/>
          </w:rPr>
          <w:t>)</w:t>
        </w:r>
      </w:ins>
      <w:ins w:id="94" w:author="Collin Schwantes" w:date="2017-11-09T19:39:00Z">
        <w:r w:rsidR="00C64E78">
          <w:rPr>
            <w:highlight w:val="yellow"/>
          </w:rPr>
          <w:t xml:space="preserve">. Thus </w:t>
        </w:r>
      </w:ins>
      <w:ins w:id="95" w:author="Collin Schwantes" w:date="2017-11-09T19:40:00Z">
        <w:r w:rsidR="00C64E78">
          <w:rPr>
            <w:highlight w:val="yellow"/>
          </w:rPr>
          <w:t xml:space="preserve">interactions </w:t>
        </w:r>
      </w:ins>
      <w:ins w:id="96" w:author="Collin Schwantes" w:date="2017-11-10T11:59:00Z">
        <w:r w:rsidR="00892095">
          <w:rPr>
            <w:highlight w:val="yellow"/>
          </w:rPr>
          <w:t>that</w:t>
        </w:r>
      </w:ins>
      <w:ins w:id="97" w:author="Collin Schwantes" w:date="2017-11-09T19:40:00Z">
        <w:r w:rsidR="00C64E78">
          <w:rPr>
            <w:highlight w:val="yellow"/>
          </w:rPr>
          <w:t xml:space="preserve"> </w:t>
        </w:r>
      </w:ins>
      <w:ins w:id="98" w:author="Adrian" w:date="2017-05-22T09:45:00Z">
        <w:del w:id="99" w:author="Collin Schwantes" w:date="2017-11-09T19:37:00Z">
          <w:r w:rsidRPr="00092257" w:rsidDel="0053418D">
            <w:rPr>
              <w:highlight w:val="yellow"/>
              <w:rPrChange w:id="100" w:author="Collin Schwantes" w:date="2017-11-09T19:06:00Z">
                <w:rPr/>
              </w:rPrChange>
            </w:rPr>
            <w:delText>)</w:delText>
          </w:r>
          <w:r w:rsidDel="0053418D">
            <w:delText xml:space="preserve">, </w:delText>
          </w:r>
        </w:del>
      </w:ins>
      <w:ins w:id="101" w:author="Adrian" w:date="2017-05-22T15:14:00Z">
        <w:del w:id="102" w:author="Collin Schwantes" w:date="2017-11-09T19:37:00Z">
          <w:r w:rsidDel="0053418D">
            <w:delText>and</w:delText>
          </w:r>
        </w:del>
      </w:ins>
      <w:ins w:id="103" w:author="Adrian" w:date="2017-05-22T09:45:00Z">
        <w:del w:id="104" w:author="Collin Schwantes" w:date="2017-11-09T19:37:00Z">
          <w:r w:rsidDel="0053418D">
            <w:delText xml:space="preserve"> their</w:delText>
          </w:r>
        </w:del>
      </w:ins>
      <w:ins w:id="105" w:author="Deane" w:date="2017-05-11T10:11:00Z">
        <w:del w:id="106" w:author="Collin Schwantes" w:date="2017-11-09T19:37:00Z">
          <w:r w:rsidDel="0053418D">
            <w:delText xml:space="preserve"> as p</w:delText>
          </w:r>
        </w:del>
      </w:ins>
      <w:ins w:id="107" w:author="Deane" w:date="2017-05-11T10:13:00Z">
        <w:del w:id="108" w:author="Collin Schwantes" w:date="2017-11-09T19:37:00Z">
          <w:r w:rsidDel="0053418D">
            <w:delText>ollinators and understanding how they respon</w:delText>
          </w:r>
        </w:del>
      </w:ins>
      <w:ins w:id="109" w:author="Adrian" w:date="2017-05-22T09:46:00Z">
        <w:del w:id="110" w:author="Collin Schwantes" w:date="2017-11-09T19:37:00Z">
          <w:r w:rsidDel="0053418D">
            <w:delText>se</w:delText>
          </w:r>
        </w:del>
      </w:ins>
      <w:ins w:id="111" w:author="Adrian" w:date="2017-05-22T15:12:00Z">
        <w:del w:id="112" w:author="Collin Schwantes" w:date="2017-11-09T19:37:00Z">
          <w:r w:rsidDel="0053418D">
            <w:delText>s</w:delText>
          </w:r>
        </w:del>
      </w:ins>
      <w:ins w:id="113" w:author="Deane" w:date="2017-05-11T10:13:00Z">
        <w:del w:id="114" w:author="Collin Schwantes" w:date="2017-11-09T19:37:00Z">
          <w:r w:rsidDel="0053418D">
            <w:delText>d to the presence of competitors and predators</w:delText>
          </w:r>
        </w:del>
        <w:del w:id="115" w:author="Collin Schwantes" w:date="2017-11-09T19:39:00Z">
          <w:r w:rsidDel="00C64E78">
            <w:delText xml:space="preserve"> </w:delText>
          </w:r>
        </w:del>
      </w:ins>
      <w:ins w:id="116" w:author="Adrian" w:date="2017-05-22T15:15:00Z">
        <w:del w:id="117" w:author="Collin Schwantes" w:date="2017-11-09T19:39:00Z">
          <w:r w:rsidDel="00C64E78">
            <w:delText xml:space="preserve">may </w:delText>
          </w:r>
        </w:del>
        <w:r>
          <w:t xml:space="preserve">influence </w:t>
        </w:r>
        <w:del w:id="118" w:author="Collin Schwantes" w:date="2017-11-10T12:07:00Z">
          <w:r w:rsidDel="00DE4591">
            <w:delText xml:space="preserve">not only </w:delText>
          </w:r>
        </w:del>
        <w:r>
          <w:t>their behavior</w:t>
        </w:r>
        <w:del w:id="119" w:author="Collin Schwantes" w:date="2017-11-10T12:08:00Z">
          <w:r w:rsidDel="00DE4591">
            <w:delText xml:space="preserve">, but also </w:delText>
          </w:r>
        </w:del>
      </w:ins>
      <w:ins w:id="120" w:author="Adrian" w:date="2017-06-14T12:57:00Z">
        <w:del w:id="121" w:author="Collin Schwantes" w:date="2017-11-10T12:08:00Z">
          <w:r w:rsidDel="00DE4591">
            <w:delText>their impact on</w:delText>
          </w:r>
        </w:del>
      </w:ins>
      <w:ins w:id="122" w:author="Collin Schwantes" w:date="2017-11-10T12:08:00Z">
        <w:r w:rsidR="00DE4591">
          <w:t xml:space="preserve"> may also impact</w:t>
        </w:r>
      </w:ins>
      <w:ins w:id="123" w:author="Adrian" w:date="2017-06-14T12:57:00Z">
        <w:r>
          <w:t xml:space="preserve"> plant reproduction </w:t>
        </w:r>
        <w:r w:rsidRPr="00092257">
          <w:rPr>
            <w:highlight w:val="yellow"/>
            <w:rPrChange w:id="124" w:author="Collin Schwantes" w:date="2017-11-09T19:06:00Z">
              <w:rPr/>
            </w:rPrChange>
          </w:rPr>
          <w:t>(Higginson et al 2010</w:t>
        </w:r>
        <w:r>
          <w:t>)</w:t>
        </w:r>
        <w:del w:id="125" w:author="Collin Schwantes" w:date="2017-11-09T19:05:00Z">
          <w:r w:rsidDel="00092257">
            <w:delText xml:space="preserve"> </w:delText>
          </w:r>
        </w:del>
      </w:ins>
      <w:ins w:id="126" w:author="Adrian" w:date="2017-05-22T15:15:00Z">
        <w:del w:id="127" w:author="Collin Schwantes" w:date="2017-11-09T19:05:00Z">
          <w:r w:rsidDel="00092257">
            <w:delText xml:space="preserve">. </w:delText>
          </w:r>
        </w:del>
      </w:ins>
      <w:ins w:id="128" w:author="Deane" w:date="2017-05-11T10:13:00Z">
        <w:del w:id="129" w:author="Adrian" w:date="2017-05-22T09:46:00Z">
          <w:r>
            <w:delText>is especially important because of their crucial role in flowering plant reproduction</w:delText>
          </w:r>
        </w:del>
        <w:r>
          <w:t xml:space="preserve">. </w:t>
        </w:r>
        <w:del w:id="130" w:author="Adrian" w:date="2017-05-22T09:47:00Z">
          <w:r>
            <w:delText xml:space="preserve"> </w:delText>
          </w:r>
        </w:del>
      </w:ins>
      <w:r>
        <w:t>For example, the experimental removal of western yellow jackets (</w:t>
      </w:r>
      <w:r>
        <w:rPr>
          <w:i/>
        </w:rPr>
        <w:t>Vespula pensylvanica</w:t>
      </w:r>
      <w:r>
        <w:t xml:space="preserve">), a </w:t>
      </w:r>
      <w:del w:id="131" w:author="Adrian" w:date="2017-05-22T15:16:00Z">
        <w:r>
          <w:delText xml:space="preserve">predator and </w:delText>
        </w:r>
      </w:del>
      <w:r>
        <w:t xml:space="preserve">nectar competitor </w:t>
      </w:r>
      <w:del w:id="132" w:author="Adrian" w:date="2017-05-22T09:47:00Z">
        <w:r>
          <w:delText xml:space="preserve">for </w:delText>
        </w:r>
      </w:del>
      <w:ins w:id="133" w:author="Adrian" w:date="2017-05-22T09:47:00Z">
        <w:r>
          <w:t xml:space="preserve">of </w:t>
        </w:r>
      </w:ins>
      <w:r>
        <w:t>bees</w:t>
      </w:r>
      <w:del w:id="134" w:author="Adrian" w:date="2017-05-22T15:17:00Z">
        <w:r>
          <w:delText>, from sections of</w:delText>
        </w:r>
      </w:del>
      <w:ins w:id="135" w:author="Adrian" w:date="2017-05-22T15:17:00Z">
        <w:r>
          <w:t xml:space="preserve"> in</w:t>
        </w:r>
      </w:ins>
      <w:r>
        <w:t xml:space="preserve"> Hawaiian forest</w:t>
      </w:r>
      <w:ins w:id="136" w:author="Adrian" w:date="2017-06-14T10:35:00Z">
        <w:r>
          <w:t>s</w:t>
        </w:r>
      </w:ins>
      <w:ins w:id="137" w:author="Adrian" w:date="2017-05-22T15:17:00Z">
        <w:r>
          <w:t xml:space="preserve">, </w:t>
        </w:r>
      </w:ins>
      <w:del w:id="138" w:author="Adrian" w:date="2017-05-22T15:17:00Z">
        <w:r>
          <w:delText xml:space="preserve"> </w:delText>
        </w:r>
      </w:del>
      <w:r>
        <w:t>increase</w:t>
      </w:r>
      <w:del w:id="139" w:author="Adrian" w:date="2017-05-22T09:47:00Z">
        <w:r>
          <w:delText>s</w:delText>
        </w:r>
      </w:del>
      <w:ins w:id="140" w:author="Adrian" w:date="2017-05-22T09:47:00Z">
        <w:r>
          <w:t>d</w:t>
        </w:r>
      </w:ins>
      <w:r>
        <w:t xml:space="preserve"> bee visitation to </w:t>
      </w:r>
      <w:r>
        <w:rPr>
          <w:i/>
        </w:rPr>
        <w:t>Metrosideros polymorpha</w:t>
      </w:r>
      <w:r>
        <w:t xml:space="preserve"> (Myrtaceae) blooms 3 to 16 fold </w:t>
      </w:r>
      <w:del w:id="141" w:author="Collin Schwantes" w:date="2017-11-09T19:35:00Z">
        <w:r w:rsidDel="0053418D">
          <w:delText>(</w:delText>
        </w:r>
      </w:del>
      <w:ins w:id="142" w:author="Collin Schwantes" w:date="2017-11-09T19:35:00Z">
        <w:r w:rsidR="0053418D">
          <w:fldChar w:fldCharType="begin" w:fldLock="1"/>
        </w:r>
      </w:ins>
      <w:r w:rsidR="0053418D">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 "properties" : { "noteIndex" : 0 }, "schema" : "https://github.com/citation-style-language/schema/raw/master/csl-citation.json" }</w:instrText>
      </w:r>
      <w:r w:rsidR="0053418D">
        <w:fldChar w:fldCharType="separate"/>
      </w:r>
      <w:r w:rsidR="0053418D" w:rsidRPr="0053418D">
        <w:rPr>
          <w:noProof/>
        </w:rPr>
        <w:t>(Hanna et al. 2014)</w:t>
      </w:r>
      <w:ins w:id="143" w:author="Collin Schwantes" w:date="2017-11-09T19:35:00Z">
        <w:r w:rsidR="0053418D">
          <w:fldChar w:fldCharType="end"/>
        </w:r>
      </w:ins>
      <w:del w:id="144" w:author="Collin Schwantes" w:date="2017-11-09T19:35:00Z">
        <w:r w:rsidRPr="00092257" w:rsidDel="0053418D">
          <w:rPr>
            <w:highlight w:val="yellow"/>
            <w:rPrChange w:id="145" w:author="Collin Schwantes" w:date="2017-11-09T19:06:00Z">
              <w:rPr/>
            </w:rPrChange>
          </w:rPr>
          <w:delText>Hanna et al. 2014</w:delText>
        </w:r>
        <w:r w:rsidDel="0053418D">
          <w:delText>)</w:delText>
        </w:r>
      </w:del>
      <w:r>
        <w:t xml:space="preserve">. </w:t>
      </w:r>
      <w:del w:id="146" w:author="Adrian" w:date="2017-05-22T15:17:00Z">
        <w:r>
          <w:delText>Additionally</w:delText>
        </w:r>
      </w:del>
      <w:ins w:id="147" w:author="Adrian" w:date="2017-05-22T15:17:00Z">
        <w:r>
          <w:t>Moreover</w:t>
        </w:r>
      </w:ins>
      <w:r>
        <w:t>, bees visiting flowers in sections of forest without yellow jackets display</w:t>
      </w:r>
      <w:ins w:id="148" w:author="Adrian" w:date="2017-05-22T09:47:00Z">
        <w:r>
          <w:t>ed</w:t>
        </w:r>
      </w:ins>
      <w:r>
        <w:t xml:space="preserve"> distinct foraging behaviors, collecting pollen and making contact with floral stigmas more frequently than bees in control plots</w:t>
      </w:r>
      <w:ins w:id="149" w:author="Collin Schwantes" w:date="2017-11-09T19:36:00Z">
        <w:r w:rsidR="0053418D">
          <w:t xml:space="preserve"> </w:t>
        </w:r>
      </w:ins>
      <w:del w:id="150" w:author="Adrian" w:date="2017-05-22T15:17:00Z">
        <w:r>
          <w:delText xml:space="preserve"> with yellow jackets </w:delText>
        </w:r>
      </w:del>
      <w:r>
        <w:fldChar w:fldCharType="begin" w:fldLock="1"/>
      </w:r>
      <w:r>
        <w:instrText>ADDIN CSL_CITATION { "citationItems" : [ { "id" : "ITEM-1", "itemData" : { "DOI" : "10.1890/13-1276.1", "ISBN" : "0012-9658", "ISSN" : "00129658", "PMID" : "25039226", "abstract" : "Plant-pollinator mutualisms are disrupted by a variety of competitive interactions between introduced and native floral visitors. The invasive western yellowjacket wasp, Vespula pensylvanica, is an aggressive nectar thief of the dominant endemic Hawaiian tree species, Metrosideros polymorpha. We conducted a large-scale, multiyear manipulative experiment to investigate the impacts of V. pensylvanica on the structure and behavior of the M. polymorpha pollinator community, including competitive mechanisms related to resource availability. Our results demonstrate that V. pensylvanica, through both superior exploitative and interference competition, influences resource partitioning and displaces native and nonnative M. polymorpha pollinators. Furthermore, the restructuring of the pollinator community due to V. pensylvanica competition and predation results in a significant decrease in the overall pollinator effectiveness and fruit set of M. polymorpha. This research highlights both the competitive mechanisms and contrasting effects of social insect invaders on plant-pollinator mutualisms and the role of competition in pollinator community structure.", "author" : [ { "dropping-particle" : "", "family" : "Hanna", "given" : "Cause", "non-dropping-particle" : "", "parse-names" : false, "suffix" : "" }, { "dropping-particle" : "", "family" : "Foote", "given" : "David", "non-dropping-particle" : "", "parse-names" : false, "suffix" : "" }, { "dropping-particle" : "", "family" : "Kremen", "given" : "Claire", "non-dropping-particle" : "", "parse-names" : false, "suffix" : "" } ], "container-title" : "Ecology", "id" : "ITEM-1", "issue" : "6", "issued" : { "date-parts" : [ [ "2014" ] ] }, "page" : "1622-1632", "title" : "Competitive impacts of an invasive nectar thief on plant-pollinator mutualisms", "type" : "article-journal", "volume" : "95" }, "uris" : [ "http://www.mendeley.com/documents/?uuid=2911ce16-a2b9-46bb-a8ba-3abeea0b1b6b" ] } ], "mendeley" : { "formattedCitation" : "(Hanna et al. 2014)", "plainTextFormattedCitation" : "(Hanna et al. 2014)", "previouslyFormattedCitation" : "(Hanna et al. 2014)" }, "properties" : { "noteIndex" : 0 }, "schema" : "https://github.com/citation-style-language/schema/raw/master/csl-citation.json" }</w:instrText>
      </w:r>
      <w:r>
        <w:fldChar w:fldCharType="separate"/>
      </w:r>
      <w:r>
        <w:rPr>
          <w:noProof/>
        </w:rPr>
        <w:t>(Hanna et al. 2014)</w:t>
      </w:r>
      <w:r>
        <w:fldChar w:fldCharType="end"/>
      </w:r>
      <w:r>
        <w:t xml:space="preserve">. </w:t>
      </w:r>
      <w:ins w:id="151" w:author="Adrian" w:date="2017-06-14T10:36:00Z">
        <w:r>
          <w:t>While y</w:t>
        </w:r>
      </w:ins>
      <w:ins w:id="152" w:author="Adrian" w:date="2017-05-22T15:17:00Z">
        <w:r>
          <w:t>ellow jackets can also predate bees</w:t>
        </w:r>
      </w:ins>
      <w:ins w:id="153" w:author="Adrian" w:date="2017-06-14T10:36:00Z">
        <w:r>
          <w:t>,</w:t>
        </w:r>
      </w:ins>
      <w:ins w:id="154" w:author="Adrian" w:date="2017-05-22T15:17:00Z">
        <w:r>
          <w:t xml:space="preserve"> </w:t>
        </w:r>
      </w:ins>
      <w:del w:id="155" w:author="Adrian" w:date="2017-05-22T09:48:00Z">
        <w:r>
          <w:delText xml:space="preserve"> </w:delText>
        </w:r>
      </w:del>
      <w:ins w:id="156" w:author="Adrian" w:date="2017-05-22T15:18:00Z">
        <w:r>
          <w:t>w</w:t>
        </w:r>
      </w:ins>
      <w:ins w:id="157" w:author="Adrian" w:date="2017-05-16T13:45:00Z">
        <w:r>
          <w:t xml:space="preserve">hether such changes </w:t>
        </w:r>
      </w:ins>
      <w:ins w:id="158" w:author="Adrian" w:date="2017-05-16T13:46:00Z">
        <w:r>
          <w:t>we</w:t>
        </w:r>
      </w:ins>
      <w:ins w:id="159" w:author="Adrian" w:date="2017-05-16T13:45:00Z">
        <w:r>
          <w:t xml:space="preserve">re driven by competitive or </w:t>
        </w:r>
      </w:ins>
      <w:ins w:id="160" w:author="Adrian" w:date="2017-05-16T13:46:00Z">
        <w:r>
          <w:t>predatory interactions is still unknown</w:t>
        </w:r>
      </w:ins>
      <w:ins w:id="161" w:author="Adrian" w:date="2017-05-22T15:18:00Z">
        <w:r>
          <w:t>. S</w:t>
        </w:r>
      </w:ins>
      <w:ins w:id="162" w:author="Adrian" w:date="2017-05-22T09:48:00Z">
        <w:r>
          <w:t xml:space="preserve">tudies exploring the impacts of both predatory and competitive interactions are needed to </w:t>
        </w:r>
        <w:del w:id="163" w:author="Collin Schwantes" w:date="2017-11-09T19:49:00Z">
          <w:r w:rsidDel="00DE5C41">
            <w:delText>explore</w:delText>
          </w:r>
        </w:del>
      </w:ins>
      <w:ins w:id="164" w:author="Collin Schwantes" w:date="2017-11-09T19:49:00Z">
        <w:r w:rsidR="00DE5C41">
          <w:t>illucidate</w:t>
        </w:r>
      </w:ins>
      <w:ins w:id="165" w:author="Adrian" w:date="2017-05-22T09:48:00Z">
        <w:r>
          <w:t xml:space="preserve"> mechanisms driving bee foraging behavior. </w:t>
        </w:r>
      </w:ins>
    </w:p>
    <w:p w14:paraId="5F93F37F" w14:textId="0AE92859" w:rsidR="000839C3" w:rsidRPr="00C64E78" w:rsidDel="00DE5C41" w:rsidRDefault="00B61500" w:rsidP="00DE5C41">
      <w:pPr>
        <w:pStyle w:val="ListParagraph"/>
        <w:numPr>
          <w:ilvl w:val="0"/>
          <w:numId w:val="1"/>
        </w:numPr>
        <w:spacing w:line="480" w:lineRule="auto"/>
        <w:rPr>
          <w:del w:id="166" w:author="Collin Schwantes" w:date="2017-11-09T19:49:00Z"/>
          <w:rPrChange w:id="167" w:author="Collin Schwantes" w:date="2017-11-09T19:44:00Z">
            <w:rPr>
              <w:del w:id="168" w:author="Collin Schwantes" w:date="2017-11-09T19:49:00Z"/>
              <w:lang w:val="uz-Cyrl-UZ" w:eastAsia="uz-Cyrl-UZ" w:bidi="uz-Cyrl-UZ"/>
            </w:rPr>
          </w:rPrChange>
        </w:rPr>
        <w:pPrChange w:id="169" w:author="Collin Schwantes" w:date="2017-11-09T19:49:00Z">
          <w:pPr>
            <w:spacing w:line="480" w:lineRule="auto"/>
            <w:ind w:firstLine="720"/>
          </w:pPr>
        </w:pPrChange>
      </w:pPr>
      <w:del w:id="170" w:author="Collin Schwantes" w:date="2017-11-09T19:49:00Z">
        <w:r w:rsidDel="00DE5C41">
          <w:delText>Understanding how bees respond to interactions with predators and competitors while foraging is especially important because of their crucial role in flowering plant reproduction.</w:delText>
        </w:r>
      </w:del>
    </w:p>
    <w:p w14:paraId="49F140CD" w14:textId="353A92D3" w:rsidR="000839C3" w:rsidDel="00AA32C4" w:rsidRDefault="00B61500" w:rsidP="00EB7BBB">
      <w:pPr>
        <w:spacing w:line="480" w:lineRule="auto"/>
        <w:ind w:firstLine="720"/>
        <w:rPr>
          <w:del w:id="171" w:author="Collin Schwantes" w:date="2017-11-10T13:23:00Z"/>
          <w:lang w:val="uz-Cyrl-UZ" w:eastAsia="uz-Cyrl-UZ" w:bidi="uz-Cyrl-UZ"/>
        </w:rPr>
        <w:pPrChange w:id="172" w:author="Collin Schwantes" w:date="2017-11-10T12:23:00Z">
          <w:pPr>
            <w:spacing w:line="480" w:lineRule="auto"/>
            <w:ind w:firstLine="720"/>
          </w:pPr>
        </w:pPrChange>
      </w:pPr>
      <w:r>
        <w:t xml:space="preserve">While foraging, a bee considers a suite of floral characteristics to assess floral quality </w:t>
      </w:r>
      <w:r>
        <w:fldChar w:fldCharType="begin" w:fldLock="1"/>
      </w:r>
      <w:r w:rsidR="00092257">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"genre" : "article", "id" : "ITEM-1", "issue" : "4", "issued" : { "date-parts" : [ [ "2006", "8" ] ] }, "page" : "428-435", "title" : "Recognition of flowers by pollinators", "type" : "article-journal", "volume" : "9" }, "uris" : [ "http://www.mendeley.com/documents/?uuid=2704d266-3cb4-49d8-918a-742ef8d5e90e" ] } ], "mendeley" : { "formattedCitation" : "(Chittka and Raine 2006)", "plainTextFormattedCitation" : "(Chittka and Raine 2006)", "previouslyFormattedCitation" : "(Chittka and Raine 2006)" }, "properties" : { "noteIndex" : 0 }, "schema" : "https://github.com/citation-style-language/schema/raw/master/csl-citation.json" }</w:instrText>
      </w:r>
      <w:r>
        <w:fldChar w:fldCharType="separate"/>
      </w:r>
      <w:r>
        <w:rPr>
          <w:noProof/>
        </w:rPr>
        <w:t>(Chittka and Raine 2006)</w:t>
      </w:r>
      <w:r>
        <w:fldChar w:fldCharType="end"/>
      </w:r>
      <w:ins w:id="173" w:author="Collin Schwantes" w:date="2017-11-09T19:43:00Z">
        <w:r w:rsidR="00EB7BBB">
          <w:t xml:space="preserve">. Among those characteristics is the risk of physical harm via interactions with predators or interference competitors </w:t>
        </w:r>
      </w:ins>
      <w:del w:id="174" w:author="Collin Schwantes" w:date="2017-11-09T19:43:00Z">
        <w:r w:rsidDel="00C64E78">
          <w:delText>; however,</w:delText>
        </w:r>
      </w:del>
      <w:del w:id="175" w:author="Collin Schwantes" w:date="2017-11-10T12:22:00Z">
        <w:r w:rsidDel="00EB7BBB">
          <w:delText xml:space="preserve"> the presence </w:delText>
        </w:r>
      </w:del>
      <w:del w:id="176" w:author="Collin Schwantes" w:date="2017-11-10T12:23:00Z">
        <w:r w:rsidDel="00EB7BBB">
          <w:delText xml:space="preserve">of predators or competitors adds another dimension to floral quality: </w:delText>
        </w:r>
      </w:del>
      <w:ins w:id="177" w:author="Adrian" w:date="2017-05-22T09:49:00Z">
        <w:del w:id="178" w:author="Collin Schwantes" w:date="2017-11-10T12:23:00Z">
          <w:r w:rsidDel="00EB7BBB">
            <w:delText xml:space="preserve">the </w:delText>
          </w:r>
        </w:del>
      </w:ins>
      <w:del w:id="179" w:author="Collin Schwantes" w:date="2017-11-10T12:23:00Z">
        <w:r w:rsidDel="00EB7BBB">
          <w:delText xml:space="preserve">risk of physical harm via predation or interference competition </w:delText>
        </w:r>
      </w:del>
      <w:r>
        <w:fldChar w:fldCharType="begin" w:fldLock="1"/>
      </w:r>
      <w:r w:rsidR="00092257">
        <w:instrText>ADDIN CSL_CITATION { "citationItems" : [ { "id" : "ITEM-1", "itemData" : { "DOI" : "10.1046/j.1461-0248.2001.00228.x", "ISSN" : "1461-023X", "author" : [ { "dropping-particle" : "", "family" : "Dukas", "given" : "R", "non-dropping-particle" : "", "parse-names" : false, "suffix" : "" } ], "container-title" : "Ecology letters", "genre" : "article", "id" : "ITEM-1", "issue" : "4", "issued" : { "date-parts" : [ [ "2001", "7" ] ] }, "page" : "327-333", "title" : "Effects of perceived danger on flower choice by bees", "type" : "article-journal", "volume" : "4" }, "uris" : [ "http://www.mendeley.com/documents/?uuid=dacbb1b5-4d53-4420-909b-8d83ad8f4bac" ] }, { "id" : "ITEM-2", "itemData" : { "DOI" : "10.1111/j.1600-0706.2009.17841.x", "ISBN" : "1600-0706", "ISSN" : "00301299", "abstract" : "Pollinators and their predators share innate and learned preferences for high quality flowers. Consequently, pollinators are more likely to encounter predators when visiting the most rewarding flowers. I present a model of how different pollina- tor species can maximize lifetime resource gains depending on the density and distribution of predators, as well as their vulnerability to capture by predators. For pollinator species that are difficult for predators to capture, the optimal strategy is to visit the most rewarding flowers as long as predator density is low. At higher predator densities and for pollinators that are more vulnerable to predator capture, the lifetime resource gain from the most rewarding flowers declines and the opti- mal strategy depends on the predator distribution. In some cases, a wide range of floral rewards provides near-maximum lifetime resource gains, which may favor generalization if searching for flowers is costly. In other cases, a low flower reward level provides the maximum lifetime resource gain and so pollinators should specialize on less rewarding flowers. Tus, the model suggests that predators can have qualitatively different top-down effects on plant reproductive success depending on the pollinator species, the density of predators, and the distribution of predators across flower reward levels.", "author" : [ { "dropping-particle" : "", "family" : "Jones", "given" : "Emily I.", "non-dropping-particle" : "", "parse-names" : false, "suffix" : "" } ], "container-title" : "Oikos", "id" : "ITEM-2", "issue" : "September 2009", "issued" : { "date-parts" : [ [ "2010" ] ] }, "page" : "835-840", "title" : "Optimal foraging when predation risk increases with patch resources: an analysis of pollinators and ambush predators", "type" : "article-journal", "volume" : "119" }, "uris" : [ "http://www.mendeley.com/documents/?uuid=152b2f5d-3371-45d8-81d5-6b4d4c296ff1" ] }, { "id" : "ITEM-3", "itemData" : { "DOI" : "10.1016/j.anbehav.2013.09.034", "ISSN" : "0003-3472", "author" : [ { "dropping-particle" : "", "family" : "Kacelnik", "given" : "Alex", "non-dropping-particle" : "", "parse-names" : false, "suffix" : "" }, { "dropping-particle" : "", "family" : "Mouden", "given" : "Claire", "non-dropping-particle" : "El", "parse-names" : false, "suffix" : "" } ], "container-title" : "Animal Behaviour", "genre" : "article", "id" : "ITEM-3", "issue" : "6", "issued" : { "date-parts" : [ [ "2013", "12" ] ] }, "note" : "not very well written or particularly insightful", "page" : "1117-1129", "title" : "Triumphs and trials of the risk paradigm", "type" : "article-journal", "volume" : "86" }, "uris" : [ "http://www.mendeley.com/documents/?uuid=26a6c957-9998-4842-a61d-632510a56976" ] }, { "id" : "ITEM-4", "itemData" : { "DOI" : "10.1007/s13592-013-0210-0", "ISBN" : "0044-8435", "ISSN" : "00448435", "abstract" : "Multiple bee species may forage simultaneously at a common resource. Physical encounters among these bees may modify their subsequent foraging behavior and shape pollinator distribution and resource utilization in a plant community. We observed physical encounters between honey bees, Apis mellifera, and bumble bees, Bombus impatiens, visiting artificial plants in a controlled foraging arena. Both species were more likely to leave the plant following an encounter with another bee, but differed in their responses to intra- and inter-specific encounters. A. mellifera responded similarly to an encounter with either species. However, most B. impatiens that encountered A. mellifera discontinued foraging at the observed plant, but exhibited only a slight decrease in foraging following an intraspecific encounter. Interactions between bees that elicit changes in foraging behavior may have important implications for the pollination of wild and managed plants.", "author" : [ { "dropping-particle" : "", "family" : "Rogers", "given" : "Shelley R.", "non-dropping-particle" : "", "parse-names" : false, "suffix" : "" }, { "dropping-particle" : "", "family" : "Cajamarca", "given" : "Peter", "non-dropping-particle" : "", "parse-names" : false, "suffix" : "" }, { "dropping-particle" : "", "family" : "Tarpy", "given" : "David R.", "non-dropping-particle" : "", "parse-names" : false, "suffix" : "" }, { "dropping-particle" : "", "family" : "Burrack", "given" : "Hannah J.", "non-dropping-particle" : "", "parse-names" : false, "suffix" : "" } ], "container-title" : "Apidologie", "id" : "ITEM-4", "issue" : "6", "issued" : { "date-parts" : [ [ "2013" ] ] }, "page" : "621-629", "title" : "Honey bees and bumble bees respond differently to inter- and intra-specific encounters", "type" : "article-journal", "volume" : "44" }, "uris" : [ "http://www.mendeley.com/documents/?uuid=f2826ad5-8e45-4a5d-b483-626218e30196" ] } ], "mendeley" : { "formattedCitation" : "(Dukas 2001a, Jones 2010, Rogers et al. 2013, Kacelnik and El Mouden 2013)", "plainTextFormattedCitation" : "(Dukas 2001a, Jones 2010, Rogers et al. 2013, Kacelnik and El Mouden 2013)", "previouslyFormattedCitation" : "(Dukas 2001a, Jones 2010, Rogers et al. 2013, Kacelnik and El Mouden 2013)" }, "properties" : { "noteIndex" : 0 }, "schema" : "https://github.com/citation-style-language/schema/raw/master/csl-citation.json" }</w:instrText>
      </w:r>
      <w:r>
        <w:fldChar w:fldCharType="separate"/>
      </w:r>
      <w:r>
        <w:rPr>
          <w:noProof/>
        </w:rPr>
        <w:t>(Dukas 2001a, Jones 2010, Rogers et al. 2013, Kacelnik and El Mouden 2013)</w:t>
      </w:r>
      <w:r>
        <w:fldChar w:fldCharType="end"/>
      </w:r>
      <w:r>
        <w:t xml:space="preserve">. Predation and interference competition both involve physical interactions between a bee and a floral occupant, but interference competition is rarely deadly. While the risk of encountering a predator on any given flower may be small, a lifetime of foraging </w:t>
      </w:r>
      <w:ins w:id="180" w:author="Deane" w:date="2017-05-11T10:15:00Z">
        <w:r>
          <w:t xml:space="preserve">significantly </w:t>
        </w:r>
      </w:ins>
      <w:r>
        <w:t xml:space="preserve">increases </w:t>
      </w:r>
      <w:del w:id="181" w:author="Collin Schwantes" w:date="2017-11-10T13:22:00Z">
        <w:r w:rsidDel="00AA32C4">
          <w:delText xml:space="preserve">its </w:delText>
        </w:r>
      </w:del>
      <w:ins w:id="182" w:author="Collin Schwantes" w:date="2017-11-10T13:22:00Z">
        <w:r w:rsidR="00AA32C4">
          <w:t xml:space="preserve">the </w:t>
        </w:r>
      </w:ins>
      <w:r>
        <w:t>probability</w:t>
      </w:r>
      <w:ins w:id="183" w:author="Collin Schwantes" w:date="2017-11-10T13:22:00Z">
        <w:r w:rsidR="00AA32C4">
          <w:t xml:space="preserve"> of a predatory encounter</w:t>
        </w:r>
      </w:ins>
      <w:del w:id="184" w:author="Deane" w:date="2017-05-11T10:15:00Z">
        <w:r>
          <w:delText xml:space="preserve"> significantly</w:delText>
        </w:r>
      </w:del>
      <w:r>
        <w:t xml:space="preserve">. </w:t>
      </w:r>
      <w:commentRangeStart w:id="185"/>
      <w:del w:id="186" w:author="Adrian" w:date="2017-05-22T09:50:00Z">
        <w:r>
          <w:delText>Here we examine the behavior of solitary bees visiting sunflowers (</w:delText>
        </w:r>
        <w:r>
          <w:rPr>
            <w:i/>
          </w:rPr>
          <w:delText>Helianthus petiolaris</w:delText>
        </w:r>
        <w:r>
          <w:delText>, Asteraceae) that are unoccupied, have an ambush bug predator, or a beetle competitor present.</w:delText>
        </w:r>
        <w:commentRangeEnd w:id="185"/>
        <w:r>
          <w:rPr>
            <w:rStyle w:val="CommentReference"/>
          </w:rPr>
          <w:commentReference w:id="185"/>
        </w:r>
      </w:del>
    </w:p>
    <w:p w14:paraId="231F6C04" w14:textId="77777777" w:rsidR="00AA32C4" w:rsidRDefault="00B61500" w:rsidP="00AA32C4">
      <w:pPr>
        <w:spacing w:line="480" w:lineRule="auto"/>
        <w:ind w:firstLine="720"/>
        <w:rPr>
          <w:ins w:id="187" w:author="Collin Schwantes" w:date="2017-11-10T13:23:00Z"/>
        </w:rPr>
        <w:pPrChange w:id="188" w:author="Collin Schwantes" w:date="2017-11-10T13:23:00Z">
          <w:pPr>
            <w:spacing w:line="480" w:lineRule="auto"/>
            <w:ind w:firstLine="720"/>
          </w:pPr>
        </w:pPrChange>
      </w:pPr>
      <w:del w:id="189" w:author="Deane" w:date="2017-05-11T10:16:00Z">
        <w:r>
          <w:delText>What, if any,</w:delText>
        </w:r>
      </w:del>
      <w:ins w:id="190" w:author="Adrian" w:date="2017-05-22T15:19:00Z">
        <w:r>
          <w:t xml:space="preserve">Therefore, </w:t>
        </w:r>
      </w:ins>
      <w:ins w:id="191" w:author="Deane" w:date="2017-05-11T10:16:00Z">
        <w:del w:id="192" w:author="Adrian" w:date="2017-05-22T15:19:00Z">
          <w:r>
            <w:delText>T</w:delText>
          </w:r>
        </w:del>
      </w:ins>
      <w:ins w:id="193" w:author="Adrian" w:date="2017-05-22T15:19:00Z">
        <w:r>
          <w:t>t</w:t>
        </w:r>
      </w:ins>
      <w:ins w:id="194" w:author="Deane" w:date="2017-05-11T10:16:00Z">
        <w:r>
          <w:t>he</w:t>
        </w:r>
      </w:ins>
      <w:r>
        <w:t xml:space="preserve"> behavioral responses </w:t>
      </w:r>
      <w:ins w:id="195" w:author="Adrian" w:date="2017-05-22T09:50:00Z">
        <w:r>
          <w:t xml:space="preserve">of </w:t>
        </w:r>
      </w:ins>
      <w:r>
        <w:t>foraging bees</w:t>
      </w:r>
      <w:del w:id="196" w:author="Adrian" w:date="2017-05-22T09:50:00Z">
        <w:r>
          <w:delText xml:space="preserve"> have</w:delText>
        </w:r>
      </w:del>
      <w:r>
        <w:t xml:space="preserve"> to predators and competitors </w:t>
      </w:r>
      <w:ins w:id="197" w:author="Deane" w:date="2017-05-11T10:16:00Z">
        <w:del w:id="198" w:author="Adrian" w:date="2017-05-22T09:50:00Z">
          <w:r>
            <w:delText>will</w:delText>
          </w:r>
        </w:del>
      </w:ins>
      <w:ins w:id="199" w:author="Adrian" w:date="2017-05-22T09:50:00Z">
        <w:r>
          <w:t>likely</w:t>
        </w:r>
      </w:ins>
      <w:ins w:id="200" w:author="Deane" w:date="2017-05-11T10:16:00Z">
        <w:r>
          <w:t xml:space="preserve"> </w:t>
        </w:r>
      </w:ins>
      <w:r>
        <w:t>depend on the</w:t>
      </w:r>
      <w:ins w:id="201" w:author="Deane" w:date="2017-05-11T10:16:00Z">
        <w:r>
          <w:t xml:space="preserve"> bees’</w:t>
        </w:r>
      </w:ins>
      <w:del w:id="202" w:author="Deane" w:date="2017-05-11T10:16:00Z">
        <w:r>
          <w:delText>ir</w:delText>
        </w:r>
      </w:del>
      <w:r>
        <w:t xml:space="preserve"> ability to recognize those putative antagonists</w:t>
      </w:r>
      <w:ins w:id="203" w:author="Adrian" w:date="2017-05-22T09:51:00Z">
        <w:r>
          <w:t xml:space="preserve">. </w:t>
        </w:r>
      </w:ins>
    </w:p>
    <w:p w14:paraId="474FE75E" w14:textId="5D29E3B8" w:rsidR="000839C3" w:rsidRDefault="00B61500" w:rsidP="00AA32C4">
      <w:pPr>
        <w:spacing w:line="480" w:lineRule="auto"/>
        <w:ind w:firstLine="720"/>
        <w:rPr>
          <w:lang w:val="uz-Cyrl-UZ" w:eastAsia="uz-Cyrl-UZ" w:bidi="uz-Cyrl-UZ"/>
        </w:rPr>
        <w:pPrChange w:id="204" w:author="Collin Schwantes" w:date="2017-11-10T13:23:00Z">
          <w:pPr>
            <w:spacing w:line="480" w:lineRule="auto"/>
            <w:ind w:firstLine="720"/>
          </w:pPr>
        </w:pPrChange>
      </w:pPr>
      <w:ins w:id="205" w:author="Adrian" w:date="2017-05-22T09:51:00Z">
        <w:r>
          <w:t>While bees vary greatly in many biological and natural history characteristics</w:t>
        </w:r>
      </w:ins>
      <w:ins w:id="206" w:author="Adrian" w:date="2017-05-22T09:52:00Z">
        <w:r>
          <w:t xml:space="preserve"> </w:t>
        </w:r>
        <w:del w:id="207" w:author="Collin Schwantes" w:date="2017-11-10T13:31:00Z">
          <w:r w:rsidDel="00663C28">
            <w:delText>which</w:delText>
          </w:r>
        </w:del>
      </w:ins>
      <w:ins w:id="208" w:author="Collin Schwantes" w:date="2017-11-10T13:31:00Z">
        <w:r w:rsidR="00663C28">
          <w:t>that</w:t>
        </w:r>
      </w:ins>
      <w:ins w:id="209" w:author="Adrian" w:date="2017-05-22T09:52:00Z">
        <w:r>
          <w:t xml:space="preserve"> could impact foraging behavior</w:t>
        </w:r>
      </w:ins>
      <w:ins w:id="210" w:author="Adrian" w:date="2017-05-22T09:51:00Z">
        <w:r>
          <w:t xml:space="preserve">, most behavioral studies </w:t>
        </w:r>
      </w:ins>
      <w:ins w:id="211" w:author="Adrian" w:date="2017-05-22T09:52:00Z">
        <w:r>
          <w:t xml:space="preserve">have </w:t>
        </w:r>
      </w:ins>
      <w:ins w:id="212" w:author="Adrian" w:date="2017-05-22T09:51:00Z">
        <w:r>
          <w:t>focus</w:t>
        </w:r>
      </w:ins>
      <w:ins w:id="213" w:author="cjschwantesll@gmail.com" w:date="2017-06-16T06:36:00Z">
        <w:r>
          <w:rPr>
            <w:color w:val="000000"/>
          </w:rPr>
          <w:t>ed</w:t>
        </w:r>
      </w:ins>
      <w:ins w:id="214" w:author="Adrian" w:date="2017-05-22T09:51:00Z">
        <w:r>
          <w:t xml:space="preserve"> on eusocial bees</w:t>
        </w:r>
      </w:ins>
      <w:r>
        <w:t xml:space="preserve">. </w:t>
      </w:r>
      <w:ins w:id="215" w:author="Adrian" w:date="2017-05-22T15:20:00Z">
        <w:r>
          <w:t xml:space="preserve">Studies have shown that </w:t>
        </w:r>
      </w:ins>
      <w:del w:id="216" w:author="Adrian" w:date="2017-05-22T15:20:00Z">
        <w:r>
          <w:delText>S</w:delText>
        </w:r>
      </w:del>
      <w:ins w:id="217" w:author="Adrian" w:date="2017-05-22T15:20:00Z">
        <w:r>
          <w:t>s</w:t>
        </w:r>
      </w:ins>
      <w:r>
        <w:t xml:space="preserve">ocial bees become more discriminating in their floral choices after experiencing repeated simulated predation attempts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"(Ings et al. 2012, Llandres et al. 2012)", "plainTextFormattedCitation" : "(Ings et al. 2012, Llandres et al. 2012)", "previouslyFormattedCitation" : "(Ings et al. 2012, Llandres et al. 2012)" }, "properties" : { "noteIndex" : 0 }, "schema" : "https://github.com/citation-style-language/schema/raw/master/csl-citation.json" }</w:instrText>
      </w:r>
      <w:r>
        <w:fldChar w:fldCharType="separate"/>
      </w:r>
      <w:r>
        <w:rPr>
          <w:noProof/>
        </w:rPr>
        <w:t>(Ings et al. 2012, Llandres et al. 2012)</w:t>
      </w:r>
      <w:r>
        <w:fldChar w:fldCharType="end"/>
      </w:r>
      <w:r>
        <w:t>. Th</w:t>
      </w:r>
      <w:ins w:id="218" w:author="Adrian" w:date="2017-05-22T15:20:00Z">
        <w:r>
          <w:t>is can include</w:t>
        </w:r>
      </w:ins>
      <w:del w:id="219" w:author="Adrian" w:date="2017-05-22T15:20:00Z">
        <w:r>
          <w:delText>ey</w:delText>
        </w:r>
      </w:del>
      <w:r>
        <w:t xml:space="preserve"> modulat</w:t>
      </w:r>
      <w:ins w:id="220" w:author="Adrian" w:date="2017-06-14T10:40:00Z">
        <w:r>
          <w:t>ing</w:t>
        </w:r>
      </w:ins>
      <w:del w:id="221" w:author="Adrian" w:date="2017-06-14T10:40:00Z">
        <w:r>
          <w:delText>e</w:delText>
        </w:r>
      </w:del>
      <w:r>
        <w:t xml:space="preserve"> their exposure to predators by avoiding patches of flowers with high predator densities, scanning flowers before landing on them, and aborting foraging attempts on predator</w:t>
      </w:r>
      <w:ins w:id="222" w:author="Adrian" w:date="2017-05-22T15:20:00Z">
        <w:r>
          <w:t>-</w:t>
        </w:r>
      </w:ins>
      <w:del w:id="223" w:author="Adrian" w:date="2017-05-22T15:20:00Z">
        <w:r>
          <w:delText xml:space="preserve"> </w:delText>
        </w:r>
      </w:del>
      <w:r>
        <w:t xml:space="preserve">occupied flowers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"id" : "ITEM-2", "itemData" : { "DOI" : "10.1016/j.cub.2008.07.074", "ISBN" : "0960-9822", "ISSN" : "09609822", "PMID" : "18771920", "abstract" : "Learning plays a crucial role in predator avoidance [1-3], but little is known about how the type of experience with predators molds future prey behavior. Specifically, is predator-avoidance learning and memory retention disrupted by cryptic coloration of predators, such as crab spiders [4, 5]? How does experience with different predators affect foraging decisions? We evaluated these questions by exposing foraging bumblebees to controlled predation risk from predators (robotic crab spiders) that were either cryptic or highly contrasting, as assessed by a quantitative model of bee color perception [6]. Our results from 3D tracking software reveal a speed-accuracy tradeoff [7]: Bees slow their inspection flights after learning that there is a risk from cryptic spiders. The adjustment of inspection effort results in accurate predator detection, leveling out predation risk at the expense of??foraging time. Overnight-retention tests reveal no decline in performance, but bees that had experienced cryptic predators are more prone to \"false alarms\" (rejection of foraging opportunities on safe flowers) than those that had experienced conspicuous predators. Therefore, bees in the cryptic-spider treatment made a functional decision to trade off reduced foraging efficiency via increased inspection times and false-alarm rates against higher potential fitness loss from being injured or eaten. ?? 2008 Elsevier Ltd. All rights reserved.", "author" : [ { "dropping-particle" : "", "family" : "Ings", "given" : "Thomas C.", "non-dropping-particle" : "", "parse-names" : false, "suffix" : "" }, { "dropping-particle" : "", "family" : "Chittka", "given" : "Lars", "non-dropping-particle" : "", "parse-names" : false, "suffix" : "" } ], "container-title" : "Current Biology", "id" : "ITEM-2", "issued" : { "date-parts" : [ [ "2008" ] ] }, "page" : "1520-1524", "title" : "Speed-accuracy tradeoffs and false alarms in bee responses to cryptic predators", "type" : "article-journal", "volume" : "18" }, "uris" : [ "http://www.mendeley.com/documents/?uuid=4a3488d6-f6f5-4c08-9282-f1b75fdb1001" ] } ], "mendeley" : { "formattedCitation" : "(Ings and Chittka 2008, Ings et al. 2012)", "plainTextFormattedCitation" : "(Ings and Chittka 2008, Ings et al. 2012)", "previouslyFormattedCitation" : "(Ings and Chittka 2008, Ings et al. 2012)" }, "properties" : { "noteIndex" : 0 }, "schema" : "https://github.com/citation-style-language/schema/raw/master/csl-citation.json" }</w:instrText>
      </w:r>
      <w:r>
        <w:fldChar w:fldCharType="separate"/>
      </w:r>
      <w:r>
        <w:rPr>
          <w:noProof/>
        </w:rPr>
        <w:t>(Ings and Chittka 2008, Ings et al. 2012)</w:t>
      </w:r>
      <w:r>
        <w:fldChar w:fldCharType="end"/>
      </w:r>
      <w:r>
        <w:t xml:space="preserve">. </w:t>
      </w:r>
      <w:ins w:id="224" w:author="Adrian" w:date="2017-05-22T15:20:00Z">
        <w:r>
          <w:t xml:space="preserve">However, </w:t>
        </w:r>
      </w:ins>
      <w:del w:id="225" w:author="Adrian" w:date="2017-05-22T15:21:00Z">
        <w:r>
          <w:delText>T</w:delText>
        </w:r>
      </w:del>
      <w:ins w:id="226" w:author="Adrian" w:date="2017-05-22T15:21:00Z">
        <w:r>
          <w:t>t</w:t>
        </w:r>
      </w:ins>
      <w:r>
        <w:t xml:space="preserve">he behaviors of solitary bees in response to flower-occupying predators or competitors are less understood. </w:t>
      </w:r>
    </w:p>
    <w:p w14:paraId="5F6BD464" w14:textId="77777777" w:rsidR="000839C3" w:rsidRDefault="00B61500">
      <w:pPr>
        <w:spacing w:line="480" w:lineRule="auto"/>
        <w:ind w:firstLine="720"/>
        <w:rPr>
          <w:del w:id="227" w:author="Adrian" w:date="2017-05-22T15:24:00Z"/>
          <w:lang w:val="uz-Cyrl-UZ" w:eastAsia="uz-Cyrl-UZ" w:bidi="uz-Cyrl-UZ"/>
        </w:rPr>
      </w:pPr>
      <w:r>
        <w:t>Fitness optimization models predict that solitary bees should be more risk averse than social bees (Jones 2010, Rodríguez-Gironés and Bosch 2012)</w:t>
      </w:r>
      <w:del w:id="228" w:author="Adrian" w:date="2017-05-22T15:21:00Z">
        <w:r>
          <w:delText>.</w:delText>
        </w:r>
      </w:del>
      <w:ins w:id="229" w:author="Adrian" w:date="2017-05-22T15:21:00Z">
        <w:r>
          <w:t xml:space="preserve">, given that </w:t>
        </w:r>
      </w:ins>
      <w:del w:id="230" w:author="Adrian" w:date="2017-05-22T15:21:00Z">
        <w:r>
          <w:delText xml:space="preserve"> This is because </w:delText>
        </w:r>
      </w:del>
      <w:ins w:id="231" w:author="Adrian" w:date="2017-05-22T15:21:00Z">
        <w:r>
          <w:t xml:space="preserve">individual female </w:t>
        </w:r>
      </w:ins>
      <w:r>
        <w:t>solitary bees are the sole caretakers of their offspring</w:t>
      </w:r>
      <w:ins w:id="232" w:author="Adrian" w:date="2017-05-22T15:21:00Z">
        <w:r>
          <w:t>. Female mortality</w:t>
        </w:r>
      </w:ins>
      <w:del w:id="233" w:author="Adrian" w:date="2017-05-22T15:21:00Z">
        <w:r>
          <w:delText>: if</w:delText>
        </w:r>
      </w:del>
      <w:del w:id="234" w:author="Adrian" w:date="2017-05-22T15:22:00Z">
        <w:r>
          <w:delText xml:space="preserve"> they die</w:delText>
        </w:r>
      </w:del>
      <w:r>
        <w:t xml:space="preserve"> while foraging</w:t>
      </w:r>
      <w:ins w:id="235" w:author="Adrian" w:date="2017-05-22T15:22:00Z">
        <w:r>
          <w:t xml:space="preserve"> would therefore effectively eliminate </w:t>
        </w:r>
      </w:ins>
      <w:del w:id="236" w:author="Adrian" w:date="2017-05-22T15:22:00Z">
        <w:r>
          <w:delText xml:space="preserve">, </w:delText>
        </w:r>
      </w:del>
      <w:r>
        <w:t>their reproductive effort</w:t>
      </w:r>
      <w:del w:id="237" w:author="Adrian" w:date="2017-05-22T15:22:00Z">
        <w:r>
          <w:delText xml:space="preserve"> is wasted</w:delText>
        </w:r>
      </w:del>
      <w:r>
        <w:t xml:space="preserve">. </w:t>
      </w:r>
      <w:ins w:id="238" w:author="Adrian" w:date="2017-05-22T15:26:00Z">
        <w:r>
          <w:t xml:space="preserve">However, bee response to predators or competitors could vary greatly depending on a number of factors. </w:t>
        </w:r>
      </w:ins>
      <w:ins w:id="239" w:author="Adrian" w:date="2017-05-22T15:23:00Z">
        <w:r>
          <w:t>On</w:t>
        </w:r>
        <w:del w:id="240" w:author="cjschwantesll@gmail.com" w:date="2017-06-16T06:37:00Z">
          <w:r>
            <w:delText>e</w:delText>
          </w:r>
        </w:del>
        <w:r>
          <w:t xml:space="preserve"> the one hand, </w:t>
        </w:r>
      </w:ins>
      <w:del w:id="241" w:author="Adrian" w:date="2017-05-22T15:23:00Z">
        <w:r>
          <w:delText>I</w:delText>
        </w:r>
      </w:del>
      <w:ins w:id="242" w:author="Adrian" w:date="2017-05-22T15:23:00Z">
        <w:r>
          <w:t>i</w:t>
        </w:r>
      </w:ins>
      <w:r>
        <w:t xml:space="preserve">f solitary bees are more risk averse, they may display </w:t>
      </w:r>
      <w:del w:id="243" w:author="Deane" w:date="2017-05-11T10:17:00Z">
        <w:r>
          <w:delText xml:space="preserve">similar </w:delText>
        </w:r>
      </w:del>
      <w:r>
        <w:t>pre-landing avoidance behaviors to flower occupying predators and competitors</w:t>
      </w:r>
      <w:ins w:id="244" w:author="Deane" w:date="2017-05-11T10:17:00Z">
        <w:r>
          <w:t xml:space="preserve"> that are similar to those of social bees</w:t>
        </w:r>
      </w:ins>
      <w:r>
        <w:t xml:space="preserve">.  </w:t>
      </w:r>
      <w:del w:id="245" w:author="Adrian" w:date="2017-05-22T15:24:00Z">
        <w:r>
          <w:delText xml:space="preserve">Relatively few studies, however, have examined the effects of antagonists on the foraging behavior of solitary bees. </w:delText>
        </w:r>
      </w:del>
      <w:ins w:id="246" w:author="Adrian" w:date="2017-05-22T15:24:00Z">
        <w:r>
          <w:t xml:space="preserve">On the other hand, </w:t>
        </w:r>
      </w:ins>
    </w:p>
    <w:p w14:paraId="46BFF8F6" w14:textId="458E6389" w:rsidR="000839C3" w:rsidRDefault="00B61500">
      <w:pPr>
        <w:spacing w:line="480" w:lineRule="auto"/>
        <w:ind w:firstLine="720"/>
        <w:rPr>
          <w:del w:id="247" w:author="Adrian" w:date="2017-05-22T15:28:00Z"/>
          <w:lang w:val="uz-Cyrl-UZ" w:eastAsia="uz-Cyrl-UZ" w:bidi="uz-Cyrl-UZ"/>
        </w:rPr>
      </w:pPr>
      <w:commentRangeStart w:id="248"/>
      <w:ins w:id="249" w:author="Deane" w:date="2017-05-11T10:19:00Z">
        <w:del w:id="250" w:author="Adrian" w:date="2017-05-22T15:23:00Z">
          <w:r>
            <w:delText>S</w:delText>
          </w:r>
        </w:del>
        <w:del w:id="251" w:author="Adrian" w:date="2017-05-22T15:24:00Z">
          <w:r>
            <w:delText>olitary b</w:delText>
          </w:r>
        </w:del>
      </w:ins>
      <w:del w:id="252" w:author="Adrian" w:date="2017-05-22T15:24:00Z">
        <w:r>
          <w:delText>Bees adept at finding high quality flowers will likely have higher fitness; however,</w:delText>
        </w:r>
      </w:del>
      <w:r>
        <w:t xml:space="preserve"> many of the cues bees use for optimizing foraging are also used by predators and competitors (Greco and Kevan 1994, Heiling et al. 2004)</w:t>
      </w:r>
      <w:ins w:id="253" w:author="Adrian" w:date="2017-05-22T15:25:00Z">
        <w:r>
          <w:t xml:space="preserve">, potentially increasing </w:t>
        </w:r>
      </w:ins>
      <w:del w:id="254" w:author="Adrian" w:date="2017-05-22T15:25:00Z">
        <w:r>
          <w:delText xml:space="preserve">. This could put bees that are adept foragers at higher risk of </w:delText>
        </w:r>
      </w:del>
      <w:r>
        <w:t xml:space="preserve">predation </w:t>
      </w:r>
      <w:ins w:id="255" w:author="Adrian" w:date="2017-05-22T15:25:00Z">
        <w:r>
          <w:t xml:space="preserve">risk </w:t>
        </w:r>
      </w:ins>
      <w:r>
        <w:t>and competition</w:t>
      </w:r>
      <w:ins w:id="256" w:author="Adrian" w:date="2017-05-22T15:25:00Z">
        <w:r>
          <w:t xml:space="preserve">. </w:t>
        </w:r>
      </w:ins>
      <w:del w:id="257" w:author="Adrian" w:date="2017-05-22T15:25:00Z">
        <w:r>
          <w:delText>, so they need to adopt strategies for predator or competitor avoidance</w:delText>
        </w:r>
      </w:del>
      <w:del w:id="258" w:author="Adrian" w:date="2017-05-22T15:26:00Z">
        <w:r>
          <w:delText xml:space="preserve">. </w:delText>
        </w:r>
      </w:del>
      <w:ins w:id="259" w:author="Adrian" w:date="2017-05-22T15:26:00Z">
        <w:r>
          <w:t xml:space="preserve">In addition, </w:t>
        </w:r>
      </w:ins>
      <w:del w:id="260" w:author="Adrian" w:date="2017-05-22T15:26:00Z">
        <w:r>
          <w:delText>V</w:delText>
        </w:r>
      </w:del>
      <w:ins w:id="261" w:author="Adrian" w:date="2017-05-22T15:26:00Z">
        <w:r>
          <w:t>v</w:t>
        </w:r>
      </w:ins>
      <w:r>
        <w:t xml:space="preserve">isually cryptic predators should induce these avoidance behaviors in experienced bees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rPr>
          <w:noProof/>
        </w:rPr>
        <w:t>(Ings et al. 2012)</w:t>
      </w:r>
      <w:r>
        <w:fldChar w:fldCharType="end"/>
      </w:r>
      <w:r>
        <w:t xml:space="preserve">, whereas obvious competitors may reduce the likelihood of visiting a flower regardless of experience (but see </w:t>
      </w:r>
      <w:r>
        <w:fldChar w:fldCharType="begin" w:fldLock="1"/>
      </w:r>
      <w:r w:rsidR="00092257">
        <w:instrText>ADDIN CSL_CITATION { "citationItems" : [ { "id" : "ITEM-1", "itemData" : { "DOI" : "10.1098/rspb.2013.3174", "ISSN" : "0962-8452", "author" : [ { "dropping-particle" : "", "family" : "Dawson", "given" : "Erika H", "non-dropping-particle" : "", "parse-names" : false, "suffix" : "" }, { "dropping-particle" : "", "family" : "Chittka", "given" : "Lars", "non-dropping-particle" : "", "parse-names" : false, "suffix" : "" } ], "container-title" : "Proceedings of the Royal Society B: Biological Sciences b-biological sciences", "genre" : "article", "id" : "ITEM-1", "issue" : "1785", "issued" : { "date-parts" : [ [ "2014", "6" ] ] }, "title" : "Bumblebees (Bombus terrestris) use social information as an indicator of safety in dangerous environments", "type" : "article-journal", "volume" : "281" }, "uris" : [ "http://www.mendeley.com/documents/?uuid=a8636324-6fa3-4c4c-b530-389f7524bbd8" ] } ], "mendeley" : { "formattedCitation" : "(Dawson and Chittka 2014)", "manualFormatting" : "Dawson and Chittka 2014", "plainTextFormattedCitation" : "(Dawson and Chittka 2014)", "previouslyFormattedCitation" : "(Dawson and Chittka 2014)" }, "properties" : { "noteIndex" : 0 }, "schema" : "https://github.com/citation-style-language/schema/raw/master/csl-citation.json" }</w:instrText>
      </w:r>
      <w:r>
        <w:fldChar w:fldCharType="separate"/>
      </w:r>
      <w:r>
        <w:rPr>
          <w:noProof/>
        </w:rPr>
        <w:t>Dawson and Chittka 2014</w:t>
      </w:r>
      <w:r>
        <w:fldChar w:fldCharType="end"/>
      </w:r>
      <w:r>
        <w:t xml:space="preserve">). Alternatively, if the consequences of not detecting a predator or competitor are rarely realized by foragers, ignoring the floral occupant and visiting as many flowers as quickly as possible would maximize a bee’s foraging efficiency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rPr>
          <w:noProof/>
        </w:rPr>
        <w:t>(Burns 2005)</w:t>
      </w:r>
      <w:r>
        <w:fldChar w:fldCharType="end"/>
      </w:r>
      <w:r>
        <w:t xml:space="preserve">. </w:t>
      </w:r>
      <w:commentRangeEnd w:id="248"/>
      <w:r>
        <w:commentReference w:id="248"/>
      </w:r>
    </w:p>
    <w:p w14:paraId="4DBEE024" w14:textId="77777777" w:rsidR="000839C3" w:rsidRDefault="00B61500">
      <w:pPr>
        <w:spacing w:line="480" w:lineRule="auto"/>
        <w:ind w:firstLine="720"/>
        <w:rPr>
          <w:ins w:id="262" w:author="Adrian" w:date="2017-05-22T15:28:00Z"/>
          <w:lang w:val="uz-Cyrl-UZ" w:eastAsia="uz-Cyrl-UZ" w:bidi="uz-Cyrl-UZ"/>
        </w:rPr>
      </w:pPr>
      <w:r>
        <w:t xml:space="preserve">Understanding how </w:t>
      </w:r>
      <w:del w:id="263" w:author="Adrian" w:date="2017-05-22T15:28:00Z">
        <w:r>
          <w:delText xml:space="preserve">bees, especially </w:delText>
        </w:r>
      </w:del>
      <w:r>
        <w:t>solitary bees</w:t>
      </w:r>
      <w:ins w:id="264" w:author="Adrian" w:date="2017-05-22T15:28:00Z">
        <w:r>
          <w:t xml:space="preserve"> </w:t>
        </w:r>
      </w:ins>
      <w:del w:id="265" w:author="Adrian" w:date="2017-05-22T15:28:00Z">
        <w:r>
          <w:delText xml:space="preserve">, </w:delText>
        </w:r>
      </w:del>
      <w:r>
        <w:t xml:space="preserve">respond to floral occupants in non-laboratory settings </w:t>
      </w:r>
      <w:ins w:id="266" w:author="Adrian" w:date="2017-05-22T15:28:00Z">
        <w:r>
          <w:t xml:space="preserve">would </w:t>
        </w:r>
      </w:ins>
      <w:r>
        <w:t>provide</w:t>
      </w:r>
      <w:del w:id="267" w:author="Adrian" w:date="2017-05-22T15:28:00Z">
        <w:r>
          <w:delText>s</w:delText>
        </w:r>
      </w:del>
      <w:r>
        <w:t xml:space="preserve"> important insights into bee foraging strategies and the resulting intra-community interactions. </w:t>
      </w:r>
    </w:p>
    <w:p w14:paraId="2EA998B3" w14:textId="596D656E" w:rsidR="000839C3" w:rsidRDefault="00B61500">
      <w:pPr>
        <w:spacing w:line="480" w:lineRule="auto"/>
        <w:ind w:firstLine="720"/>
        <w:rPr>
          <w:lang w:val="uz-Cyrl-UZ" w:eastAsia="uz-Cyrl-UZ" w:bidi="uz-Cyrl-UZ"/>
        </w:rPr>
      </w:pPr>
      <w:ins w:id="268" w:author="Adrian" w:date="2017-05-22T09:53:00Z">
        <w:r>
          <w:t>Here we examine the behavior of solitary bees visiting</w:t>
        </w:r>
      </w:ins>
      <w:ins w:id="269" w:author="Adrian" w:date="2017-06-14T10:42:00Z">
        <w:r>
          <w:t xml:space="preserve"> prairie</w:t>
        </w:r>
      </w:ins>
      <w:ins w:id="270" w:author="Adrian" w:date="2017-05-22T09:53:00Z">
        <w:r>
          <w:t xml:space="preserve"> sunflowers (</w:t>
        </w:r>
        <w:r>
          <w:rPr>
            <w:i/>
            <w:rPrChange w:id="271" w:author="Adrian" w:date="2017-05-22T15:28:00Z">
              <w:rPr/>
            </w:rPrChange>
          </w:rPr>
          <w:t>Helianthus petiolaris</w:t>
        </w:r>
        <w:r>
          <w:t xml:space="preserve">, Asteraceae) </w:t>
        </w:r>
      </w:ins>
      <w:ins w:id="272" w:author="Adrian" w:date="2017-05-22T15:29:00Z">
        <w:r>
          <w:t>in response to</w:t>
        </w:r>
      </w:ins>
      <w:ins w:id="273" w:author="Adrian" w:date="2017-05-22T09:53:00Z">
        <w:r>
          <w:t xml:space="preserve"> </w:t>
        </w:r>
      </w:ins>
      <w:ins w:id="274" w:author="Adrian" w:date="2017-05-22T15:31:00Z">
        <w:r>
          <w:t xml:space="preserve">the presence of </w:t>
        </w:r>
      </w:ins>
      <w:ins w:id="275" w:author="Adrian" w:date="2017-05-22T09:53:00Z">
        <w:r>
          <w:t>predator</w:t>
        </w:r>
      </w:ins>
      <w:ins w:id="276" w:author="Adrian" w:date="2017-05-22T15:31:00Z">
        <w:r>
          <w:t>s</w:t>
        </w:r>
      </w:ins>
      <w:ins w:id="277" w:author="Adrian" w:date="2017-05-22T15:29:00Z">
        <w:r>
          <w:t xml:space="preserve"> and</w:t>
        </w:r>
      </w:ins>
      <w:ins w:id="278" w:author="Adrian" w:date="2017-05-22T09:53:00Z">
        <w:r>
          <w:t xml:space="preserve"> competitor</w:t>
        </w:r>
      </w:ins>
      <w:ins w:id="279" w:author="Adrian" w:date="2017-05-22T15:31:00Z">
        <w:r>
          <w:t>s</w:t>
        </w:r>
      </w:ins>
      <w:ins w:id="280" w:author="Adrian" w:date="2017-05-22T09:53:00Z">
        <w:r>
          <w:t xml:space="preserve">. </w:t>
        </w:r>
      </w:ins>
      <w:r>
        <w:t xml:space="preserve">We </w:t>
      </w:r>
      <w:del w:id="281" w:author="Adrian" w:date="2017-05-23T09:20:00Z">
        <w:r>
          <w:delText xml:space="preserve">examined </w:delText>
        </w:r>
      </w:del>
      <w:ins w:id="282" w:author="Adrian" w:date="2017-05-23T09:20:00Z">
        <w:r>
          <w:t xml:space="preserve">observed </w:t>
        </w:r>
      </w:ins>
      <w:r>
        <w:t xml:space="preserve">solitary bee foraging behaviors using freely foraging bees in an </w:t>
      </w:r>
      <w:del w:id="283" w:author="Collin Schwantes" w:date="2017-11-10T15:29:00Z">
        <w:r w:rsidDel="00A65500">
          <w:delText>experimental garden</w:delText>
        </w:r>
      </w:del>
      <w:ins w:id="284" w:author="Collin Schwantes" w:date="2017-11-10T15:29:00Z">
        <w:r w:rsidR="00A65500">
          <w:t>common garden</w:t>
        </w:r>
      </w:ins>
      <w:del w:id="285" w:author="Adrian" w:date="2017-05-22T15:31:00Z">
        <w:r>
          <w:delText xml:space="preserve"> planted with the prairie sunflower, </w:delText>
        </w:r>
        <w:r>
          <w:rPr>
            <w:i/>
          </w:rPr>
          <w:delText>Helianthus petiolaris</w:delText>
        </w:r>
        <w:r>
          <w:delText xml:space="preserve"> Nuttall (Asteraceae) as a food resource. We</w:delText>
        </w:r>
      </w:del>
      <w:ins w:id="286" w:author="Adrian" w:date="2017-05-22T15:31:00Z">
        <w:r>
          <w:t xml:space="preserve"> and compared bee foraging activities in response to</w:t>
        </w:r>
      </w:ins>
      <w:del w:id="287" w:author="Adrian" w:date="2017-05-22T15:31:00Z">
        <w:r>
          <w:delText xml:space="preserve"> used th</w:delText>
        </w:r>
      </w:del>
      <w:del w:id="288" w:author="Adrian" w:date="2017-05-22T15:32:00Z">
        <w:r>
          <w:delText xml:space="preserve">e presence or absence of two flower occupants, the Colorado soldier </w:delText>
        </w:r>
      </w:del>
      <w:ins w:id="289" w:author="Adrian" w:date="2017-05-22T15:32:00Z">
        <w:r>
          <w:t xml:space="preserve"> a competitive </w:t>
        </w:r>
      </w:ins>
      <w:r>
        <w:t>beetle</w:t>
      </w:r>
      <w:del w:id="290" w:author="Adrian" w:date="2017-05-22T15:32:00Z">
        <w:r>
          <w:delText xml:space="preserve">, </w:delText>
        </w:r>
        <w:r>
          <w:rPr>
            <w:i/>
          </w:rPr>
          <w:delText>Chauliognathus basalis</w:delText>
        </w:r>
        <w:r>
          <w:delText xml:space="preserve"> LeConte, (Cantharidae) (Figure 1) and an a</w:delText>
        </w:r>
      </w:del>
      <w:ins w:id="291" w:author="Adrian" w:date="2017-05-22T15:32:00Z">
        <w:r>
          <w:t xml:space="preserve"> and a</w:t>
        </w:r>
      </w:ins>
      <w:ins w:id="292" w:author="Adrian" w:date="2017-05-22T15:33:00Z">
        <w:r>
          <w:t xml:space="preserve"> cryptic</w:t>
        </w:r>
      </w:ins>
      <w:ins w:id="293" w:author="Adrian" w:date="2017-05-22T15:32:00Z">
        <w:r>
          <w:t xml:space="preserve"> predatory hemipteran.</w:t>
        </w:r>
      </w:ins>
      <w:del w:id="294" w:author="Adrian" w:date="2017-05-22T15:32:00Z">
        <w:r>
          <w:delText xml:space="preserve">mbush bug, </w:delText>
        </w:r>
        <w:r>
          <w:rPr>
            <w:i/>
          </w:rPr>
          <w:delText xml:space="preserve">Phymata americana </w:delText>
        </w:r>
        <w:r>
          <w:delText>Laporte (Phymatidae) (Figure 1), as the competitor and predator respectively</w:delText>
        </w:r>
      </w:del>
      <w:del w:id="295" w:author="Collin Schwantes" w:date="2017-11-10T13:53:00Z">
        <w:r w:rsidDel="00116B6B">
          <w:delText>.</w:delText>
        </w:r>
      </w:del>
      <w:r>
        <w:t xml:space="preserve"> </w:t>
      </w:r>
      <w:ins w:id="296" w:author="Adrian" w:date="2017-05-22T15:32:00Z">
        <w:r>
          <w:t>We predicted</w:t>
        </w:r>
      </w:ins>
      <w:ins w:id="297" w:author="Adrian" w:date="2017-05-22T15:34:00Z">
        <w:r>
          <w:t xml:space="preserve"> that</w:t>
        </w:r>
      </w:ins>
      <w:ins w:id="298" w:author="Adrian" w:date="2017-05-22T15:32:00Z">
        <w:r>
          <w:t xml:space="preserve"> </w:t>
        </w:r>
      </w:ins>
      <w:del w:id="299" w:author="Adrian" w:date="2017-05-22T15:32:00Z">
        <w:r>
          <w:delText>I</w:delText>
        </w:r>
      </w:del>
      <w:ins w:id="300" w:author="Adrian" w:date="2017-05-22T15:32:00Z">
        <w:r>
          <w:t>i</w:t>
        </w:r>
      </w:ins>
      <w:r>
        <w:t xml:space="preserve">f solitary bees </w:t>
      </w:r>
      <w:del w:id="301" w:author="Adrian" w:date="2017-05-22T15:32:00Z">
        <w:r>
          <w:delText xml:space="preserve">are </w:delText>
        </w:r>
      </w:del>
      <w:ins w:id="302" w:author="Adrian" w:date="2017-05-22T15:32:00Z">
        <w:r>
          <w:t xml:space="preserve">were </w:t>
        </w:r>
      </w:ins>
      <w:commentRangeStart w:id="303"/>
      <w:r>
        <w:t>more risk averse</w:t>
      </w:r>
      <w:commentRangeEnd w:id="303"/>
      <w:r>
        <w:rPr>
          <w:rStyle w:val="CommentReference"/>
        </w:rPr>
        <w:commentReference w:id="303"/>
      </w:r>
      <w:r>
        <w:t xml:space="preserve">, they </w:t>
      </w:r>
      <w:del w:id="304" w:author="Adrian" w:date="2017-05-22T15:33:00Z">
        <w:r>
          <w:delText xml:space="preserve">may </w:delText>
        </w:r>
      </w:del>
      <w:ins w:id="305" w:author="Adrian" w:date="2017-05-22T15:33:00Z">
        <w:r>
          <w:t xml:space="preserve">would </w:t>
        </w:r>
      </w:ins>
      <w:del w:id="306" w:author="Adrian" w:date="2017-05-22T15:33:00Z">
        <w:r>
          <w:delText xml:space="preserve">initially </w:delText>
        </w:r>
      </w:del>
      <w:r>
        <w:t xml:space="preserve">respond to non-threatening floral occupants </w:t>
      </w:r>
      <w:ins w:id="307" w:author="Adrian" w:date="2017-05-22T15:33:00Z">
        <w:r>
          <w:t xml:space="preserve">(competitors) </w:t>
        </w:r>
      </w:ins>
      <w:r>
        <w:t>in the same way</w:t>
      </w:r>
      <w:del w:id="308" w:author="Adrian" w:date="2017-05-22T15:33:00Z">
        <w:r>
          <w:delText xml:space="preserve"> as</w:delText>
        </w:r>
      </w:del>
      <w:r>
        <w:t xml:space="preserve"> they respond</w:t>
      </w:r>
      <w:ins w:id="309" w:author="Adrian" w:date="2017-05-22T15:33:00Z">
        <w:r>
          <w:t>ed</w:t>
        </w:r>
      </w:ins>
      <w:r>
        <w:t xml:space="preserve"> to ambush predators. </w:t>
      </w:r>
      <w:ins w:id="310" w:author="Adrian" w:date="2017-05-22T15:34:00Z">
        <w:del w:id="311" w:author="Collin Schwantes" w:date="2017-11-10T13:53:00Z">
          <w:r w:rsidDel="00116B6B">
            <w:delText xml:space="preserve">If </w:delText>
          </w:r>
        </w:del>
      </w:ins>
      <w:del w:id="312" w:author="Collin Schwantes" w:date="2017-11-10T13:53:00Z">
        <w:r w:rsidDel="00116B6B">
          <w:delText>H</w:delText>
        </w:r>
      </w:del>
      <w:ins w:id="313" w:author="Adrian" w:date="2017-05-22T15:34:00Z">
        <w:del w:id="314" w:author="Collin Schwantes" w:date="2017-11-10T13:53:00Z">
          <w:r w:rsidDel="00116B6B">
            <w:delText>h</w:delText>
          </w:r>
        </w:del>
      </w:ins>
      <w:del w:id="315" w:author="Collin Schwantes" w:date="2017-11-10T13:53:00Z">
        <w:r w:rsidDel="00116B6B">
          <w:delText xml:space="preserve">owever, </w:delText>
        </w:r>
      </w:del>
      <w:ins w:id="316" w:author="Adrian" w:date="2017-05-22T15:34:00Z">
        <w:del w:id="317" w:author="Collin Schwantes" w:date="2017-11-10T13:53:00Z">
          <w:r w:rsidDel="00116B6B">
            <w:delText xml:space="preserve">solitary </w:delText>
          </w:r>
        </w:del>
      </w:ins>
      <w:del w:id="318" w:author="Collin Schwantes" w:date="2017-11-10T13:53:00Z">
        <w:r w:rsidDel="00116B6B">
          <w:delText xml:space="preserve">bees may also </w:delText>
        </w:r>
      </w:del>
      <w:ins w:id="319" w:author="Adrian" w:date="2017-05-22T15:34:00Z">
        <w:del w:id="320" w:author="Collin Schwantes" w:date="2017-11-10T13:53:00Z">
          <w:r w:rsidDel="00116B6B">
            <w:delText xml:space="preserve"> could </w:delText>
          </w:r>
        </w:del>
      </w:ins>
      <w:del w:id="321" w:author="Collin Schwantes" w:date="2017-11-10T13:53:00Z">
        <w:r w:rsidDel="00116B6B">
          <w:delText>learn to disregard floral occupants that pose no threat</w:delText>
        </w:r>
      </w:del>
      <w:ins w:id="322" w:author="Adrian" w:date="2017-05-22T15:34:00Z">
        <w:del w:id="323" w:author="Collin Schwantes" w:date="2017-11-10T13:53:00Z">
          <w:r w:rsidDel="00116B6B">
            <w:delText xml:space="preserve">, </w:delText>
          </w:r>
        </w:del>
      </w:ins>
      <w:del w:id="324" w:author="Collin Schwantes" w:date="2017-11-10T13:53:00Z">
        <w:r w:rsidDel="00116B6B">
          <w:delText xml:space="preserve">. </w:delText>
        </w:r>
        <w:commentRangeStart w:id="325"/>
        <w:r w:rsidDel="00116B6B">
          <w:delText xml:space="preserve">We </w:delText>
        </w:r>
      </w:del>
      <w:ins w:id="326" w:author="Adrian" w:date="2017-05-22T15:34:00Z">
        <w:del w:id="327" w:author="Collin Schwantes" w:date="2017-11-10T13:53:00Z">
          <w:r w:rsidDel="00116B6B">
            <w:delText xml:space="preserve">we </w:delText>
          </w:r>
        </w:del>
      </w:ins>
      <w:del w:id="328" w:author="Collin Schwantes" w:date="2017-11-10T13:53:00Z">
        <w:r w:rsidDel="00116B6B">
          <w:delText xml:space="preserve">hypothesized that solitary bees </w:delText>
        </w:r>
      </w:del>
      <w:ins w:id="329" w:author="Adrian" w:date="2017-05-22T15:35:00Z">
        <w:del w:id="330" w:author="Collin Schwantes" w:date="2017-11-10T13:53:00Z">
          <w:r w:rsidDel="00116B6B">
            <w:delText xml:space="preserve">they </w:delText>
          </w:r>
        </w:del>
      </w:ins>
      <w:del w:id="331" w:author="Collin Schwantes" w:date="2017-11-10T13:53:00Z">
        <w:r w:rsidDel="00116B6B">
          <w:delText xml:space="preserve">would respond to both floral occupants </w:delText>
        </w:r>
      </w:del>
      <w:ins w:id="332" w:author="Adrian" w:date="2017-05-23T09:21:00Z">
        <w:del w:id="333" w:author="Collin Schwantes" w:date="2017-11-10T13:53:00Z">
          <w:r w:rsidDel="00116B6B">
            <w:delText xml:space="preserve">differently </w:delText>
          </w:r>
        </w:del>
      </w:ins>
      <w:del w:id="334" w:author="Collin Schwantes" w:date="2017-11-10T13:53:00Z">
        <w:r w:rsidDel="00116B6B">
          <w:delText xml:space="preserve">by modifying their foraging behaviors to better assess floral characteristics and avoid encounters </w:delText>
        </w:r>
      </w:del>
      <w:del w:id="335" w:author="Adrian" w:date="2017-05-23T09:21:00Z">
        <w:r>
          <w:delText>with occupants</w:delText>
        </w:r>
      </w:del>
      <w:del w:id="336" w:author="Collin Schwantes" w:date="2017-11-10T13:53:00Z">
        <w:r w:rsidDel="00116B6B">
          <w:delText>.</w:delText>
        </w:r>
      </w:del>
      <w:r>
        <w:t xml:space="preserve"> </w:t>
      </w:r>
      <w:commentRangeEnd w:id="325"/>
      <w:r>
        <w:commentReference w:id="325"/>
      </w:r>
      <w:r>
        <w:t xml:space="preserve">Specifically, we predicted that </w:t>
      </w:r>
      <w:ins w:id="337" w:author="Deane" w:date="2017-05-11T10:21:00Z">
        <w:r>
          <w:t>solitary be</w:t>
        </w:r>
      </w:ins>
      <w:ins w:id="338" w:author="Adrian" w:date="2017-05-22T15:35:00Z">
        <w:r>
          <w:t>e</w:t>
        </w:r>
      </w:ins>
      <w:ins w:id="339" w:author="Deane" w:date="2017-05-11T10:21:00Z">
        <w:del w:id="340" w:author="Adrian" w:date="2017-05-22T15:35:00Z">
          <w:r>
            <w:delText>s</w:delText>
          </w:r>
        </w:del>
        <w:r>
          <w:t>s w</w:t>
        </w:r>
        <w:del w:id="341" w:author="Adrian" w:date="2017-05-22T15:35:00Z">
          <w:r>
            <w:delText>il</w:delText>
          </w:r>
        </w:del>
      </w:ins>
      <w:ins w:id="342" w:author="Adrian" w:date="2017-05-22T15:35:00Z">
        <w:r>
          <w:t>ould</w:t>
        </w:r>
      </w:ins>
      <w:ins w:id="343" w:author="Deane" w:date="2017-05-11T10:21:00Z">
        <w:del w:id="344" w:author="Adrian" w:date="2017-05-22T15:35:00Z">
          <w:r>
            <w:delText>l</w:delText>
          </w:r>
        </w:del>
        <w:r>
          <w:t xml:space="preserve">: </w:t>
        </w:r>
      </w:ins>
      <w:r>
        <w:t xml:space="preserve">1) </w:t>
      </w:r>
      <w:del w:id="345" w:author="Deane" w:date="2017-05-11T10:21:00Z">
        <w:r>
          <w:delText xml:space="preserve">solitary bees will </w:delText>
        </w:r>
      </w:del>
      <w:r>
        <w:t xml:space="preserve">be less likely to collect pollen and nectar from occupied flowers, 2) </w:t>
      </w:r>
      <w:del w:id="346" w:author="Deane" w:date="2017-05-11T10:21:00Z">
        <w:r>
          <w:delText xml:space="preserve">solitary bees will </w:delText>
        </w:r>
      </w:del>
      <w:r>
        <w:t>visit occupied flowers less frequently</w:t>
      </w:r>
      <w:ins w:id="347" w:author="Deane" w:date="2017-05-11T10:21:00Z">
        <w:r>
          <w:t>,</w:t>
        </w:r>
      </w:ins>
      <w:r>
        <w:t xml:space="preserve"> and 3) </w:t>
      </w:r>
      <w:del w:id="348" w:author="Deane" w:date="2017-05-11T10:21:00Z">
        <w:r>
          <w:delText xml:space="preserve">solitary bees will </w:delText>
        </w:r>
      </w:del>
      <w:r>
        <w:t xml:space="preserve">spend less time per visit on </w:t>
      </w:r>
      <w:commentRangeStart w:id="349"/>
      <w:commentRangeStart w:id="350"/>
      <w:r>
        <w:t xml:space="preserve">occupied flowers.   </w:t>
      </w:r>
      <w:commentRangeEnd w:id="349"/>
      <w:r>
        <w:rPr>
          <w:rStyle w:val="CommentReference"/>
        </w:rPr>
        <w:commentReference w:id="349"/>
      </w:r>
      <w:commentRangeEnd w:id="350"/>
      <w:r>
        <w:rPr>
          <w:rStyle w:val="CommentReference"/>
        </w:rPr>
        <w:commentReference w:id="350"/>
      </w:r>
    </w:p>
    <w:p w14:paraId="3B53D9C7" w14:textId="77777777" w:rsidR="000839C3" w:rsidRDefault="000839C3">
      <w:pPr>
        <w:spacing w:line="480" w:lineRule="auto"/>
        <w:rPr>
          <w:b/>
          <w:lang w:val="uz-Cyrl-UZ" w:eastAsia="uz-Cyrl-UZ" w:bidi="uz-Cyrl-UZ"/>
        </w:rPr>
      </w:pPr>
    </w:p>
    <w:p w14:paraId="1AD67D77" w14:textId="77777777" w:rsidR="000839C3" w:rsidRDefault="00B61500">
      <w:pPr>
        <w:spacing w:line="480" w:lineRule="auto"/>
        <w:rPr>
          <w:b/>
          <w:lang w:val="uz-Cyrl-UZ" w:eastAsia="uz-Cyrl-UZ" w:bidi="uz-Cyrl-UZ"/>
        </w:rPr>
      </w:pPr>
      <w:r>
        <w:rPr>
          <w:b/>
        </w:rPr>
        <w:t>Materials and Methods</w:t>
      </w:r>
    </w:p>
    <w:p w14:paraId="3197ED5D" w14:textId="77777777" w:rsidR="000839C3" w:rsidRDefault="00B61500">
      <w:pPr>
        <w:spacing w:line="480" w:lineRule="auto"/>
        <w:ind w:firstLine="720"/>
        <w:rPr>
          <w:del w:id="351" w:author="Adrian" w:date="2017-05-22T15:40:00Z"/>
          <w:lang w:val="uz-Cyrl-UZ" w:eastAsia="uz-Cyrl-UZ" w:bidi="uz-Cyrl-UZ"/>
        </w:rPr>
      </w:pPr>
      <w:r>
        <w:rPr>
          <w:b/>
          <w:rPrChange w:id="352" w:author="Deane" w:date="2017-05-11T10:45:00Z">
            <w:rPr>
              <w:i/>
            </w:rPr>
          </w:rPrChange>
        </w:rPr>
        <w:t>Study system</w:t>
      </w:r>
      <w:r>
        <w:rPr>
          <w:i/>
        </w:rPr>
        <w:t xml:space="preserve"> </w:t>
      </w:r>
      <w:del w:id="353" w:author="Deane" w:date="2017-05-11T10:45:00Z">
        <w:r>
          <w:rPr>
            <w:i/>
          </w:rPr>
          <w:delText>-</w:delText>
        </w:r>
      </w:del>
      <w:r>
        <w:rPr>
          <w:i/>
        </w:rPr>
        <w:t xml:space="preserve"> </w:t>
      </w:r>
      <w:r>
        <w:t xml:space="preserve">Sunflowers </w:t>
      </w:r>
      <w:ins w:id="354" w:author="Adrian" w:date="2017-05-22T15:36:00Z">
        <w:r>
          <w:t>(</w:t>
        </w:r>
        <w:r>
          <w:rPr>
            <w:i/>
            <w:rPrChange w:id="355" w:author="Adrian" w:date="2017-05-22T15:36:00Z">
              <w:rPr/>
            </w:rPrChange>
          </w:rPr>
          <w:t>Helianthus</w:t>
        </w:r>
        <w:r>
          <w:t xml:space="preserve"> spp, Asteraceae) </w:t>
        </w:r>
      </w:ins>
      <w:r>
        <w:t xml:space="preserve">are a dominant floral resource </w:t>
      </w:r>
      <w:del w:id="356" w:author="Adrian" w:date="2017-05-22T15:36:00Z">
        <w:r>
          <w:delText xml:space="preserve">for bees </w:delText>
        </w:r>
      </w:del>
      <w:r>
        <w:t xml:space="preserve">across the plains of North America and the primary food resource for at least 31 species of bee </w:t>
      </w:r>
      <w:r>
        <w:fldChar w:fldCharType="begin" w:fldLock="1"/>
      </w:r>
      <w:r>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"plainTextFormattedCitation" : "(Hurd et al. 1980)", "previouslyFormattedCitation" : "(Hurd et al. 1980)" }, "properties" : { "noteIndex" : 0 }, "schema" : "https://github.com/citation-style-language/schema/raw/master/csl-citation.json" }</w:instrText>
      </w:r>
      <w:r>
        <w:fldChar w:fldCharType="separate"/>
      </w:r>
      <w:r>
        <w:rPr>
          <w:noProof/>
        </w:rPr>
        <w:t>(Hurd et al. 1980)</w:t>
      </w:r>
      <w:r>
        <w:fldChar w:fldCharType="end"/>
      </w:r>
      <w:r>
        <w:t xml:space="preserve">. The prairie sunflower, </w:t>
      </w:r>
      <w:r>
        <w:rPr>
          <w:i/>
        </w:rPr>
        <w:t>Helianthus petiolaris</w:t>
      </w:r>
      <w:ins w:id="357" w:author="Adrian" w:date="2017-05-22T15:36:00Z">
        <w:r>
          <w:rPr>
            <w:i/>
          </w:rPr>
          <w:t xml:space="preserve"> </w:t>
        </w:r>
        <w:r>
          <w:t>(Nuttal</w:t>
        </w:r>
      </w:ins>
      <w:ins w:id="358" w:author="Adrian" w:date="2017-05-22T15:37:00Z">
        <w:r>
          <w:t>l</w:t>
        </w:r>
      </w:ins>
      <w:ins w:id="359" w:author="Adrian" w:date="2017-05-22T15:36:00Z">
        <w:r>
          <w:t>)</w:t>
        </w:r>
      </w:ins>
      <w:r>
        <w:rPr>
          <w:i/>
        </w:rPr>
        <w:t>,</w:t>
      </w:r>
      <w:r>
        <w:t xml:space="preserve"> is especially abundant in sandy disturbed soils found throughout urban and rural environments (Heiser Jr. 1947, Hurd et al. 1980)</w:t>
      </w:r>
      <w:ins w:id="360" w:author="Adrian" w:date="2017-05-22T15:37:00Z">
        <w:r>
          <w:t xml:space="preserve"> and </w:t>
        </w:r>
      </w:ins>
      <w:del w:id="361" w:author="Adrian" w:date="2017-05-22T15:37:00Z">
        <w:r>
          <w:delText>. A</w:delText>
        </w:r>
      </w:del>
      <w:ins w:id="362" w:author="Adrian" w:date="2017-05-22T15:37:00Z">
        <w:r>
          <w:t>a</w:t>
        </w:r>
      </w:ins>
      <w:r>
        <w:t xml:space="preserve">long roadsides on the plains of Colorado, densities can be as high as four plants per meter </w:t>
      </w:r>
      <w:commentRangeStart w:id="363"/>
      <w:r>
        <w:t>(N</w:t>
      </w:r>
      <w:r>
        <w:rPr>
          <w:vertAlign w:val="subscript"/>
        </w:rPr>
        <w:t>transects</w:t>
      </w:r>
      <w:r>
        <w:t xml:space="preserve"> = 32, mean ± SE = 22 ± 8.96 plants/ 50 m, Schwantes, unpub. data</w:t>
      </w:r>
      <w:commentRangeEnd w:id="363"/>
      <w:r>
        <w:rPr>
          <w:rStyle w:val="CommentReference"/>
        </w:rPr>
        <w:commentReference w:id="363"/>
      </w:r>
      <w:r>
        <w:t xml:space="preserve">). Each plant has multiple flowers borne on a highly branched stem. The flowers are used </w:t>
      </w:r>
      <w:ins w:id="364" w:author="Adrian" w:date="2017-06-14T10:44:00Z">
        <w:r>
          <w:t xml:space="preserve">primarily </w:t>
        </w:r>
      </w:ins>
      <w:r>
        <w:t>by foraging bees and other</w:t>
      </w:r>
      <w:ins w:id="365" w:author="Adrian" w:date="2017-05-23T09:22:00Z">
        <w:r>
          <w:t xml:space="preserve"> insects that consume</w:t>
        </w:r>
      </w:ins>
      <w:ins w:id="366" w:author="Adrian" w:date="2017-05-23T09:23:00Z">
        <w:r>
          <w:t xml:space="preserve"> </w:t>
        </w:r>
      </w:ins>
      <w:del w:id="367" w:author="Adrian" w:date="2017-05-23T09:22:00Z">
        <w:r>
          <w:delText xml:space="preserve"> </w:delText>
        </w:r>
      </w:del>
      <w:r>
        <w:t xml:space="preserve">floral nectar </w:t>
      </w:r>
      <w:ins w:id="368" w:author="Adrian" w:date="2017-05-23T09:23:00Z">
        <w:r>
          <w:t xml:space="preserve">or </w:t>
        </w:r>
      </w:ins>
      <w:del w:id="369" w:author="Adrian" w:date="2017-05-23T09:23:00Z">
        <w:r>
          <w:delText xml:space="preserve">and </w:delText>
        </w:r>
      </w:del>
      <w:r>
        <w:t>pollen</w:t>
      </w:r>
      <w:ins w:id="370" w:author="Adrian" w:date="2017-05-23T09:24:00Z">
        <w:r>
          <w:t>.</w:t>
        </w:r>
      </w:ins>
      <w:del w:id="371" w:author="Adrian" w:date="2017-05-23T09:23:00Z">
        <w:r>
          <w:delText xml:space="preserve"> consumers</w:delText>
        </w:r>
      </w:del>
      <w:del w:id="372" w:author="Adrian" w:date="2017-05-23T09:24:00Z">
        <w:r>
          <w:delText xml:space="preserve">, </w:delText>
        </w:r>
      </w:del>
      <w:del w:id="373" w:author="Adrian" w:date="2017-05-23T09:23:00Z">
        <w:r>
          <w:delText xml:space="preserve">and </w:delText>
        </w:r>
      </w:del>
      <w:del w:id="374" w:author="Adrian" w:date="2017-05-23T09:24:00Z">
        <w:r>
          <w:delText>provide hunting platforms for ambush predators</w:delText>
        </w:r>
      </w:del>
      <w:del w:id="375" w:author="Adrian" w:date="2017-05-23T09:23:00Z">
        <w:r>
          <w:delText>.</w:delText>
        </w:r>
      </w:del>
    </w:p>
    <w:p w14:paraId="2C79C5EE" w14:textId="77777777" w:rsidR="000839C3" w:rsidRDefault="000839C3">
      <w:pPr>
        <w:spacing w:line="480" w:lineRule="auto"/>
        <w:ind w:firstLine="720"/>
        <w:rPr>
          <w:ins w:id="376" w:author="Adrian" w:date="2017-05-23T09:24:00Z"/>
          <w:lang w:val="uz-Cyrl-UZ" w:eastAsia="uz-Cyrl-UZ" w:bidi="uz-Cyrl-UZ"/>
        </w:rPr>
      </w:pPr>
    </w:p>
    <w:p w14:paraId="56AAF754" w14:textId="6C75A5D3" w:rsidR="000839C3" w:rsidRDefault="00B61500">
      <w:pPr>
        <w:tabs>
          <w:tab w:val="left" w:pos="5760"/>
        </w:tabs>
        <w:spacing w:line="480" w:lineRule="auto"/>
        <w:ind w:firstLine="720"/>
        <w:rPr>
          <w:lang w:val="uz-Cyrl-UZ" w:eastAsia="uz-Cyrl-UZ" w:bidi="uz-Cyrl-UZ"/>
        </w:rPr>
        <w:pPrChange w:id="377" w:author="Adrian" w:date="2017-05-23T09:24:00Z">
          <w:pPr>
            <w:spacing w:line="480" w:lineRule="auto"/>
            <w:ind w:firstLine="720"/>
          </w:pPr>
        </w:pPrChange>
      </w:pPr>
      <w:ins w:id="378" w:author="Adrian" w:date="2017-05-22T15:40:00Z">
        <w:r>
          <w:t xml:space="preserve">In addition to bees, the flowers of </w:t>
        </w:r>
        <w:r>
          <w:rPr>
            <w:i/>
            <w:rPrChange w:id="379" w:author="Adrian" w:date="2017-05-22T15:40:00Z">
              <w:rPr/>
            </w:rPrChange>
          </w:rPr>
          <w:t>H. petiolari</w:t>
        </w:r>
        <w:r>
          <w:rPr>
            <w:i/>
          </w:rPr>
          <w:t xml:space="preserve">s </w:t>
        </w:r>
        <w:r>
          <w:t xml:space="preserve">in </w:t>
        </w:r>
      </w:ins>
      <w:ins w:id="380" w:author="Collin Schwantes" w:date="2017-11-10T14:25:00Z">
        <w:r w:rsidR="00AC050B">
          <w:t>Colorado</w:t>
        </w:r>
      </w:ins>
      <w:ins w:id="381" w:author="Adrian" w:date="2017-05-22T15:40:00Z">
        <w:del w:id="382" w:author="Collin Schwantes" w:date="2017-11-10T14:25:00Z">
          <w:r w:rsidDel="00AC050B">
            <w:delText>CO</w:delText>
          </w:r>
        </w:del>
        <w:r>
          <w:t xml:space="preserve"> are </w:t>
        </w:r>
      </w:ins>
      <w:ins w:id="383" w:author="Adrian" w:date="2017-05-22T15:41:00Z">
        <w:r>
          <w:t xml:space="preserve">also </w:t>
        </w:r>
      </w:ins>
      <w:ins w:id="384" w:author="Adrian" w:date="2017-05-22T15:42:00Z">
        <w:r>
          <w:t xml:space="preserve">frequently </w:t>
        </w:r>
      </w:ins>
      <w:ins w:id="385" w:author="Adrian" w:date="2017-05-22T15:40:00Z">
        <w:r>
          <w:t>occupied by</w:t>
        </w:r>
      </w:ins>
      <w:ins w:id="386" w:author="Adrian" w:date="2017-05-22T15:42:00Z">
        <w:r>
          <w:t xml:space="preserve"> </w:t>
        </w:r>
      </w:ins>
      <w:del w:id="387" w:author="Adrian" w:date="2017-05-22T15:40:00Z">
        <w:r>
          <w:delText xml:space="preserve"> </w:delText>
        </w:r>
      </w:del>
      <w:ins w:id="388" w:author="Adrian" w:date="2017-05-22T15:40:00Z">
        <w:r>
          <w:t xml:space="preserve">the Colorado soldier beetle, </w:t>
        </w:r>
        <w:r>
          <w:rPr>
            <w:i/>
            <w:rPrChange w:id="389" w:author="Adrian" w:date="2017-05-22T15:42:00Z">
              <w:rPr/>
            </w:rPrChange>
          </w:rPr>
          <w:t>Chauliognathus basalis</w:t>
        </w:r>
        <w:r>
          <w:t xml:space="preserve"> LeConte, (Cantharidae</w:t>
        </w:r>
      </w:ins>
      <w:ins w:id="390" w:author="Adrian" w:date="2017-05-22T15:41:00Z">
        <w:r>
          <w:t xml:space="preserve">) </w:t>
        </w:r>
      </w:ins>
      <w:ins w:id="391" w:author="Adrian" w:date="2017-05-22T15:55:00Z">
        <w:r>
          <w:t>and</w:t>
        </w:r>
      </w:ins>
      <w:ins w:id="392" w:author="Adrian" w:date="2017-05-22T15:42:00Z">
        <w:r>
          <w:t xml:space="preserve"> </w:t>
        </w:r>
      </w:ins>
      <w:ins w:id="393" w:author="Adrian" w:date="2017-05-22T15:41:00Z">
        <w:r>
          <w:t>the</w:t>
        </w:r>
      </w:ins>
      <w:ins w:id="394" w:author="Adrian" w:date="2017-05-22T15:40:00Z">
        <w:r>
          <w:t xml:space="preserve"> </w:t>
        </w:r>
      </w:ins>
      <w:ins w:id="395" w:author="Adrian" w:date="2017-05-22T15:42:00Z">
        <w:r>
          <w:t>jagged a</w:t>
        </w:r>
      </w:ins>
      <w:ins w:id="396" w:author="Adrian" w:date="2017-05-22T15:40:00Z">
        <w:r>
          <w:t xml:space="preserve">mbush bug, </w:t>
        </w:r>
        <w:r>
          <w:rPr>
            <w:i/>
            <w:rPrChange w:id="397" w:author="Adrian" w:date="2017-05-22T15:42:00Z">
              <w:rPr/>
            </w:rPrChange>
          </w:rPr>
          <w:t>Phymata americana</w:t>
        </w:r>
        <w:r>
          <w:t xml:space="preserve"> Laporte (Phymatidae)</w:t>
        </w:r>
      </w:ins>
      <w:ins w:id="398" w:author="Adrian" w:date="2017-05-22T15:42:00Z">
        <w:r>
          <w:t xml:space="preserve">, </w:t>
        </w:r>
      </w:ins>
      <w:ins w:id="399" w:author="Adrian" w:date="2017-05-22T15:57:00Z">
        <w:r>
          <w:t xml:space="preserve">both of </w:t>
        </w:r>
      </w:ins>
      <w:ins w:id="400" w:author="Adrian" w:date="2017-05-22T15:43:00Z">
        <w:r>
          <w:t xml:space="preserve">which can be easily observed on the discs of flowers </w:t>
        </w:r>
      </w:ins>
      <w:ins w:id="401" w:author="Adrian" w:date="2017-05-22T15:40:00Z">
        <w:r>
          <w:t>(Figure 1</w:t>
        </w:r>
      </w:ins>
      <w:ins w:id="402" w:author="Adrian" w:date="2017-05-22T15:43:00Z">
        <w:r>
          <w:t>a-b</w:t>
        </w:r>
      </w:ins>
      <w:del w:id="403" w:author="Adrian" w:date="2017-05-22T15:43:00Z">
        <w:r>
          <w:delText>The predatory</w:delText>
        </w:r>
      </w:del>
      <w:del w:id="404" w:author="Adrian" w:date="2017-05-22T15:55:00Z">
        <w:r>
          <w:delText xml:space="preserve"> </w:delText>
        </w:r>
      </w:del>
      <w:del w:id="405" w:author="Adrian" w:date="2017-05-22T15:43:00Z">
        <w:r>
          <w:delText>a</w:delText>
        </w:r>
      </w:del>
      <w:del w:id="406" w:author="Adrian" w:date="2017-05-22T15:55:00Z">
        <w:r>
          <w:delText>mbush bug</w:delText>
        </w:r>
      </w:del>
      <w:del w:id="407" w:author="Adrian" w:date="2017-05-22T15:44:00Z">
        <w:r>
          <w:delText xml:space="preserve">, </w:delText>
        </w:r>
        <w:r>
          <w:rPr>
            <w:i/>
          </w:rPr>
          <w:delText>P.hymata americana,</w:delText>
        </w:r>
      </w:del>
      <w:del w:id="408" w:author="Adrian" w:date="2017-05-23T09:24:00Z">
        <w:r>
          <w:delText xml:space="preserve"> </w:delText>
        </w:r>
      </w:del>
      <w:del w:id="409" w:author="Adrian" w:date="2017-05-22T15:57:00Z">
        <w:r>
          <w:delText xml:space="preserve">and </w:delText>
        </w:r>
      </w:del>
      <w:del w:id="410" w:author="Adrian" w:date="2017-05-22T15:50:00Z">
        <w:r>
          <w:delText>the nectarivorous s</w:delText>
        </w:r>
      </w:del>
      <w:del w:id="411" w:author="Adrian" w:date="2017-05-22T15:54:00Z">
        <w:r>
          <w:delText>oldier beetle,</w:delText>
        </w:r>
      </w:del>
      <w:del w:id="412" w:author="Adrian" w:date="2017-05-22T15:50:00Z">
        <w:r>
          <w:delText xml:space="preserve"> </w:delText>
        </w:r>
        <w:r>
          <w:rPr>
            <w:i/>
          </w:rPr>
          <w:delText>C.</w:delText>
        </w:r>
      </w:del>
      <w:del w:id="413" w:author="Adrian" w:date="2017-05-22T15:52:00Z">
        <w:r>
          <w:rPr>
            <w:i/>
          </w:rPr>
          <w:delText>hauliognathus</w:delText>
        </w:r>
      </w:del>
      <w:del w:id="414" w:author="Adrian" w:date="2017-05-22T15:50:00Z">
        <w:r>
          <w:rPr>
            <w:i/>
          </w:rPr>
          <w:delText xml:space="preserve"> basilis,</w:delText>
        </w:r>
      </w:del>
      <w:del w:id="415" w:author="Adrian" w:date="2017-05-22T15:46:00Z">
        <w:r>
          <w:delText xml:space="preserve"> occupy sunflowers at high densities in August and September respectively (N</w:delText>
        </w:r>
        <w:r>
          <w:rPr>
            <w:vertAlign w:val="subscript"/>
          </w:rPr>
          <w:delText>transects</w:delText>
        </w:r>
        <w:r>
          <w:delText xml:space="preserve"> = 32, mean ± SE = 0.08 ± 0.03 ambush bugs/flower</w:delText>
        </w:r>
      </w:del>
      <w:ins w:id="416" w:author="Deane" w:date="2017-05-11T10:23:00Z">
        <w:del w:id="417" w:author="Adrian" w:date="2017-05-22T15:52:00Z">
          <w:r>
            <w:delText>;</w:delText>
          </w:r>
        </w:del>
      </w:ins>
      <w:del w:id="418" w:author="Adrian" w:date="2017-05-22T15:52:00Z">
        <w:r>
          <w:delText xml:space="preserve">, mean ± SE = </w:delText>
        </w:r>
      </w:del>
      <w:del w:id="419" w:author="Adrian" w:date="2017-05-22T15:59:00Z">
        <w:r>
          <w:delText xml:space="preserve">0.45 ± 0.06 beetles/flower; </w:delText>
        </w:r>
        <w:commentRangeStart w:id="420"/>
        <w:commentRangeStart w:id="421"/>
        <w:r>
          <w:delText>Schwantes, unpub. data</w:delText>
        </w:r>
        <w:commentRangeEnd w:id="420"/>
        <w:r>
          <w:rPr>
            <w:rStyle w:val="CommentReference"/>
          </w:rPr>
          <w:commentReference w:id="420"/>
        </w:r>
      </w:del>
      <w:commentRangeEnd w:id="421"/>
      <w:r>
        <w:rPr>
          <w:rStyle w:val="CommentReference"/>
        </w:rPr>
        <w:commentReference w:id="421"/>
      </w:r>
      <w:r>
        <w:t>). Ambush bugs are common</w:t>
      </w:r>
      <w:ins w:id="422" w:author="Adrian" w:date="2017-05-22T15:57:00Z">
        <w:r>
          <w:t xml:space="preserve">, occurring </w:t>
        </w:r>
      </w:ins>
      <w:ins w:id="423" w:author="Collin Schwantes" w:date="2017-11-10T15:09:00Z">
        <w:r w:rsidR="006F7DDA">
          <w:t>on</w:t>
        </w:r>
      </w:ins>
      <w:ins w:id="424" w:author="Adrian" w:date="2017-05-22T15:57:00Z">
        <w:del w:id="425" w:author="Collin Schwantes" w:date="2017-11-10T15:09:00Z">
          <w:r w:rsidDel="006F7DDA">
            <w:delText xml:space="preserve">at </w:delText>
          </w:r>
        </w:del>
        <w:r>
          <w:t xml:space="preserve"> roughly </w:t>
        </w:r>
      </w:ins>
      <w:ins w:id="426" w:author="Collin Schwantes" w:date="2017-11-10T15:09:00Z">
        <w:r w:rsidR="006F7DDA" w:rsidRPr="006F7DDA">
          <w:rPr>
            <w:rPrChange w:id="427" w:author="Collin Schwantes" w:date="2017-11-10T15:10:00Z">
              <w:rPr>
                <w:highlight w:val="yellow"/>
              </w:rPr>
            </w:rPrChange>
          </w:rPr>
          <w:t>40</w:t>
        </w:r>
      </w:ins>
      <w:ins w:id="428" w:author="Adrian" w:date="2017-05-22T15:57:00Z">
        <w:del w:id="429" w:author="Collin Schwantes" w:date="2017-11-10T15:09:00Z">
          <w:r w:rsidRPr="006F7DDA" w:rsidDel="006F7DDA">
            <w:rPr>
              <w:rPrChange w:id="430" w:author="Collin Schwantes" w:date="2017-11-10T15:10:00Z">
                <w:rPr/>
              </w:rPrChange>
            </w:rPr>
            <w:delText>XX</w:delText>
          </w:r>
        </w:del>
        <w:r w:rsidRPr="006F7DDA">
          <w:rPr>
            <w:rPrChange w:id="431" w:author="Collin Schwantes" w:date="2017-11-10T15:10:00Z">
              <w:rPr/>
            </w:rPrChange>
          </w:rPr>
          <w:t>% of flowering plants in August and September, with an average density of  0.08 ± 0.03 am</w:t>
        </w:r>
        <w:r>
          <w:t>bush bugs per flower</w:t>
        </w:r>
        <w:r>
          <w:rPr>
            <w:rStyle w:val="CommentReference"/>
          </w:rPr>
          <w:commentReference w:id="432"/>
        </w:r>
        <w:r>
          <w:t xml:space="preserve"> head (N</w:t>
        </w:r>
        <w:r>
          <w:rPr>
            <w:vertAlign w:val="subscript"/>
          </w:rPr>
          <w:t>transects</w:t>
        </w:r>
        <w:r>
          <w:t xml:space="preserve"> = 32). They ar</w:t>
        </w:r>
      </w:ins>
      <w:ins w:id="433" w:author="Adrian" w:date="2017-05-22T15:58:00Z">
        <w:r>
          <w:t xml:space="preserve">e </w:t>
        </w:r>
      </w:ins>
      <w:del w:id="434" w:author="Adrian" w:date="2017-05-22T15:57:00Z">
        <w:r>
          <w:delText xml:space="preserve">, </w:delText>
        </w:r>
      </w:del>
      <w:del w:id="435" w:author="Adrian" w:date="2017-05-22T15:58:00Z">
        <w:r>
          <w:delText xml:space="preserve">easily manipulated, </w:delText>
        </w:r>
      </w:del>
      <w:r>
        <w:t>cryptic predators</w:t>
      </w:r>
      <w:ins w:id="436" w:author="Adrian" w:date="2017-05-22T15:58:00Z">
        <w:r>
          <w:t xml:space="preserve">, </w:t>
        </w:r>
      </w:ins>
      <w:del w:id="437" w:author="Adrian" w:date="2017-05-22T15:58:00Z">
        <w:r>
          <w:delText xml:space="preserve"> Hunting ambush bugs </w:delText>
        </w:r>
      </w:del>
      <w:ins w:id="438" w:author="Adrian" w:date="2017-05-22T15:58:00Z">
        <w:r>
          <w:t>preferentially occu</w:t>
        </w:r>
        <w:del w:id="439" w:author="Adrian" w:date="2017-05-23T09:25:00Z">
          <w:r>
            <w:delText>p</w:delText>
          </w:r>
        </w:del>
      </w:ins>
      <w:ins w:id="440" w:author="Adrian" w:date="2017-05-23T09:25:00Z">
        <w:r>
          <w:t>py</w:t>
        </w:r>
      </w:ins>
      <w:ins w:id="441" w:author="Adrian" w:date="2017-05-22T15:59:00Z">
        <w:r>
          <w:t>ing</w:t>
        </w:r>
      </w:ins>
      <w:ins w:id="442" w:author="Adrian" w:date="2017-05-22T15:58:00Z">
        <w:del w:id="443" w:author="Adrian" w:date="2017-05-22T15:59:00Z">
          <w:r>
            <w:delText>y</w:delText>
          </w:r>
        </w:del>
        <w:r>
          <w:t xml:space="preserve"> yellow flowers</w:t>
        </w:r>
      </w:ins>
      <w:ins w:id="444" w:author="Adrian" w:date="2017-05-23T09:28:00Z">
        <w:r>
          <w:t xml:space="preserve"> </w:t>
        </w:r>
      </w:ins>
      <w:ins w:id="445" w:author="Adrian" w:date="2017-05-22T15:58:00Z">
        <w:del w:id="446" w:author="Adrian" w:date="2017-05-23T09:28:00Z">
          <w:r>
            <w:delText xml:space="preserve"> </w:delText>
          </w:r>
        </w:del>
        <w:r>
          <w:fldChar w:fldCharType="begin" w:fldLock="1"/>
        </w:r>
        <w:r>
          <w: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instrText>
        </w:r>
        <w:r>
          <w:fldChar w:fldCharType="separate"/>
        </w:r>
        <w:r>
          <w:rPr>
            <w:noProof/>
          </w:rPr>
          <w:t>(Greco and Kevan 1994)</w:t>
        </w:r>
        <w:r>
          <w:fldChar w:fldCharType="end"/>
        </w:r>
      </w:ins>
      <w:ins w:id="447" w:author="Adrian" w:date="2017-05-23T09:29:00Z">
        <w:r>
          <w:t xml:space="preserve"> to match their bright yellow color,</w:t>
        </w:r>
      </w:ins>
      <w:ins w:id="448" w:author="Adrian" w:date="2017-05-22T15:58:00Z">
        <w:del w:id="449" w:author="Adrian" w:date="2017-05-23T09:25:00Z">
          <w:r>
            <w:delText>.</w:delText>
          </w:r>
        </w:del>
        <w:r>
          <w:t xml:space="preserve"> </w:t>
        </w:r>
      </w:ins>
      <w:ins w:id="450" w:author="Adrian" w:date="2017-05-23T09:30:00Z">
        <w:r>
          <w:t>where</w:t>
        </w:r>
      </w:ins>
      <w:ins w:id="451" w:author="Adrian" w:date="2017-05-22T15:58:00Z">
        <w:r>
          <w:t xml:space="preserve"> </w:t>
        </w:r>
      </w:ins>
      <w:ins w:id="452" w:author="Adrian" w:date="2017-05-23T09:29:00Z">
        <w:r>
          <w:t xml:space="preserve">they </w:t>
        </w:r>
      </w:ins>
      <w:ins w:id="453" w:author="Adrian" w:date="2017-05-22T15:58:00Z">
        <w:r>
          <w:t xml:space="preserve">are </w:t>
        </w:r>
      </w:ins>
      <w:r>
        <w:t>capable of capturing prey many times their</w:t>
      </w:r>
      <w:ins w:id="454" w:author="Adrian" w:date="2017-05-23T09:30:00Z">
        <w:r>
          <w:t xml:space="preserve"> own</w:t>
        </w:r>
      </w:ins>
      <w:r>
        <w:t xml:space="preserve"> size, including bees </w:t>
      </w:r>
      <w:r>
        <w:fldChar w:fldCharType="begin" w:fldLock="1"/>
      </w:r>
      <w:r w:rsidR="00092257">
        <w:instrText>ADDIN CSL_CITATION { "citationItems" : [ { "id" : "ITEM-1", "itemData" : { "ISSN" : "0030-0950", "abstract" : "Author Institution: University of Illinois", "author" : [ { "dropping-particle" : "V", "family" : "Balduf", "given" : "W", "non-dropping-particle" : "", "parse-names" : false, "suffix" : "" } ], "container-title" : "The Ohio Journal of Science", "id" : "ITEM-1", "issue" : "2", "issued" : { "date-parts" : [ [ "1943" ] ] }, "page" : "74-78", "title" : "Third annotated list of &lt;i&gt;Phymata&lt;/i&gt; prey records", "type" : "article-journal", "volume" : "43" }, "uris" : [ "http://www.mendeley.com/documents/?uuid=6584200e-fbe3-4ccb-b709-eabf1a00a81a" ] }, { "id" : "ITEM-2", "itemData" : { "author" : [ { "dropping-particle" : "", "family" : "Elliott", "given" : "NB", "non-dropping-particle" : "", "parse-names" : false, "suffix" : "" }, { "dropping-particle" : "", "family" : "Elliott", "given" : "WM", "non-dropping-particle" : "", "parse-names" : false, "suffix" : "" } ], "container-title" : "American Midland Naturalist", "id" : "ITEM-2", "issue" : "2", "issued" : { "date-parts" : [ [ "1994" ] ] }, "page" : "378-380", "title" : "Recognition and avoidance of the predator &lt;i&gt;Phymata americana&lt;/i&gt; Melin on &lt;i&gt;Solidago odora&lt;/i&gt; Ait . by late season floral visitors", "type" : "article-journal", "volume" : "131" }, "uris" : [ "http://www.mendeley.com/documents/?uuid=16525c23-fa73-4fa2-94f1-8f3e743fcd34" ] }, { "id" : "ITEM-3", "itemData" : { "DOI" : "10.2307/2425095", "ISSN" : "00030031", "author" : [ { "dropping-particle" : "", "family" : "Mason", "given" : "L. G.", "non-dropping-particle" : "", "parse-names" : false, "suffix" : "" } ], "container-title" : "American Midland Naturalist", "id" : "ITEM-3", "issue" : "2", "issued" : { "date-parts" : [ [ "1977", "4" ] ] }, "page" : "293", "title" : "Prey preferences and ecological sexual dimorphism in &lt;i&gt;Phymata americana&lt;/i&gt; Melin", "type" : "article-journal", "volume" : "97" }, "uris" : [ "http://www.mendeley.com/documents/?uuid=438600e6-1663-4371-a4a0-0e625afddbfd" ] } ], "mendeley" : { "formattedCitation" : "(Balduf 1943, Mason 1977, Elliott and Elliott 1994)", "manualFormatting" : "(as in Balduf 1943, Mason 1977, Elliott and Elliott 1994, see Supplementary Video 1)", "plainTextFormattedCitation" : "(Balduf 1943, Mason 1977, Elliott and Elliott 1994)", "previouslyFormattedCitation" : "(Balduf 1943, Mason 1977, Elliott and Elliott 1994)" }, "properties" : { "noteIndex" : 0 }, "schema" : "https://github.com/citation-style-language/schema/raw/master/csl-citation.json" }</w:instrText>
      </w:r>
      <w:r>
        <w:fldChar w:fldCharType="separate"/>
      </w:r>
      <w:r>
        <w:rPr>
          <w:noProof/>
        </w:rPr>
        <w:t>(</w:t>
      </w:r>
      <w:ins w:id="455" w:author="Adrian" w:date="2017-05-23T09:25:00Z">
        <w:r>
          <w:rPr>
            <w:noProof/>
          </w:rPr>
          <w:t xml:space="preserve">as in </w:t>
        </w:r>
      </w:ins>
      <w:r>
        <w:rPr>
          <w:noProof/>
        </w:rPr>
        <w:t>Balduf 1943, Mason 1977, Elliott and Elliott 1994</w:t>
      </w:r>
      <w:ins w:id="456" w:author="Adrian" w:date="2017-05-22T15:56:00Z">
        <w:r>
          <w:rPr>
            <w:noProof/>
          </w:rPr>
          <w:t xml:space="preserve">, </w:t>
        </w:r>
      </w:ins>
      <w:ins w:id="457" w:author="Adrian" w:date="2017-05-23T09:25:00Z">
        <w:r>
          <w:rPr>
            <w:noProof/>
          </w:rPr>
          <w:t xml:space="preserve">see </w:t>
        </w:r>
      </w:ins>
      <w:ins w:id="458" w:author="Adrian" w:date="2017-05-22T15:55:00Z">
        <w:r>
          <w:rPr>
            <w:noProof/>
          </w:rPr>
          <w:t>Supplementary Video 1</w:t>
        </w:r>
      </w:ins>
      <w:r>
        <w:rPr>
          <w:noProof/>
        </w:rPr>
        <w:t>)</w:t>
      </w:r>
      <w:r>
        <w:fldChar w:fldCharType="end"/>
      </w:r>
      <w:r>
        <w:t>.</w:t>
      </w:r>
      <w:ins w:id="459" w:author="Adrian" w:date="2017-05-23T09:26:00Z">
        <w:r>
          <w:t xml:space="preserve"> Colorado </w:t>
        </w:r>
      </w:ins>
      <w:del w:id="460" w:author="Adrian" w:date="2017-05-23T09:26:00Z">
        <w:r>
          <w:delText xml:space="preserve"> </w:delText>
        </w:r>
      </w:del>
      <w:del w:id="461" w:author="Adrian" w:date="2017-05-22T15:58:00Z">
        <w:r>
          <w:delText xml:space="preserve">Hunting ambush bugs preferentially occupy yellow flowers </w:delText>
        </w:r>
        <w:r>
          <w:fldChar w:fldCharType="begin" w:fldLock="1"/>
        </w:r>
        <w:r>
          <w:delInstrText>ADDIN CSL_CITATION { "citationItems" : [ { "id" : "ITEM-1", "itemData" : { "DOI" : "10.1139/z94-210", "ISSN" : "1480-3283", "PMID" : "129", "author" : [ { "dropping-particle" : "", "family" : "Greco", "given" : "Carlos F.", "non-dropping-particle" : "", "parse-names" : false, "suffix" : "" }, { "dropping-particle" : "", "family" : "Kevan", "given" : "Peter G.", "non-dropping-particle" : "", "parse-names" : false, "suffix" : "" } ], "container-title" : "Canadian Journal of Zoology", "id" : "ITEM-1", "issue" : "9", "issued" : { "date-parts" : [ [ "1994" ] ] }, "page" : "1583-1588", "title" : "Contrasting patch choosing by anthophilous ambush predators: vegetation and floral cues for decisions by a crab spider (&lt;i&gt;Misumena vatia&lt;/i&gt;) and males and females of an ambush bug (&lt;i&gt;Phymata americana&lt;/i&gt;)", "type" : "article-journal", "volume" : "72" }, "uris" : [ "http://www.mendeley.com/documents/?uuid=f8ce6709-494b-4784-aeac-f1691f5189cd" ] } ], "mendeley" : { "formattedCitation" : "(Greco and Kevan 1994)", "plainTextFormattedCitation" : "(Greco and Kevan 1994)", "previouslyFormattedCitation" : "(Greco and Kevan 1994)" }, "properties" : { "noteIndex" : 0 }, "schema" : "https://github.com/citation-style-language/schema/raw/master/csl-citation.json" }</w:delInstrText>
        </w:r>
        <w:r>
          <w:fldChar w:fldCharType="separate"/>
        </w:r>
        <w:r>
          <w:delText>(Greco and Kevan 1994)</w:delText>
        </w:r>
        <w:r>
          <w:fldChar w:fldCharType="end"/>
        </w:r>
        <w:r>
          <w:delText xml:space="preserve">. </w:delText>
        </w:r>
      </w:del>
      <w:ins w:id="462" w:author="Adrian" w:date="2017-05-23T09:26:00Z">
        <w:r>
          <w:t>s</w:t>
        </w:r>
      </w:ins>
      <w:ins w:id="463" w:author="Adrian" w:date="2017-05-22T15:54:00Z">
        <w:r>
          <w:t>oldier beetles</w:t>
        </w:r>
      </w:ins>
      <w:ins w:id="464" w:author="Collin Schwantes" w:date="2017-11-10T15:14:00Z">
        <w:r w:rsidR="00D744B4">
          <w:t xml:space="preserve"> </w:t>
        </w:r>
      </w:ins>
      <w:ins w:id="465" w:author="Adrian" w:date="2017-05-22T15:54:00Z">
        <w:del w:id="466" w:author="Collin Schwantes" w:date="2017-11-10T15:14:00Z">
          <w:r w:rsidDel="00D744B4">
            <w:delText xml:space="preserve"> co-</w:delText>
          </w:r>
        </w:del>
        <w:r>
          <w:t>occur with</w:t>
        </w:r>
        <w:del w:id="467" w:author="Collin Schwantes" w:date="2017-11-10T15:14:00Z">
          <w:r w:rsidDel="00D744B4">
            <w:delText xml:space="preserve"> ambush bugs</w:delText>
          </w:r>
        </w:del>
      </w:ins>
      <w:ins w:id="468" w:author="Adrian" w:date="2017-05-22T15:59:00Z">
        <w:del w:id="469" w:author="Collin Schwantes" w:date="2017-11-10T15:14:00Z">
          <w:r w:rsidDel="00D744B4">
            <w:delText xml:space="preserve"> and in</w:delText>
          </w:r>
        </w:del>
        <w:r>
          <w:t xml:space="preserve"> even higher densities</w:t>
        </w:r>
      </w:ins>
      <w:ins w:id="470" w:author="Adrian" w:date="2017-05-23T09:25:00Z">
        <w:r>
          <w:t>, with nearly half of all flowers having at least one beetle</w:t>
        </w:r>
      </w:ins>
      <w:ins w:id="471" w:author="Adrian" w:date="2017-05-22T15:59:00Z">
        <w:r>
          <w:t xml:space="preserve"> (0.45 ± 0.06 beetles/flower</w:t>
        </w:r>
      </w:ins>
      <w:ins w:id="472" w:author="Adrian" w:date="2017-05-23T09:26:00Z">
        <w:r>
          <w:t>, Appendix I</w:t>
        </w:r>
      </w:ins>
      <w:ins w:id="473" w:author="Adrian" w:date="2017-05-22T16:00:00Z">
        <w:r>
          <w:t>).</w:t>
        </w:r>
      </w:ins>
      <w:ins w:id="474" w:author="Adrian" w:date="2017-05-22T15:54:00Z">
        <w:r>
          <w:t xml:space="preserve"> </w:t>
        </w:r>
      </w:ins>
      <w:del w:id="475" w:author="Adrian" w:date="2017-05-23T09:27:00Z">
        <w:r>
          <w:delText xml:space="preserve">Colorado </w:delText>
        </w:r>
      </w:del>
      <w:ins w:id="476" w:author="Adrian" w:date="2017-05-23T09:27:00Z">
        <w:r>
          <w:t xml:space="preserve">Male </w:t>
        </w:r>
      </w:ins>
      <w:r>
        <w:t>soldier beetles occupy floral territories for extended periods of time and physically harass both con</w:t>
      </w:r>
      <w:ins w:id="477" w:author="Adrian" w:date="2017-05-22T16:01:00Z">
        <w:r>
          <w:t>spe</w:t>
        </w:r>
      </w:ins>
      <w:ins w:id="478" w:author="Adrian" w:date="2017-06-14T10:45:00Z">
        <w:r>
          <w:t>ci</w:t>
        </w:r>
      </w:ins>
      <w:ins w:id="479" w:author="Adrian" w:date="2017-05-22T16:01:00Z">
        <w:r>
          <w:t>fic</w:t>
        </w:r>
      </w:ins>
      <w:r>
        <w:t xml:space="preserve">- and heterospecific floral visitors with their legs and mandibles </w:t>
      </w:r>
      <w:del w:id="480" w:author="Adrian" w:date="2017-05-22T16:01:00Z">
        <w:r>
          <w:delText xml:space="preserve">to maintain their territories </w:delText>
        </w:r>
      </w:del>
      <w:r>
        <w:fldChar w:fldCharType="begin" w:fldLock="1"/>
      </w:r>
      <w:r w:rsidR="00092257">
        <w:instrText>ADDIN CSL_CITATION { "citationItems" : [ { "id" : "ITEM-1",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"ITEM-1", "issue" : "310", "issued" : { "date-parts" : [ [ "1980" ] ] }, "title" : "Prinicipal sunflower bees of North America with emphasis on the southwestern United States (Hymenoptera: Apoidea)", "type" : "article-journal" }, "uris" : [ "http://www.mendeley.com/documents/?uuid=154870a6-b274-4dc9-bd6b-f72ca02e6df1" ] }, { "id" : "ITEM-2", "itemData" : { "DOI" : "10.2307/2387784", "ISSN" : "00063606", "abstract" : "Biotropica", "author" : [ { "dropping-particle" : "", "family" : "Rausher", "given" : "Mark D", "non-dropping-particle" : "", "parse-names" : false, "suffix" : "" }, { "dropping-particle" : "", "family" : "Fowler", "given" : "Norma L", "non-dropping-particle" : "", "parse-names" : false, "suffix" : "" } ], "container-title" : "Biotropica", "id" : "ITEM-2", "issue" : "2", "issued" : { "date-parts" : [ [ "1979", "6" ] ] }, "page" : "96", "title" : "Intersexual aggression and nectar defense in &lt;i&gt;Chauliognathus distinguendus&lt;/i&gt; (Coleoptera: Cantharidae)", "type" : "article-journal", "volume" : "11" }, "uris" : [ "http://www.mendeley.com/documents/?uuid=48632159-1cbe-47e4-b43f-88f3c6584535" ] } ], "mendeley" : { "formattedCitation" : "(Rausher and Fowler 1979, Hurd et al. 1980)", "manualFormatting" : "(Rausher and Fowler 1979, Hurd et al. 1980, see Supplementary Video 2)", "plainTextFormattedCitation" : "(Rausher and Fowler 1979, Hurd et al. 1980)", "previouslyFormattedCitation" : "(Rausher and Fowler 1979, Hurd et al. 1980)" }, "properties" : { "noteIndex" : 0 }, "schema" : "https://github.com/citation-style-language/schema/raw/master/csl-citation.json" }</w:instrText>
      </w:r>
      <w:r>
        <w:fldChar w:fldCharType="separate"/>
      </w:r>
      <w:r>
        <w:rPr>
          <w:noProof/>
        </w:rPr>
        <w:t>(Rausher and Fowler 1979, Hurd et al. 1980</w:t>
      </w:r>
      <w:ins w:id="481" w:author="Adrian" w:date="2017-05-22T16:00:00Z">
        <w:r>
          <w:rPr>
            <w:noProof/>
          </w:rPr>
          <w:t xml:space="preserve">, </w:t>
        </w:r>
      </w:ins>
      <w:ins w:id="482" w:author="Adrian" w:date="2017-05-23T09:27:00Z">
        <w:r>
          <w:rPr>
            <w:noProof/>
          </w:rPr>
          <w:t xml:space="preserve">see </w:t>
        </w:r>
      </w:ins>
      <w:ins w:id="483" w:author="Adrian" w:date="2017-05-22T16:00:00Z">
        <w:r>
          <w:rPr>
            <w:noProof/>
          </w:rPr>
          <w:t>Supplementary Video 2</w:t>
        </w:r>
      </w:ins>
      <w:r>
        <w:rPr>
          <w:noProof/>
        </w:rPr>
        <w:t>)</w:t>
      </w:r>
      <w:r>
        <w:fldChar w:fldCharType="end"/>
      </w:r>
      <w:r>
        <w:t xml:space="preserve">. </w:t>
      </w:r>
      <w:del w:id="484" w:author="Adrian" w:date="2017-05-22T16:01:00Z">
        <w:r>
          <w:delText>These beetles</w:delText>
        </w:r>
      </w:del>
      <w:ins w:id="485" w:author="Adrian" w:date="2017-05-22T16:01:00Z">
        <w:r>
          <w:t>In contrast to the cryptic ambush bugs, they</w:t>
        </w:r>
      </w:ins>
      <w:r>
        <w:t xml:space="preserve"> are </w:t>
      </w:r>
      <w:del w:id="486" w:author="Collin Schwantes" w:date="2017-11-10T15:15:00Z">
        <w:r w:rsidDel="00D744B4">
          <w:delText>bright</w:delText>
        </w:r>
      </w:del>
      <w:ins w:id="487" w:author="Adrian" w:date="2017-05-23T09:30:00Z">
        <w:del w:id="488" w:author="Collin Schwantes" w:date="2017-11-10T15:15:00Z">
          <w:r w:rsidDel="00D744B4">
            <w:delText xml:space="preserve"> </w:delText>
          </w:r>
        </w:del>
        <w:r>
          <w:t>orange and black</w:t>
        </w:r>
      </w:ins>
      <w:del w:id="489" w:author="Adrian" w:date="2017-05-23T09:30:00Z">
        <w:r>
          <w:delText>ly colored</w:delText>
        </w:r>
      </w:del>
      <w:r>
        <w:t xml:space="preserve"> </w:t>
      </w:r>
      <w:del w:id="490" w:author="Adrian" w:date="2017-05-22T16:02:00Z">
        <w:r>
          <w:delText xml:space="preserve">black and red </w:delText>
        </w:r>
      </w:del>
      <w:del w:id="491" w:author="Adrian" w:date="2017-05-22T16:01:00Z">
        <w:r>
          <w:delText xml:space="preserve">to the human eye </w:delText>
        </w:r>
      </w:del>
      <w:r>
        <w:t xml:space="preserve">and their constant motion on flower heads makes them </w:t>
      </w:r>
      <w:ins w:id="492" w:author="Collin Schwantes" w:date="2017-11-10T15:15:00Z">
        <w:r w:rsidR="00D744B4">
          <w:t>conspicuous</w:t>
        </w:r>
      </w:ins>
      <w:del w:id="493" w:author="Collin Schwantes" w:date="2017-11-10T15:15:00Z">
        <w:r w:rsidDel="00D744B4">
          <w:delText>quite</w:delText>
        </w:r>
      </w:del>
      <w:del w:id="494" w:author="Collin Schwantes" w:date="2017-11-10T15:16:00Z">
        <w:r w:rsidDel="00D744B4">
          <w:delText xml:space="preserve"> </w:delText>
        </w:r>
      </w:del>
      <w:del w:id="495" w:author="Collin Schwantes" w:date="2017-11-10T15:15:00Z">
        <w:r w:rsidDel="00D744B4">
          <w:delText>apparent</w:delText>
        </w:r>
      </w:del>
      <w:del w:id="496" w:author="Adrian" w:date="2017-05-22T16:02:00Z">
        <w:r>
          <w:delText xml:space="preserve"> (Figure 1)</w:delText>
        </w:r>
      </w:del>
      <w:r>
        <w:t xml:space="preserve">. Based on field observations of </w:t>
      </w:r>
      <w:del w:id="497" w:author="Adrian" w:date="2017-05-23T09:30:00Z">
        <w:r>
          <w:delText>t</w:delText>
        </w:r>
      </w:del>
      <w:del w:id="498" w:author="Adrian" w:date="2017-05-22T16:02:00Z">
        <w:r>
          <w:delText xml:space="preserve">hese </w:delText>
        </w:r>
      </w:del>
      <w:r>
        <w:t xml:space="preserve">sunflowers, the most common bee visitors </w:t>
      </w:r>
      <w:del w:id="499" w:author="Adrian" w:date="2017-05-22T16:02:00Z">
        <w:r>
          <w:delText xml:space="preserve">would </w:delText>
        </w:r>
      </w:del>
      <w:del w:id="500" w:author="Collin Schwantes" w:date="2017-11-10T15:17:00Z">
        <w:r w:rsidDel="00D744B4">
          <w:delText xml:space="preserve">likely </w:delText>
        </w:r>
      </w:del>
      <w:ins w:id="501" w:author="Adrian" w:date="2017-05-22T16:02:00Z">
        <w:del w:id="502" w:author="Collin Schwantes" w:date="2017-11-10T15:17:00Z">
          <w:r w:rsidDel="00D744B4">
            <w:delText xml:space="preserve">to interact with these species </w:delText>
          </w:r>
        </w:del>
        <w:r>
          <w:t xml:space="preserve">are bees </w:t>
        </w:r>
      </w:ins>
      <w:ins w:id="503" w:author="Collin Schwantes" w:date="2017-11-10T15:17:00Z">
        <w:r w:rsidR="00D744B4">
          <w:t xml:space="preserve">from </w:t>
        </w:r>
      </w:ins>
      <w:del w:id="504" w:author="Adrian" w:date="2017-05-22T16:02:00Z">
        <w:r>
          <w:delText>be from three</w:delText>
        </w:r>
      </w:del>
      <w:ins w:id="505" w:author="Adrian" w:date="2017-05-22T16:02:00Z">
        <w:r>
          <w:t>the</w:t>
        </w:r>
      </w:ins>
      <w:r>
        <w:t xml:space="preserve"> genera</w:t>
      </w:r>
      <w:del w:id="506" w:author="Adrian" w:date="2017-05-22T16:03:00Z">
        <w:r>
          <w:delText>:</w:delText>
        </w:r>
      </w:del>
      <w:r>
        <w:t xml:space="preserve"> </w:t>
      </w:r>
      <w:r>
        <w:rPr>
          <w:i/>
        </w:rPr>
        <w:t>Melissodes</w:t>
      </w:r>
      <w:r>
        <w:t xml:space="preserve">, </w:t>
      </w:r>
      <w:r>
        <w:rPr>
          <w:i/>
        </w:rPr>
        <w:t>Andrena</w:t>
      </w:r>
      <w:r>
        <w:t xml:space="preserve">, and </w:t>
      </w:r>
      <w:r>
        <w:rPr>
          <w:i/>
        </w:rPr>
        <w:t>Megachile</w:t>
      </w:r>
      <w:ins w:id="507" w:author="Adrian" w:date="2017-05-22T16:03:00Z">
        <w:r>
          <w:t xml:space="preserve"> and </w:t>
        </w:r>
      </w:ins>
      <w:del w:id="508" w:author="Adrian" w:date="2017-05-22T16:03:00Z">
        <w:r>
          <w:delText>. E</w:delText>
        </w:r>
      </w:del>
      <w:ins w:id="509" w:author="Adrian" w:date="2017-05-22T16:03:00Z">
        <w:r>
          <w:t>e</w:t>
        </w:r>
      </w:ins>
      <w:r>
        <w:t xml:space="preserve">ach of these three genera of solitary bee has at least one abundant species of sunflower specialist that could occur at our experimental site </w:t>
      </w:r>
      <w:r>
        <w:fldChar w:fldCharType="begin" w:fldLock="1"/>
      </w:r>
      <w:r>
        <w:instrText>ADDIN CSL_CITATION { "citationItems" : [ { "id" : "ITEM-1", "itemData" : { "author" : [ { "dropping-particle" : "", "family" : "Scott", "given" : "VL", "non-dropping-particle" : "", "parse-names" : false, "suffix" : "" }, { "dropping-particle" : "", "family" : "Ascher", "given" : "JS", "non-dropping-particle" : "", "parse-names" : false, "suffix" : "" }, { "dropping-particle" : "", "family" : "Griswold", "given" : "T", "non-dropping-particle" : "", "parse-names" : false, "suffix" : "" }, { "dropping-particle" : "", "family" : "Nufio", "given" : "CR", "non-dropping-particle" : "", "parse-names" : false, "suffix" : "" } ], "id" : "ITEM-1", "issue" : "23", "issued" : { "date-parts" : [ [ "2011" ] ] }, "publisher" : "University of Colorado Museum of Natural History", "publisher-place" : "Boulder, Co", "title" : "The bees of Colorado", "type" : "book" }, "uris" : [ "http://www.mendeley.com/documents/?uuid=c11cd118-f3b5-480d-9e4e-6cb2ae8dfb0b" ] }, { "id" : "ITEM-2", "itemData" : { "author" : [ { "dropping-particle" : "", "family" : "Hurd", "given" : "Paul D", "non-dropping-particle" : "", "parse-names" : false, "suffix" : "" }, { "dropping-particle" : "", "family" : "Laberge", "given" : "Wallace E", "non-dropping-particle" : "", "parse-names" : false, "suffix" : "" }, { "dropping-particle" : "", "family" : "Linsley", "given" : "E. Gorton", "non-dropping-particle" : "", "parse-names" : false, "suffix" : "" } ], "container-title" : "Smithsonian Contributions to Zoology", "id" : "ITEM-2", "issue" : "310", "issued" : { "date-parts" : [ [ "1980" ] ] }, "title" : "Prinicipal sunflower bees of North America with emphasis on the southwestern United States (Hymenoptera: Apoidea)", "type" : "article-journal" }, "uris" : [ "http://www.mendeley.com/documents/?uuid=154870a6-b274-4dc9-bd6b-f72ca02e6df1" ] } ], "mendeley" : { "formattedCitation" : "(Hurd et al. 1980, Scott et al. 2011)", "plainTextFormattedCitation" : "(Hurd et al. 1980, Scott et al. 2011)", "previouslyFormattedCitation" : "(Hurd et al. 1980, Scott et al. 2011)" }, "properties" : { "noteIndex" : 0 }, "schema" : "https://github.com/citation-style-language/schema/raw/master/csl-citation.json" }</w:instrText>
      </w:r>
      <w:r>
        <w:fldChar w:fldCharType="separate"/>
      </w:r>
      <w:r>
        <w:rPr>
          <w:noProof/>
        </w:rPr>
        <w:t>(Hurd et al. 1980, Scott et al. 2011)</w:t>
      </w:r>
      <w:r>
        <w:fldChar w:fldCharType="end"/>
      </w:r>
      <w:r>
        <w:t xml:space="preserve">. </w:t>
      </w:r>
    </w:p>
    <w:p w14:paraId="77DF305F" w14:textId="77777777" w:rsidR="000839C3" w:rsidRDefault="00B61500">
      <w:pPr>
        <w:spacing w:line="480" w:lineRule="auto"/>
        <w:ind w:firstLine="720"/>
        <w:rPr>
          <w:i/>
          <w:lang w:val="uz-Cyrl-UZ" w:eastAsia="uz-Cyrl-UZ" w:bidi="uz-Cyrl-UZ"/>
        </w:rPr>
      </w:pPr>
      <w:r>
        <w:rPr>
          <w:b/>
          <w:rPrChange w:id="510" w:author="Deane" w:date="2017-05-11T10:46:00Z">
            <w:rPr>
              <w:i/>
            </w:rPr>
          </w:rPrChange>
        </w:rPr>
        <w:t>Common Garden</w:t>
      </w:r>
      <w:r>
        <w:rPr>
          <w:i/>
        </w:rPr>
        <w:t xml:space="preserve"> </w:t>
      </w:r>
      <w:del w:id="511" w:author="Deane" w:date="2017-05-11T10:46:00Z">
        <w:r>
          <w:rPr>
            <w:i/>
          </w:rPr>
          <w:delText>-</w:delText>
        </w:r>
      </w:del>
      <w:r>
        <w:rPr>
          <w:i/>
        </w:rPr>
        <w:t xml:space="preserve"> </w:t>
      </w:r>
      <w:ins w:id="512" w:author="Adrian" w:date="2017-05-23T12:14:00Z">
        <w:r>
          <w:t xml:space="preserve">We conducted </w:t>
        </w:r>
      </w:ins>
      <w:ins w:id="513" w:author="Adrian" w:date="2017-05-23T12:15:00Z">
        <w:r>
          <w:t>the experiment and all observations</w:t>
        </w:r>
      </w:ins>
      <w:ins w:id="514" w:author="Adrian" w:date="2017-05-23T12:14:00Z">
        <w:r>
          <w:t xml:space="preserve"> in a common garden of </w:t>
        </w:r>
      </w:ins>
      <w:r>
        <w:rPr>
          <w:i/>
        </w:rPr>
        <w:t>Helianthus petiolaris</w:t>
      </w:r>
      <w:r>
        <w:t xml:space="preserve"> plants </w:t>
      </w:r>
      <w:ins w:id="515" w:author="Adrian" w:date="2017-05-23T12:16:00Z">
        <w:r>
          <w:t>at the University of Colorado’s 30</w:t>
        </w:r>
        <w:r>
          <w:rPr>
            <w:vertAlign w:val="superscript"/>
          </w:rPr>
          <w:t>th</w:t>
        </w:r>
        <w:r>
          <w:t xml:space="preserve"> street greenhouse (Boulder, Colorado, USA). Plants </w:t>
        </w:r>
      </w:ins>
      <w:r>
        <w:t xml:space="preserve">were grown from seeds collected from </w:t>
      </w:r>
      <w:ins w:id="516" w:author="Adrian" w:date="2017-05-23T09:32:00Z">
        <w:r>
          <w:t xml:space="preserve">wild plants growing in </w:t>
        </w:r>
      </w:ins>
      <w:r>
        <w:t>32 sites across eastern Colorado during September of 2013. Seeds from all the sites were thoroughly mixed before storage to reduce any impacts of local phenotypes. In March of 2014, seeds were germinated in petri dishes</w:t>
      </w:r>
      <w:del w:id="517" w:author="Adrian" w:date="2017-05-23T12:16:00Z">
        <w:r>
          <w:delText>,</w:delText>
        </w:r>
      </w:del>
      <w:r>
        <w:t xml:space="preserve"> </w:t>
      </w:r>
      <w:ins w:id="518" w:author="Adrian" w:date="2017-05-23T12:16:00Z">
        <w:r>
          <w:t xml:space="preserve">and </w:t>
        </w:r>
      </w:ins>
      <w:r>
        <w:t xml:space="preserve">then planted </w:t>
      </w:r>
      <w:ins w:id="519" w:author="Adrian" w:date="2017-05-23T09:33:00Z">
        <w:r>
          <w:t xml:space="preserve">in groups of five seedlings </w:t>
        </w:r>
      </w:ins>
      <w:r>
        <w:t xml:space="preserve">into </w:t>
      </w:r>
      <w:ins w:id="520" w:author="Adrian" w:date="2017-05-23T09:33:00Z">
        <w:r>
          <w:t xml:space="preserve">10cm x 10cm </w:t>
        </w:r>
      </w:ins>
      <w:r>
        <w:t xml:space="preserve">pots </w:t>
      </w:r>
      <w:del w:id="521" w:author="Adrian" w:date="2017-05-23T09:33:00Z">
        <w:r>
          <w:delText xml:space="preserve">(10cm x 10cm) </w:delText>
        </w:r>
      </w:del>
      <w:r>
        <w:t>in</w:t>
      </w:r>
      <w:del w:id="522" w:author="Adrian" w:date="2017-05-23T09:33:00Z">
        <w:r>
          <w:delText xml:space="preserve"> groups of five seedlings </w:delText>
        </w:r>
      </w:del>
      <w:ins w:id="523" w:author="Adrian" w:date="2017-05-23T09:33:00Z">
        <w:r>
          <w:t xml:space="preserve"> </w:t>
        </w:r>
      </w:ins>
      <w:del w:id="524" w:author="Adrian" w:date="2017-05-23T09:33:00Z">
        <w:r>
          <w:delText xml:space="preserve">and moved into </w:delText>
        </w:r>
      </w:del>
      <w:ins w:id="525" w:author="Adrian" w:date="2017-05-23T12:16:00Z">
        <w:r>
          <w:t>the</w:t>
        </w:r>
      </w:ins>
      <w:del w:id="526" w:author="Adrian" w:date="2017-05-23T12:16:00Z">
        <w:r>
          <w:delText>a</w:delText>
        </w:r>
      </w:del>
      <w:r>
        <w:t xml:space="preserve"> greenhouse. In May, </w:t>
      </w:r>
      <w:ins w:id="527" w:author="Deane" w:date="2017-05-11T10:36:00Z">
        <w:r>
          <w:t xml:space="preserve">individual </w:t>
        </w:r>
      </w:ins>
      <w:r>
        <w:t xml:space="preserve">sunflowers were transplanted into two </w:t>
      </w:r>
      <w:ins w:id="528" w:author="Adrian" w:date="2017-05-23T09:34:00Z">
        <w:r>
          <w:t xml:space="preserve">different sized </w:t>
        </w:r>
      </w:ins>
      <w:r>
        <w:t>outdoor flowerbeds</w:t>
      </w:r>
      <w:del w:id="529" w:author="Adrian" w:date="2017-05-23T12:16:00Z">
        <w:r>
          <w:delText xml:space="preserve"> at the University of Colorado’s 30</w:delText>
        </w:r>
        <w:r>
          <w:rPr>
            <w:vertAlign w:val="superscript"/>
          </w:rPr>
          <w:delText>th</w:delText>
        </w:r>
        <w:r>
          <w:delText xml:space="preserve"> street greenhouse (Boulder, Colorado, USA). Flowerbed</w:delText>
        </w:r>
      </w:del>
      <w:ins w:id="530" w:author="Adrian" w:date="2017-05-23T12:16:00Z">
        <w:r>
          <w:t>:</w:t>
        </w:r>
      </w:ins>
      <w:r>
        <w:t xml:space="preserve"> one received 25 plants and </w:t>
      </w:r>
      <w:del w:id="531" w:author="Adrian" w:date="2017-05-23T12:16:00Z">
        <w:r>
          <w:delText>flowerbed two</w:delText>
        </w:r>
      </w:del>
      <w:ins w:id="532" w:author="Adrian" w:date="2017-05-23T12:16:00Z">
        <w:r>
          <w:t>t</w:t>
        </w:r>
      </w:ins>
      <w:ins w:id="533" w:author="Adrian" w:date="2017-05-23T12:17:00Z">
        <w:r>
          <w:t>he other</w:t>
        </w:r>
      </w:ins>
      <w:r>
        <w:t xml:space="preserve"> received 35 plants. </w:t>
      </w:r>
      <w:ins w:id="534" w:author="Adrian" w:date="2017-05-23T12:17:00Z">
        <w:r>
          <w:t xml:space="preserve">Within flowerbeds, </w:t>
        </w:r>
      </w:ins>
      <w:del w:id="535" w:author="Adrian" w:date="2017-05-23T12:17:00Z">
        <w:r>
          <w:delText>S</w:delText>
        </w:r>
      </w:del>
      <w:ins w:id="536" w:author="Adrian" w:date="2017-05-23T12:17:00Z">
        <w:r>
          <w:t>s</w:t>
        </w:r>
      </w:ins>
      <w:r>
        <w:t xml:space="preserve">unflowers were planted 60 cm apart </w:t>
      </w:r>
      <w:ins w:id="537" w:author="Adrian" w:date="2017-05-23T09:35:00Z">
        <w:r>
          <w:t xml:space="preserve">to mimic natural </w:t>
        </w:r>
      </w:ins>
      <w:ins w:id="538" w:author="Adrian" w:date="2017-05-23T12:17:00Z">
        <w:r>
          <w:t xml:space="preserve">plant </w:t>
        </w:r>
      </w:ins>
      <w:ins w:id="539" w:author="Adrian" w:date="2017-05-23T09:35:00Z">
        <w:r>
          <w:t xml:space="preserve">densities </w:t>
        </w:r>
      </w:ins>
      <w:r>
        <w:t xml:space="preserve">and watered regularly throughout the summer. </w:t>
      </w:r>
      <w:del w:id="540" w:author="Adrian" w:date="2017-05-23T09:36:00Z">
        <w:r>
          <w:delText>The flowers</w:delText>
        </w:r>
      </w:del>
      <w:ins w:id="541" w:author="Adrian" w:date="2017-05-23T09:36:00Z">
        <w:r>
          <w:t>Plants</w:t>
        </w:r>
      </w:ins>
      <w:r>
        <w:t xml:space="preserve"> were in bloom for two weeks before the trials were conducted and continued to bloom several weeks after the trials ended. Before the experiments took place, neither the competitor nor the predator was observed in either patch.</w:t>
      </w:r>
    </w:p>
    <w:p w14:paraId="484FAB11" w14:textId="77777777" w:rsidR="000839C3" w:rsidRDefault="00B61500">
      <w:pPr>
        <w:spacing w:line="480" w:lineRule="auto"/>
        <w:ind w:firstLine="720"/>
        <w:rPr>
          <w:lang w:val="uz-Cyrl-UZ" w:eastAsia="uz-Cyrl-UZ" w:bidi="uz-Cyrl-UZ"/>
        </w:rPr>
      </w:pPr>
      <w:r>
        <w:rPr>
          <w:b/>
          <w:rPrChange w:id="542" w:author="Deane" w:date="2017-05-11T10:46:00Z">
            <w:rPr>
              <w:i/>
            </w:rPr>
          </w:rPrChange>
        </w:rPr>
        <w:t>Experimental design</w:t>
      </w:r>
      <w:r>
        <w:t xml:space="preserve"> </w:t>
      </w:r>
      <w:del w:id="543" w:author="Deane" w:date="2017-05-11T10:46:00Z">
        <w:r>
          <w:delText>-</w:delText>
        </w:r>
      </w:del>
      <w:r>
        <w:t xml:space="preserve"> To determine how foraging bees respond</w:t>
      </w:r>
      <w:ins w:id="544" w:author="Adrian" w:date="2017-05-23T09:36:00Z">
        <w:r>
          <w:t>ed</w:t>
        </w:r>
      </w:ins>
      <w:r>
        <w:t xml:space="preserve"> to floral occupants, </w:t>
      </w:r>
      <w:ins w:id="545" w:author="Adrian" w:date="2017-05-23T12:18:00Z">
        <w:r>
          <w:t xml:space="preserve">we manipulated </w:t>
        </w:r>
      </w:ins>
      <w:r>
        <w:t xml:space="preserve">predator </w:t>
      </w:r>
      <w:ins w:id="546" w:author="Adrian" w:date="2017-05-23T12:18:00Z">
        <w:r>
          <w:t xml:space="preserve">(ambush bug) </w:t>
        </w:r>
      </w:ins>
      <w:r>
        <w:t xml:space="preserve">and competitor </w:t>
      </w:r>
      <w:ins w:id="547" w:author="Adrian" w:date="2017-05-23T12:18:00Z">
        <w:r>
          <w:t xml:space="preserve">(soldier beetle) </w:t>
        </w:r>
      </w:ins>
      <w:r>
        <w:t xml:space="preserve">presence </w:t>
      </w:r>
      <w:del w:id="548" w:author="Adrian" w:date="2017-05-23T12:18:00Z">
        <w:r>
          <w:delText xml:space="preserve">were manipulated </w:delText>
        </w:r>
      </w:del>
      <w:r>
        <w:t>in the two blocks of sunflowers</w:t>
      </w:r>
      <w:ins w:id="549" w:author="Adrian" w:date="2017-05-23T12:19:00Z">
        <w:r>
          <w:t>.</w:t>
        </w:r>
      </w:ins>
      <w:r>
        <w:t xml:space="preserve"> </w:t>
      </w:r>
      <w:del w:id="550" w:author="Adrian" w:date="2017-05-23T12:19:00Z">
        <w:r>
          <w:delText xml:space="preserve">and observations of paired occupied and unoccupied </w:delText>
        </w:r>
      </w:del>
      <w:del w:id="551" w:author="Adrian" w:date="2017-05-23T09:36:00Z">
        <w:r>
          <w:delText xml:space="preserve">flowers </w:delText>
        </w:r>
      </w:del>
      <w:del w:id="552" w:author="Adrian" w:date="2017-05-23T12:19:00Z">
        <w:r>
          <w:delText xml:space="preserve">recorded simultaneously. </w:delText>
        </w:r>
      </w:del>
      <w:r>
        <w:t xml:space="preserve">We implemented a blocked, matched-pair design with paired observations of occupied and unoccupied flowers on three consecutive days. </w:t>
      </w:r>
      <w:ins w:id="553" w:author="Adrian" w:date="2017-05-23T09:37:00Z">
        <w:r>
          <w:t>Pairing enabled us to control for phenology of flowers, display size, and daily visitor activity</w:t>
        </w:r>
      </w:ins>
      <w:ins w:id="554" w:author="Adrian" w:date="2017-05-23T12:19:00Z">
        <w:r>
          <w:t xml:space="preserve">, while blocking enabled us to account for </w:t>
        </w:r>
      </w:ins>
      <w:ins w:id="555" w:author="Adrian" w:date="2017-05-23T12:20:00Z">
        <w:r>
          <w:t>variation</w:t>
        </w:r>
      </w:ins>
      <w:ins w:id="556" w:author="Adrian" w:date="2017-05-23T12:19:00Z">
        <w:r>
          <w:t xml:space="preserve"> </w:t>
        </w:r>
      </w:ins>
      <w:ins w:id="557" w:author="Adrian" w:date="2017-05-23T12:20:00Z">
        <w:r>
          <w:t>between the two flowerbeds</w:t>
        </w:r>
      </w:ins>
      <w:ins w:id="558" w:author="Adrian" w:date="2017-05-23T09:37:00Z">
        <w:r>
          <w:t xml:space="preserve">. </w:t>
        </w:r>
      </w:ins>
      <w:r>
        <w:t xml:space="preserve">Starting in the northeastern corner of each block, we assigned identification numbers to 20 undamaged, recently opened </w:t>
      </w:r>
      <w:del w:id="559" w:author="Adrian" w:date="2017-05-23T12:20:00Z">
        <w:r>
          <w:delText xml:space="preserve">blooms </w:delText>
        </w:r>
      </w:del>
      <w:ins w:id="560" w:author="Adrian" w:date="2017-06-14T10:51:00Z">
        <w:r>
          <w:t>inflorescences</w:t>
        </w:r>
      </w:ins>
      <w:ins w:id="561" w:author="Adrian" w:date="2017-06-14T10:52:00Z">
        <w:r>
          <w:t xml:space="preserve"> (hereafter flowers)</w:t>
        </w:r>
      </w:ins>
      <w:ins w:id="562" w:author="Adrian" w:date="2017-05-23T12:20:00Z">
        <w:r>
          <w:t xml:space="preserve"> </w:t>
        </w:r>
      </w:ins>
      <w:r>
        <w:t>that were accessible for filming</w:t>
      </w:r>
      <w:ins w:id="563" w:author="Adrian" w:date="2017-05-23T12:22:00Z">
        <w:r>
          <w:t xml:space="preserve">, and </w:t>
        </w:r>
      </w:ins>
      <w:del w:id="564" w:author="Adrian" w:date="2017-05-23T12:22:00Z">
        <w:r>
          <w:delText xml:space="preserve">. We then </w:delText>
        </w:r>
      </w:del>
      <w:r>
        <w:t xml:space="preserve">randomly assigned </w:t>
      </w:r>
      <w:ins w:id="565" w:author="Adrian" w:date="2017-06-14T10:52:00Z">
        <w:r>
          <w:t>each</w:t>
        </w:r>
      </w:ins>
      <w:ins w:id="566" w:author="Adrian" w:date="2017-05-23T12:23:00Z">
        <w:r>
          <w:t xml:space="preserve"> to one of two </w:t>
        </w:r>
      </w:ins>
      <w:commentRangeStart w:id="567"/>
      <w:commentRangeStart w:id="568"/>
      <w:r>
        <w:t>treatments</w:t>
      </w:r>
      <w:commentRangeEnd w:id="567"/>
      <w:r>
        <w:rPr>
          <w:rStyle w:val="CommentReference"/>
        </w:rPr>
        <w:commentReference w:id="567"/>
      </w:r>
      <w:commentRangeEnd w:id="568"/>
      <w:r>
        <w:rPr>
          <w:rStyle w:val="CommentReference"/>
        </w:rPr>
        <w:commentReference w:id="568"/>
      </w:r>
      <w:ins w:id="569" w:author="Adrian" w:date="2017-06-14T10:47:00Z">
        <w:r>
          <w:t>:</w:t>
        </w:r>
      </w:ins>
      <w:ins w:id="570" w:author="Adrian" w:date="2017-05-23T12:23:00Z">
        <w:r>
          <w:t xml:space="preserve"> </w:t>
        </w:r>
      </w:ins>
      <w:ins w:id="571" w:author="Adrian" w:date="2017-05-23T12:22:00Z">
        <w:r>
          <w:t>occupied or control</w:t>
        </w:r>
      </w:ins>
      <w:ins w:id="572" w:author="Adrian" w:date="2017-05-23T12:23:00Z">
        <w:r>
          <w:t xml:space="preserve">. </w:t>
        </w:r>
      </w:ins>
      <w:del w:id="573" w:author="Adrian" w:date="2017-05-23T12:22:00Z">
        <w:r>
          <w:delText xml:space="preserve"> </w:delText>
        </w:r>
      </w:del>
      <w:del w:id="574" w:author="Adrian" w:date="2017-05-23T12:23:00Z">
        <w:r>
          <w:delText xml:space="preserve">to these </w:delText>
        </w:r>
      </w:del>
      <w:ins w:id="575" w:author="Adrian" w:date="2017-05-23T12:23:00Z">
        <w:r>
          <w:t xml:space="preserve">This resulted in </w:t>
        </w:r>
      </w:ins>
      <w:del w:id="576" w:author="Adrian" w:date="2017-05-23T12:23:00Z">
        <w:r>
          <w:delText xml:space="preserve">flowers such that </w:delText>
        </w:r>
      </w:del>
      <w:r>
        <w:t>10 flowers in each block receiv</w:t>
      </w:r>
      <w:ins w:id="577" w:author="Adrian" w:date="2017-05-23T12:23:00Z">
        <w:r>
          <w:t>ing</w:t>
        </w:r>
      </w:ins>
      <w:del w:id="578" w:author="Adrian" w:date="2017-05-23T12:23:00Z">
        <w:r>
          <w:delText>ed</w:delText>
        </w:r>
      </w:del>
      <w:r>
        <w:t xml:space="preserve"> occupants</w:t>
      </w:r>
      <w:ins w:id="579" w:author="Adrian" w:date="2017-05-23T12:23:00Z">
        <w:r>
          <w:t xml:space="preserve"> </w:t>
        </w:r>
      </w:ins>
      <w:del w:id="580" w:author="Adrian" w:date="2017-05-23T12:23:00Z">
        <w:r>
          <w:delText xml:space="preserve">, </w:delText>
        </w:r>
      </w:del>
      <w:r>
        <w:t xml:space="preserve">and 10 </w:t>
      </w:r>
      <w:del w:id="581" w:author="Adrian" w:date="2017-05-23T12:23:00Z">
        <w:r>
          <w:delText xml:space="preserve">were </w:delText>
        </w:r>
      </w:del>
      <w:ins w:id="582" w:author="Adrian" w:date="2017-05-23T12:23:00Z">
        <w:r>
          <w:t xml:space="preserve">left as unoccupied </w:t>
        </w:r>
      </w:ins>
      <w:r>
        <w:t xml:space="preserve">controls </w:t>
      </w:r>
      <w:del w:id="583" w:author="Adrian" w:date="2017-05-23T12:23:00Z">
        <w:r>
          <w:delText xml:space="preserve">with no occupants </w:delText>
        </w:r>
      </w:del>
      <w:r>
        <w:t xml:space="preserve">(Figure 2). </w:t>
      </w:r>
      <w:commentRangeStart w:id="584"/>
      <w:ins w:id="585" w:author="Adrian" w:date="2017-05-23T12:26:00Z">
        <w:r>
          <w:t>Individual</w:t>
        </w:r>
      </w:ins>
      <w:commentRangeEnd w:id="584"/>
      <w:r>
        <w:commentReference w:id="584"/>
      </w:r>
      <w:ins w:id="586" w:author="Adrian" w:date="2017-05-23T12:26:00Z">
        <w:r>
          <w:t xml:space="preserve"> pairs of </w:t>
        </w:r>
      </w:ins>
      <w:del w:id="587" w:author="Adrian" w:date="2017-05-23T12:25:00Z">
        <w:r>
          <w:delText xml:space="preserve">Treated </w:delText>
        </w:r>
      </w:del>
      <w:ins w:id="588" w:author="Adrian" w:date="2017-05-23T12:26:00Z">
        <w:r>
          <w:t>o</w:t>
        </w:r>
      </w:ins>
      <w:ins w:id="589" w:author="Adrian" w:date="2017-05-23T12:25:00Z">
        <w:r>
          <w:t xml:space="preserve">ccupied </w:t>
        </w:r>
      </w:ins>
      <w:r>
        <w:t xml:space="preserve">and control flowers were the same throughout the three day experiment, unless flowers were damaged in </w:t>
      </w:r>
      <w:commentRangeStart w:id="590"/>
      <w:commentRangeStart w:id="591"/>
      <w:r>
        <w:t>some way</w:t>
      </w:r>
      <w:commentRangeEnd w:id="590"/>
      <w:r>
        <w:rPr>
          <w:rStyle w:val="CommentReference"/>
        </w:rPr>
        <w:commentReference w:id="590"/>
      </w:r>
      <w:commentRangeEnd w:id="591"/>
      <w:r>
        <w:rPr>
          <w:rStyle w:val="CommentReference"/>
        </w:rPr>
        <w:commentReference w:id="591"/>
      </w:r>
      <w:r>
        <w:t xml:space="preserve">. </w:t>
      </w:r>
      <w:del w:id="592" w:author="Adrian" w:date="2017-05-23T12:41:00Z">
        <w:r>
          <w:delText xml:space="preserve">Each day, occupied and unoccupied flowers were randomly paired for observation. Pairs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This means that flower occupants that did not leave were in place for a minimum of four hours per day. </w:delText>
        </w:r>
      </w:del>
    </w:p>
    <w:p w14:paraId="33627D13" w14:textId="77777777" w:rsidR="000839C3" w:rsidRDefault="00B61500">
      <w:pPr>
        <w:spacing w:line="480" w:lineRule="auto"/>
        <w:ind w:firstLine="720"/>
        <w:rPr>
          <w:ins w:id="593" w:author="Adrian" w:date="2017-05-23T12:34:00Z"/>
          <w:lang w:val="uz-Cyrl-UZ" w:eastAsia="uz-Cyrl-UZ" w:bidi="uz-Cyrl-UZ"/>
        </w:rPr>
      </w:pPr>
      <w:ins w:id="594" w:author="Adrian" w:date="2017-05-23T12:29:00Z">
        <w:r>
          <w:t>D</w:t>
        </w:r>
      </w:ins>
      <w:del w:id="595" w:author="Adrian" w:date="2017-05-23T12:29:00Z">
        <w:r>
          <w:delText>Two d</w:delText>
        </w:r>
      </w:del>
      <w:r>
        <w:t xml:space="preserve">ifferent </w:t>
      </w:r>
      <w:ins w:id="596" w:author="Adrian" w:date="2017-05-22T16:13:00Z">
        <w:r>
          <w:t xml:space="preserve">rounds of </w:t>
        </w:r>
      </w:ins>
      <w:r>
        <w:t>experiment</w:t>
      </w:r>
      <w:del w:id="597" w:author="Adrian" w:date="2017-05-22T16:13:00Z">
        <w:r>
          <w:delText>s</w:delText>
        </w:r>
      </w:del>
      <w:ins w:id="598" w:author="Adrian" w:date="2017-05-22T16:13:00Z">
        <w:r>
          <w:t>al observations</w:t>
        </w:r>
      </w:ins>
      <w:r>
        <w:t xml:space="preserve"> were </w:t>
      </w:r>
      <w:ins w:id="599" w:author="Adrian" w:date="2017-05-22T16:13:00Z">
        <w:r>
          <w:t>conducted</w:t>
        </w:r>
      </w:ins>
      <w:del w:id="600" w:author="Adrian" w:date="2017-05-22T16:13:00Z">
        <w:r>
          <w:delText>run</w:delText>
        </w:r>
      </w:del>
      <w:ins w:id="601" w:author="Adrian" w:date="2017-05-23T12:29:00Z">
        <w:r>
          <w:t xml:space="preserve"> for competitors </w:t>
        </w:r>
        <w:commentRangeStart w:id="602"/>
        <w:r>
          <w:t>and</w:t>
        </w:r>
      </w:ins>
      <w:commentRangeEnd w:id="602"/>
      <w:r w:rsidR="006B0837">
        <w:rPr>
          <w:rStyle w:val="CommentReference"/>
        </w:rPr>
        <w:commentReference w:id="602"/>
      </w:r>
      <w:ins w:id="604" w:author="Adrian" w:date="2017-05-23T12:29:00Z">
        <w:r>
          <w:t xml:space="preserve"> predators to reduce potential </w:t>
        </w:r>
      </w:ins>
      <w:ins w:id="605" w:author="Adrian" w:date="2017-05-23T12:30:00Z">
        <w:r>
          <w:t>confounding effects</w:t>
        </w:r>
      </w:ins>
      <w:ins w:id="606" w:author="Adrian" w:date="2017-05-23T12:29:00Z">
        <w:r>
          <w:t xml:space="preserve"> between predatory and </w:t>
        </w:r>
      </w:ins>
      <w:ins w:id="607" w:author="Adrian" w:date="2017-05-23T12:30:00Z">
        <w:r>
          <w:t>competitive</w:t>
        </w:r>
      </w:ins>
      <w:ins w:id="608" w:author="Adrian" w:date="2017-05-23T12:29:00Z">
        <w:r>
          <w:t xml:space="preserve"> </w:t>
        </w:r>
      </w:ins>
      <w:ins w:id="609" w:author="Adrian" w:date="2017-05-23T12:30:00Z">
        <w:r>
          <w:t>interactions</w:t>
        </w:r>
      </w:ins>
      <w:del w:id="610" w:author="Adrian" w:date="2017-05-23T12:30:00Z">
        <w:r>
          <w:delText xml:space="preserve">; </w:delText>
        </w:r>
      </w:del>
      <w:ins w:id="611" w:author="Adrian" w:date="2017-05-23T12:30:00Z">
        <w:r>
          <w:t>.</w:t>
        </w:r>
      </w:ins>
      <w:ins w:id="612" w:author="Adrian" w:date="2017-05-23T12:43:00Z">
        <w:r>
          <w:t xml:space="preserve"> </w:t>
        </w:r>
      </w:ins>
      <w:del w:id="613" w:author="Adrian" w:date="2017-05-23T12:30:00Z">
        <w:r>
          <w:delText>t</w:delText>
        </w:r>
      </w:del>
      <w:ins w:id="614" w:author="Adrian" w:date="2017-05-23T12:30:00Z">
        <w:r>
          <w:t>T</w:t>
        </w:r>
      </w:ins>
      <w:r>
        <w:t xml:space="preserve">he first </w:t>
      </w:r>
      <w:ins w:id="615" w:author="Adrian" w:date="2017-05-23T12:30:00Z">
        <w:r>
          <w:t>round for</w:t>
        </w:r>
      </w:ins>
      <w:ins w:id="616" w:author="Adrian" w:date="2017-05-23T12:31:00Z">
        <w:r>
          <w:t xml:space="preserve"> </w:t>
        </w:r>
      </w:ins>
      <w:ins w:id="617" w:author="Adrian" w:date="2017-05-23T12:30:00Z">
        <w:r>
          <w:t>ambush bug occupied flowers</w:t>
        </w:r>
      </w:ins>
      <w:ins w:id="618" w:author="Adrian" w:date="2017-05-23T12:31:00Z">
        <w:r>
          <w:t xml:space="preserve"> (predator present)</w:t>
        </w:r>
      </w:ins>
      <w:ins w:id="619" w:author="Adrian" w:date="2017-05-23T12:30:00Z">
        <w:r>
          <w:t xml:space="preserve"> </w:t>
        </w:r>
      </w:ins>
      <w:r>
        <w:t xml:space="preserve">was </w:t>
      </w:r>
      <w:ins w:id="620" w:author="Adrian" w:date="2017-05-23T12:31:00Z">
        <w:r>
          <w:t xml:space="preserve">conducted </w:t>
        </w:r>
      </w:ins>
      <w:r>
        <w:t>from August 15</w:t>
      </w:r>
      <w:r>
        <w:rPr>
          <w:vertAlign w:val="superscript"/>
        </w:rPr>
        <w:t>th</w:t>
      </w:r>
      <w:r>
        <w:t xml:space="preserve"> to 17</w:t>
      </w:r>
      <w:r>
        <w:rPr>
          <w:vertAlign w:val="superscript"/>
        </w:rPr>
        <w:t>th</w:t>
      </w:r>
      <w:r>
        <w:t xml:space="preserve"> </w:t>
      </w:r>
      <w:del w:id="621" w:author="Adrian" w:date="2017-05-23T12:30:00Z">
        <w:r>
          <w:delText xml:space="preserve">for ambush bug occupied flowers </w:delText>
        </w:r>
      </w:del>
      <w:r>
        <w:t xml:space="preserve">and the second </w:t>
      </w:r>
      <w:ins w:id="622" w:author="Adrian" w:date="2017-05-23T12:31:00Z">
        <w:r>
          <w:t xml:space="preserve">for soldier beetle occupied flowers (competitor present) was conducted </w:t>
        </w:r>
      </w:ins>
      <w:r>
        <w:t>from September 5</w:t>
      </w:r>
      <w:r>
        <w:rPr>
          <w:vertAlign w:val="superscript"/>
        </w:rPr>
        <w:t>th</w:t>
      </w:r>
      <w:r>
        <w:t xml:space="preserve"> to</w:t>
      </w:r>
      <w:del w:id="623" w:author="Adrian" w:date="2017-05-23T12:32:00Z">
        <w:r>
          <w:delText xml:space="preserve"> the</w:delText>
        </w:r>
      </w:del>
      <w:r>
        <w:t xml:space="preserve"> 7</w:t>
      </w:r>
      <w:r>
        <w:rPr>
          <w:vertAlign w:val="superscript"/>
        </w:rPr>
        <w:t>th</w:t>
      </w:r>
      <w:del w:id="624" w:author="Adrian" w:date="2017-05-23T12:32:00Z">
        <w:r>
          <w:delText xml:space="preserve"> for soldier beetle occupied flowers</w:delText>
        </w:r>
      </w:del>
      <w:r>
        <w:t xml:space="preserve">. </w:t>
      </w:r>
      <w:ins w:id="625" w:author="Adrian" w:date="2017-05-23T12:33:00Z">
        <w:r>
          <w:t xml:space="preserve">We collected </w:t>
        </w:r>
      </w:ins>
      <w:ins w:id="626" w:author="Adrian" w:date="2017-05-23T12:35:00Z">
        <w:r>
          <w:t xml:space="preserve">75 individual </w:t>
        </w:r>
      </w:ins>
      <w:ins w:id="627" w:author="Adrian" w:date="2017-05-23T12:34:00Z">
        <w:r>
          <w:t xml:space="preserve">ambush bugs and </w:t>
        </w:r>
      </w:ins>
      <w:ins w:id="628" w:author="Adrian" w:date="2017-05-23T12:35:00Z">
        <w:r>
          <w:t xml:space="preserve">60 individual </w:t>
        </w:r>
      </w:ins>
      <w:ins w:id="629" w:author="Adrian" w:date="2017-05-23T12:34:00Z">
        <w:r>
          <w:t>soldier beetle</w:t>
        </w:r>
      </w:ins>
      <w:ins w:id="630" w:author="Adrian" w:date="2017-05-23T12:35:00Z">
        <w:r>
          <w:t>s</w:t>
        </w:r>
      </w:ins>
      <w:ins w:id="631" w:author="Adrian" w:date="2017-05-23T12:33:00Z">
        <w:r>
          <w:t xml:space="preserve"> from patches of sunflowers growing on roadside edges in agricultural areas near Boulder, Colorado. </w:t>
        </w:r>
      </w:ins>
      <w:ins w:id="632" w:author="Adrian" w:date="2017-05-23T12:35:00Z">
        <w:r>
          <w:t>E</w:t>
        </w:r>
      </w:ins>
      <w:ins w:id="633" w:author="Adrian" w:date="2017-05-23T12:33:00Z">
        <w:r>
          <w:t xml:space="preserve">ach </w:t>
        </w:r>
      </w:ins>
      <w:ins w:id="634" w:author="Adrian" w:date="2017-05-23T12:35:00Z">
        <w:r>
          <w:t>insect</w:t>
        </w:r>
      </w:ins>
      <w:ins w:id="635" w:author="Adrian" w:date="2017-05-23T12:33:00Z">
        <w:r>
          <w:t xml:space="preserve"> was stored in an individual container inside of a growth chamber (Percival LLVL) maintained at 25˚C during the day and 20˚C at night with a 14-hour day length. </w:t>
        </w:r>
      </w:ins>
    </w:p>
    <w:p w14:paraId="646509D5" w14:textId="77777777" w:rsidR="000839C3" w:rsidRDefault="00B61500">
      <w:pPr>
        <w:spacing w:line="480" w:lineRule="auto"/>
        <w:ind w:firstLine="720"/>
        <w:rPr>
          <w:del w:id="636" w:author="Adrian" w:date="2017-05-23T12:44:00Z"/>
          <w:lang w:val="uz-Cyrl-UZ" w:eastAsia="uz-Cyrl-UZ" w:bidi="uz-Cyrl-UZ"/>
        </w:rPr>
      </w:pPr>
      <w:r>
        <w:t xml:space="preserve">At the start of each </w:t>
      </w:r>
      <w:ins w:id="637" w:author="Adrian" w:date="2017-05-23T12:38:00Z">
        <w:r>
          <w:t xml:space="preserve">observation </w:t>
        </w:r>
      </w:ins>
      <w:r>
        <w:t>day, any arthropods greater than 1mm were removed from flowers and flowers were inspected for damage; if a flower w</w:t>
      </w:r>
      <w:ins w:id="638" w:author="Adrian" w:date="2017-06-14T10:52:00Z">
        <w:r>
          <w:t>as</w:t>
        </w:r>
      </w:ins>
      <w:del w:id="639" w:author="Adrian" w:date="2017-06-14T10:52:00Z">
        <w:r>
          <w:delText>ere</w:delText>
        </w:r>
      </w:del>
      <w:r>
        <w:t xml:space="preserve"> damaged or senescing, we used another flower on the same plant. After the inspection, floral occupants </w:t>
      </w:r>
      <w:ins w:id="640" w:author="Adrian" w:date="2017-05-23T09:39:00Z">
        <w:r>
          <w:t xml:space="preserve">(either </w:t>
        </w:r>
      </w:ins>
      <w:ins w:id="641" w:author="Adrian" w:date="2017-05-23T09:40:00Z">
        <w:r>
          <w:t xml:space="preserve">a single </w:t>
        </w:r>
      </w:ins>
      <w:ins w:id="642" w:author="Adrian" w:date="2017-05-23T09:39:00Z">
        <w:r>
          <w:t>ambush bug or soldier beetle)</w:t>
        </w:r>
      </w:ins>
      <w:ins w:id="643" w:author="Adrian" w:date="2017-05-23T09:40:00Z">
        <w:r>
          <w:t xml:space="preserve"> </w:t>
        </w:r>
      </w:ins>
      <w:r>
        <w:t xml:space="preserve">were placed on flowers and recording began. If an occupant left the flower, it was replaced and the trial was continued. If an occupant left undetected, any data collected after the occupant left were not included in analyses. </w:t>
      </w:r>
      <w:ins w:id="644" w:author="Adrian" w:date="2017-05-23T12:39:00Z">
        <w:r>
          <w:t xml:space="preserve">At the end of the observation period, all occupants </w:t>
        </w:r>
      </w:ins>
      <w:ins w:id="645" w:author="Adrian" w:date="2017-05-23T12:38:00Z">
        <w:r>
          <w:t xml:space="preserve">were re-collected from flowers and </w:t>
        </w:r>
      </w:ins>
      <w:ins w:id="646" w:author="Adrian" w:date="2017-05-23T12:40:00Z">
        <w:r>
          <w:t>re</w:t>
        </w:r>
      </w:ins>
      <w:ins w:id="647" w:author="Adrian" w:date="2017-05-23T12:38:00Z">
        <w:r>
          <w:t xml:space="preserve">placed in the growth chamber over-night for possible use the next day. </w:t>
        </w:r>
      </w:ins>
    </w:p>
    <w:p w14:paraId="1337189B" w14:textId="77777777" w:rsidR="000839C3" w:rsidRDefault="00B61500">
      <w:pPr>
        <w:spacing w:line="480" w:lineRule="auto"/>
        <w:ind w:firstLine="720"/>
        <w:rPr>
          <w:del w:id="648" w:author="Adrian" w:date="2017-05-23T12:44:00Z"/>
          <w:lang w:val="uz-Cyrl-UZ" w:eastAsia="uz-Cyrl-UZ" w:bidi="uz-Cyrl-UZ"/>
        </w:rPr>
      </w:pPr>
      <w:del w:id="649" w:author="Adrian" w:date="2017-05-23T12:40:00Z">
        <w:r>
          <w:delText>To evaluate bee foraging responses to cryptic predators</w:delText>
        </w:r>
        <w:r>
          <w:rPr>
            <w:i/>
          </w:rPr>
          <w:delText xml:space="preserve">, </w:delText>
        </w:r>
        <w:r>
          <w:delText xml:space="preserve">we placed ambush bugs on designated blooms. </w:delText>
        </w:r>
      </w:del>
      <w:del w:id="650" w:author="Adrian" w:date="2017-05-23T12:33:00Z">
        <w:r>
          <w:delText>We collected 75 individual ambush bugs from patches of sunflowers growing on roadside edges in agricultural areas near Boulder, Colorado, before the experimental trials began. After collection, each ambush bug was stored in an individual container at 20</w:delText>
        </w:r>
        <w:r>
          <w:rPr>
            <w:rFonts w:ascii="Cambria Math" w:hAnsi="Cambria Math"/>
          </w:rPr>
          <w:delText>℃</w:delText>
        </w:r>
        <w:r>
          <w:delText xml:space="preserve"> inside of a growth chamber (Percival LLVL) maintained at 25˚C during the day and 20˚C at night with a 14-hour daylength. Ambush bugs were re-collected from flowers at the end of each day of trials and placed in the growth chamber over-night for possible use the next day. </w:delText>
        </w:r>
        <w:r>
          <w:tab/>
        </w:r>
      </w:del>
    </w:p>
    <w:p w14:paraId="43B7BF2F" w14:textId="77777777" w:rsidR="000839C3" w:rsidRDefault="00B61500">
      <w:pPr>
        <w:spacing w:line="480" w:lineRule="auto"/>
        <w:ind w:firstLine="720"/>
        <w:rPr>
          <w:lang w:val="uz-Cyrl-UZ" w:eastAsia="uz-Cyrl-UZ" w:bidi="uz-Cyrl-UZ"/>
        </w:rPr>
      </w:pPr>
      <w:del w:id="651" w:author="Adrian" w:date="2017-05-23T12:40:00Z">
        <w:r>
          <w:delText xml:space="preserve">To evaluate bee foraging responses to obvious competitors, we placed soldier beetles on blooms. </w:delText>
        </w:r>
      </w:del>
      <w:del w:id="652" w:author="Adrian" w:date="2017-05-23T12:34:00Z">
        <w:r>
          <w:delText>We collected 60 individuals from patches of sunflowers growing on roadside edges in agricultural areas near Boulder, Colorado, before the experimental trials began. After collection, each soldier beetle was stored in an individual container at 20</w:delText>
        </w:r>
        <w:r>
          <w:rPr>
            <w:rFonts w:ascii="Cambria Math" w:hAnsi="Cambria Math"/>
          </w:rPr>
          <w:delText>℃</w:delText>
        </w:r>
        <w:r>
          <w:delText xml:space="preserve"> inside a growth chamber under the same conditions described above. Solider beetles were re-collected from flowers at the end of each day of trials and placed in the growth chamber over-night for possible use the next day.</w:delText>
        </w:r>
      </w:del>
    </w:p>
    <w:p w14:paraId="7B2E55D9" w14:textId="77777777" w:rsidR="000839C3" w:rsidRDefault="00B61500">
      <w:pPr>
        <w:spacing w:line="480" w:lineRule="auto"/>
        <w:ind w:firstLine="720"/>
        <w:rPr>
          <w:ins w:id="653" w:author="Adrian" w:date="2017-05-23T12:42:00Z"/>
          <w:lang w:val="uz-Cyrl-UZ" w:eastAsia="uz-Cyrl-UZ" w:bidi="uz-Cyrl-UZ"/>
        </w:rPr>
      </w:pPr>
      <w:ins w:id="654" w:author="Adrian" w:date="2017-05-23T12:44:00Z">
        <w:r>
          <w:t>All experimental flowers</w:t>
        </w:r>
      </w:ins>
      <w:ins w:id="655" w:author="Adrian" w:date="2017-05-23T12:42:00Z">
        <w:r>
          <w:t xml:space="preserve"> were observed in the order of their random draw positions for 10 minutes (Figure 2). Observations were recorded using high definition digital single lens reflex cameras placed 40 cm from blooms and recording at 30 frames per second with a resolution of 1920×1080 pixels. Using digital recordings allowed for frame-by-frame analysis of visits with a temporal resolution of 0.03 seconds. Observations began at 07:40 and finished when all pairs in both blocks had been observed (about four hours). </w:t>
        </w:r>
        <w:commentRangeStart w:id="656"/>
        <w:r>
          <w:t xml:space="preserve">This means that flower occupants that did not leave were in place for a minimum of four hours per day. </w:t>
        </w:r>
      </w:ins>
      <w:commentRangeEnd w:id="656"/>
      <w:r>
        <w:commentReference w:id="656"/>
      </w:r>
    </w:p>
    <w:p w14:paraId="3BA055A0" w14:textId="77777777" w:rsidR="000839C3" w:rsidRDefault="00B61500">
      <w:pPr>
        <w:spacing w:line="480" w:lineRule="auto"/>
        <w:ind w:firstLine="720"/>
        <w:rPr>
          <w:del w:id="657" w:author="Adrian" w:date="2017-05-23T12:48:00Z"/>
          <w:lang w:val="uz-Cyrl-UZ" w:eastAsia="uz-Cyrl-UZ" w:bidi="uz-Cyrl-UZ"/>
        </w:rPr>
      </w:pPr>
      <w:r>
        <w:rPr>
          <w:b/>
          <w:rPrChange w:id="658" w:author="Deane" w:date="2017-05-11T10:47:00Z">
            <w:rPr>
              <w:i/>
            </w:rPr>
          </w:rPrChange>
        </w:rPr>
        <w:t>Bee foraging behavior assessment</w:t>
      </w:r>
      <w:r>
        <w:t xml:space="preserve"> </w:t>
      </w:r>
      <w:del w:id="659" w:author="Deane" w:date="2017-05-11T10:47:00Z">
        <w:r>
          <w:delText>-</w:delText>
        </w:r>
      </w:del>
      <w:r>
        <w:t xml:space="preserve">To assess bee foraging behaviors, we </w:t>
      </w:r>
      <w:ins w:id="660" w:author="Adrian" w:date="2017-05-23T12:48:00Z">
        <w:r>
          <w:t>re</w:t>
        </w:r>
      </w:ins>
      <w:r>
        <w:t xml:space="preserve">viewed all videos of flowers and </w:t>
      </w:r>
      <w:del w:id="661" w:author="Adrian" w:date="2017-05-23T12:44:00Z">
        <w:r>
          <w:delText xml:space="preserve">noted </w:delText>
        </w:r>
      </w:del>
      <w:ins w:id="662" w:author="Adrian" w:date="2017-05-23T12:44:00Z">
        <w:r>
          <w:t xml:space="preserve">recorded </w:t>
        </w:r>
      </w:ins>
      <w:del w:id="663" w:author="Adrian" w:date="2017-05-23T12:45:00Z">
        <w:r>
          <w:delText>the following information</w:delText>
        </w:r>
      </w:del>
      <w:ins w:id="664" w:author="Adrian" w:date="2017-05-23T12:45:00Z">
        <w:r>
          <w:t>a number of behaviors</w:t>
        </w:r>
      </w:ins>
      <w:r>
        <w:t>:  visit duration, nectar or pollen collection, predation attempts, or exclusionary behavior. Visit duration measure</w:t>
      </w:r>
      <w:ins w:id="665" w:author="Adrian" w:date="2017-05-23T12:45:00Z">
        <w:r>
          <w:t>d</w:t>
        </w:r>
      </w:ins>
      <w:del w:id="666" w:author="Adrian" w:date="2017-05-23T12:45:00Z">
        <w:r>
          <w:delText>s</w:delText>
        </w:r>
      </w:del>
      <w:r>
        <w:t xml:space="preserve"> how long </w:t>
      </w:r>
      <w:ins w:id="667" w:author="Adrian" w:date="2017-05-23T12:47:00Z">
        <w:r>
          <w:t xml:space="preserve">a </w:t>
        </w:r>
      </w:ins>
      <w:r>
        <w:t>bee</w:t>
      </w:r>
      <w:del w:id="668" w:author="Adrian" w:date="2017-05-23T12:47:00Z">
        <w:r>
          <w:delText>s</w:delText>
        </w:r>
      </w:del>
      <w:r>
        <w:t xml:space="preserve"> spen</w:t>
      </w:r>
      <w:ins w:id="669" w:author="Adrian" w:date="2017-05-23T12:45:00Z">
        <w:r>
          <w:t>t</w:t>
        </w:r>
      </w:ins>
      <w:del w:id="670" w:author="Adrian" w:date="2017-05-23T12:45:00Z">
        <w:r>
          <w:delText>d</w:delText>
        </w:r>
      </w:del>
      <w:r>
        <w:t xml:space="preserve"> on a flower or investigating it. To quantify visit duration</w:t>
      </w:r>
      <w:del w:id="671" w:author="Adrian" w:date="2017-06-14T10:55:00Z">
        <w:r>
          <w:delText>,</w:delText>
        </w:r>
      </w:del>
      <w:r>
        <w:t xml:space="preserve"> for visits where the bee landed, we used the duration from the initial time</w:t>
      </w:r>
      <w:del w:id="672" w:author="Adrian" w:date="2017-05-23T12:48:00Z">
        <w:r>
          <w:delText xml:space="preserve"> a</w:delText>
        </w:r>
      </w:del>
      <w:r>
        <w:t xml:space="preserve"> </w:t>
      </w:r>
      <w:ins w:id="673" w:author="Adrian" w:date="2017-05-23T12:46:00Z">
        <w:r>
          <w:t>it</w:t>
        </w:r>
      </w:ins>
      <w:del w:id="674" w:author="Adrian" w:date="2017-05-23T12:45:00Z">
        <w:r>
          <w:delText>bee</w:delText>
        </w:r>
      </w:del>
      <w:r>
        <w:t xml:space="preserve"> made contact with the flower to the moment it was no longer contacting the flower. If a bee inspected a flower but did not land, we subtracted the initial time it oriented its body towards the flower from the time that it oriented away from the flower. We further separated inspections from bees passing through the frame of view by excluding flights less than 0.1 seconds </w:t>
      </w:r>
      <w:r>
        <w:fldChar w:fldCharType="begin" w:fldLock="1"/>
      </w:r>
      <w:r>
        <w:instrText>ADDIN CSL_CITATION { "citationItems" : [ { "id" : "ITEM-1",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"ITEM-1", "issued" : { "date-parts" : [ [ "2012" ] ] }, "page" : "487-496", "title" : "Colour-independent shape recognition of cryptic predators by bumblebees", "type" : "article-journal", "volume" : "66" }, "uris" : [ "http://www.mendeley.com/documents/?uuid=d0aecaf2-3f38-48f1-a868-974dc1ecda0b" ] } ], "mendeley" : { "formattedCitation" : "(Ings et al. 2012)", "plainTextFormattedCitation" : "(Ings et al. 2012)", "previouslyFormattedCitation" : "(Ings et al. 2012)" }, "properties" : { "noteIndex" : 0 }, "schema" : "https://github.com/citation-style-language/schema/raw/master/csl-citation.json" }</w:instrText>
      </w:r>
      <w:r>
        <w:fldChar w:fldCharType="separate"/>
      </w:r>
      <w:r>
        <w:rPr>
          <w:noProof/>
        </w:rPr>
        <w:t>(Ings et al. 2012)</w:t>
      </w:r>
      <w:r>
        <w:fldChar w:fldCharType="end"/>
      </w:r>
      <w:r>
        <w:t xml:space="preserve">. Bees were scored as collecting nectar if they placed their head into a disk flower or if their proboscis was visibly extended into a disk flower. Similarly, bees were scored as collecting pollen when they passed over anthers and moved pollen to their scopal hairs. Because our study involved focal animals in the field, we were unable to implement blinding methods when recording and analyzing data. </w:t>
      </w:r>
      <w:ins w:id="675" w:author="Adrian" w:date="2017-05-23T12:46:00Z">
        <w:r>
          <w:t xml:space="preserve">All </w:t>
        </w:r>
      </w:ins>
      <w:ins w:id="676" w:author="Adrian" w:date="2017-05-23T12:28:00Z">
        <w:del w:id="677" w:author="Adrian" w:date="2017-05-23T12:46:00Z">
          <w:r>
            <w:delText>B</w:delText>
          </w:r>
        </w:del>
      </w:ins>
      <w:ins w:id="678" w:author="Adrian" w:date="2017-05-23T12:46:00Z">
        <w:r>
          <w:t>b</w:t>
        </w:r>
      </w:ins>
      <w:ins w:id="679" w:author="Adrian" w:date="2017-05-23T12:28:00Z">
        <w:r>
          <w:t>ee visitors were identified to genus f</w:t>
        </w:r>
        <w:del w:id="680" w:author="Adrian" w:date="2017-05-23T12:47:00Z">
          <w:r>
            <w:delText>rom</w:delText>
          </w:r>
        </w:del>
      </w:ins>
      <w:ins w:id="681" w:author="Adrian" w:date="2017-05-23T12:47:00Z">
        <w:r>
          <w:t>rom video with the help of V. Scott at the University of Colorado Museum of Natural History Entomology Collection</w:t>
        </w:r>
      </w:ins>
      <w:ins w:id="682" w:author="Adrian" w:date="2017-06-14T10:55:00Z">
        <w:r>
          <w:t>.</w:t>
        </w:r>
      </w:ins>
      <w:ins w:id="683" w:author="Adrian" w:date="2017-05-23T12:28:00Z">
        <w:r>
          <w:t xml:space="preserve"> </w:t>
        </w:r>
        <w:del w:id="684" w:author="Adrian" w:date="2017-05-23T12:46:00Z">
          <w:r>
            <w:delText>the recordings</w:delText>
          </w:r>
        </w:del>
        <w:r>
          <w:t>.</w:t>
        </w:r>
      </w:ins>
    </w:p>
    <w:p w14:paraId="1101B544" w14:textId="77777777" w:rsidR="000839C3" w:rsidRDefault="000839C3">
      <w:pPr>
        <w:spacing w:line="480" w:lineRule="auto"/>
        <w:ind w:firstLine="720"/>
        <w:rPr>
          <w:del w:id="685" w:author="Adrian" w:date="2017-05-23T13:06:00Z"/>
          <w:lang w:val="uz-Cyrl-UZ" w:eastAsia="uz-Cyrl-UZ" w:bidi="uz-Cyrl-UZ"/>
        </w:rPr>
      </w:pPr>
    </w:p>
    <w:p w14:paraId="0993B8E3" w14:textId="77777777" w:rsidR="000839C3" w:rsidRDefault="00B61500">
      <w:pPr>
        <w:spacing w:line="480" w:lineRule="auto"/>
        <w:ind w:firstLine="720"/>
        <w:rPr>
          <w:lang w:val="uz-Cyrl-UZ" w:eastAsia="uz-Cyrl-UZ" w:bidi="uz-Cyrl-UZ"/>
        </w:rPr>
      </w:pPr>
      <w:r>
        <w:t xml:space="preserve">The behavior of the flower occupants was also </w:t>
      </w:r>
      <w:ins w:id="686" w:author="Adrian" w:date="2017-05-23T12:48:00Z">
        <w:r>
          <w:t>recorded</w:t>
        </w:r>
      </w:ins>
      <w:del w:id="687" w:author="Adrian" w:date="2017-05-23T12:48:00Z">
        <w:r>
          <w:delText>assessed</w:delText>
        </w:r>
      </w:del>
      <w:r>
        <w:t xml:space="preserve"> as predation attempt</w:t>
      </w:r>
      <w:ins w:id="688" w:author="Adrian" w:date="2017-05-23T12:48:00Z">
        <w:r>
          <w:t>s</w:t>
        </w:r>
      </w:ins>
      <w:r>
        <w:t xml:space="preserve"> for ambush bugs and exclusionary behavior for </w:t>
      </w:r>
      <w:ins w:id="689" w:author="Adrian" w:date="2017-05-23T12:49:00Z">
        <w:r>
          <w:t xml:space="preserve">soldier </w:t>
        </w:r>
      </w:ins>
      <w:r>
        <w:t xml:space="preserve">beetles. Predation attempts were recorded if an ambush bug caught or tried to catch a bee using its forelimbs. Exclusionary behaviors occurred when </w:t>
      </w:r>
      <w:ins w:id="690" w:author="Adrian" w:date="2017-05-23T12:49:00Z">
        <w:r>
          <w:t xml:space="preserve">soldier </w:t>
        </w:r>
      </w:ins>
      <w:r>
        <w:t xml:space="preserve">beetles oriented their heads towards bees and used their feet or mouthparts to move or contact a bee. </w:t>
      </w:r>
      <w:commentRangeStart w:id="691"/>
      <w:r>
        <w:t xml:space="preserve">We scored occupants as exhibiting these behaviors when they initiated contact with bees or reacted to contact by a bee in a </w:t>
      </w:r>
      <w:commentRangeStart w:id="692"/>
      <w:r>
        <w:t>way</w:t>
      </w:r>
      <w:commentRangeEnd w:id="692"/>
      <w:r>
        <w:commentReference w:id="692"/>
      </w:r>
      <w:r>
        <w:t xml:space="preserve"> that caused the bee to leave the flower or, in the case of the ambush bug, become prey</w:t>
      </w:r>
      <w:commentRangeEnd w:id="691"/>
      <w:r>
        <w:rPr>
          <w:rStyle w:val="CommentReference"/>
        </w:rPr>
        <w:commentReference w:id="691"/>
      </w:r>
      <w:r>
        <w:t xml:space="preserve">. </w:t>
      </w:r>
    </w:p>
    <w:p w14:paraId="0328A560" w14:textId="77777777" w:rsidR="000839C3" w:rsidRDefault="00B61500">
      <w:pPr>
        <w:spacing w:line="480" w:lineRule="auto"/>
        <w:ind w:firstLine="720"/>
        <w:rPr>
          <w:del w:id="693" w:author="Adrian" w:date="2017-05-23T12:51:00Z"/>
          <w:lang w:val="uz-Cyrl-UZ" w:eastAsia="uz-Cyrl-UZ" w:bidi="uz-Cyrl-UZ"/>
        </w:rPr>
      </w:pPr>
      <w:r>
        <w:rPr>
          <w:b/>
          <w:rPrChange w:id="694" w:author="Deane" w:date="2017-05-11T10:47:00Z">
            <w:rPr>
              <w:i/>
            </w:rPr>
          </w:rPrChange>
        </w:rPr>
        <w:t>Statistical Analyses</w:t>
      </w:r>
      <w:r>
        <w:t xml:space="preserve"> </w:t>
      </w:r>
      <w:del w:id="695" w:author="Deane" w:date="2017-05-11T10:47:00Z">
        <w:r>
          <w:delText>-</w:delText>
        </w:r>
      </w:del>
      <w:r>
        <w:t xml:space="preserve"> To test the effect of floral occupan</w:t>
      </w:r>
      <w:ins w:id="696" w:author="Adrian" w:date="2017-05-23T12:49:00Z">
        <w:r>
          <w:t xml:space="preserve">t type </w:t>
        </w:r>
      </w:ins>
      <w:del w:id="697" w:author="Adrian" w:date="2017-05-23T12:49:00Z">
        <w:r>
          <w:delText xml:space="preserve">cy </w:delText>
        </w:r>
      </w:del>
      <w:r>
        <w:t xml:space="preserve">on landing, nectar collection, and pollen collection, we used chi-square contingency tests. These tested whether landing, nectar collection or pollen collection were happening more frequently than expected on occupied compared to unoccupied flowers. </w:t>
      </w:r>
    </w:p>
    <w:p w14:paraId="495CFD3C" w14:textId="77777777" w:rsidR="000839C3" w:rsidRDefault="00B61500">
      <w:pPr>
        <w:spacing w:line="480" w:lineRule="auto"/>
        <w:ind w:firstLine="720"/>
        <w:rPr>
          <w:lang w:val="uz-Cyrl-UZ" w:eastAsia="uz-Cyrl-UZ" w:bidi="uz-Cyrl-UZ"/>
        </w:rPr>
      </w:pPr>
      <w:r>
        <w:t>Changes in visitation rate could indicate that bees are learning to avoid flowers</w:t>
      </w:r>
      <w:ins w:id="698" w:author="Adrian" w:date="2017-05-23T12:51:00Z">
        <w:r>
          <w:t>, although</w:t>
        </w:r>
      </w:ins>
      <w:del w:id="699" w:author="Adrian" w:date="2017-05-23T12:51:00Z">
        <w:r>
          <w:delText xml:space="preserve">; however, bee </w:delText>
        </w:r>
      </w:del>
      <w:ins w:id="700" w:author="Adrian" w:date="2017-05-23T12:51:00Z">
        <w:r>
          <w:t xml:space="preserve"> </w:t>
        </w:r>
      </w:ins>
      <w:r>
        <w:t>visitation rate</w:t>
      </w:r>
      <w:del w:id="701" w:author="Adrian" w:date="2017-05-23T12:51:00Z">
        <w:r>
          <w:delText xml:space="preserve"> will</w:delText>
        </w:r>
      </w:del>
      <w:r>
        <w:t xml:space="preserve"> also depend</w:t>
      </w:r>
      <w:ins w:id="702" w:author="Adrian" w:date="2017-05-23T12:52:00Z">
        <w:r>
          <w:t>s</w:t>
        </w:r>
      </w:ins>
      <w:r>
        <w:t xml:space="preserve"> on the number of bees visiting the plot</w:t>
      </w:r>
      <w:ins w:id="703" w:author="Adrian" w:date="2017-05-23T12:52:00Z">
        <w:r>
          <w:t xml:space="preserve">. </w:t>
        </w:r>
        <w:commentRangeStart w:id="704"/>
        <w:commentRangeStart w:id="705"/>
        <w:r>
          <w:t xml:space="preserve">Bee activity </w:t>
        </w:r>
      </w:ins>
      <w:ins w:id="706" w:author="Adrian" w:date="2017-06-14T11:01:00Z">
        <w:r>
          <w:t>at sunflowers is correlated with</w:t>
        </w:r>
      </w:ins>
      <w:ins w:id="707" w:author="Adrian" w:date="2017-05-23T12:52:00Z">
        <w:r>
          <w:t xml:space="preserve"> nectar and pollen resources (</w:t>
        </w:r>
      </w:ins>
      <w:ins w:id="708" w:author="Adrian" w:date="2017-06-14T11:02:00Z">
        <w:r>
          <w:t>Minckley et al 1994</w:t>
        </w:r>
      </w:ins>
      <w:ins w:id="709" w:author="Adrian" w:date="2017-05-23T12:52:00Z">
        <w:r>
          <w:t>)</w:t>
        </w:r>
      </w:ins>
      <w:ins w:id="710" w:author="Adrian" w:date="2017-06-14T11:03:00Z">
        <w:r>
          <w:t xml:space="preserve"> which may decline over the course of the day as they are consumed</w:t>
        </w:r>
      </w:ins>
      <w:ins w:id="711" w:author="Adrian" w:date="2017-05-23T12:52:00Z">
        <w:r>
          <w:t xml:space="preserve">, and initial </w:t>
        </w:r>
      </w:ins>
      <w:ins w:id="712" w:author="Adrian" w:date="2017-05-23T12:53:00Z">
        <w:r>
          <w:t>o</w:t>
        </w:r>
      </w:ins>
      <w:ins w:id="713" w:author="Adrian" w:date="2017-05-23T12:52:00Z">
        <w:r>
          <w:t xml:space="preserve">bservations </w:t>
        </w:r>
      </w:ins>
      <w:del w:id="714" w:author="Adrian" w:date="2017-05-23T12:52:00Z">
        <w:r>
          <w:delText xml:space="preserve"> and the data showed</w:delText>
        </w:r>
      </w:del>
      <w:ins w:id="715" w:author="Adrian" w:date="2017-05-23T12:52:00Z">
        <w:r>
          <w:t>indicated</w:t>
        </w:r>
      </w:ins>
      <w:r>
        <w:t xml:space="preserve"> that visits tended to decline over the course of the </w:t>
      </w:r>
      <w:ins w:id="716" w:author="Adrian" w:date="2017-05-23T13:00:00Z">
        <w:r>
          <w:t>observation period</w:t>
        </w:r>
      </w:ins>
      <w:del w:id="717" w:author="Adrian" w:date="2017-05-23T13:00:00Z">
        <w:r>
          <w:delText>day</w:delText>
        </w:r>
      </w:del>
      <w:r>
        <w:t xml:space="preserve"> (see results). </w:t>
      </w:r>
      <w:commentRangeEnd w:id="704"/>
      <w:r>
        <w:rPr>
          <w:rStyle w:val="CommentReference"/>
        </w:rPr>
        <w:commentReference w:id="704"/>
      </w:r>
      <w:commentRangeEnd w:id="705"/>
      <w:r>
        <w:rPr>
          <w:rStyle w:val="CommentReference"/>
        </w:rPr>
        <w:commentReference w:id="705"/>
      </w:r>
      <w:ins w:id="718" w:author="Adrian" w:date="2017-05-23T12:53:00Z">
        <w:r>
          <w:t xml:space="preserve">Therefore, </w:t>
        </w:r>
      </w:ins>
      <w:del w:id="719" w:author="Adrian" w:date="2017-05-23T12:53:00Z">
        <w:r>
          <w:delText>T</w:delText>
        </w:r>
      </w:del>
      <w:ins w:id="720" w:author="Adrian" w:date="2017-05-23T12:53:00Z">
        <w:r>
          <w:t>t</w:t>
        </w:r>
      </w:ins>
      <w:r>
        <w:t xml:space="preserve">o test the effect of floral occupancy on visitation rate, we used a generalized linear model </w:t>
      </w:r>
      <w:ins w:id="721" w:author="Adrian" w:date="2017-05-23T12:54:00Z">
        <w:r>
          <w:t xml:space="preserve">with the number of visits as the response </w:t>
        </w:r>
      </w:ins>
      <w:ins w:id="722" w:author="Adrian" w:date="2017-05-23T12:53:00Z">
        <w:r>
          <w:t>(</w:t>
        </w:r>
      </w:ins>
      <w:del w:id="723" w:author="Adrian" w:date="2017-05-23T12:53:00Z">
        <w:r>
          <w:delText xml:space="preserve">with a </w:delText>
        </w:r>
      </w:del>
      <w:r>
        <w:t xml:space="preserve">Poisson distribution </w:t>
      </w:r>
      <w:ins w:id="724" w:author="Adrian" w:date="2017-05-23T12:53:00Z">
        <w:r>
          <w:t xml:space="preserve">and logit </w:t>
        </w:r>
      </w:ins>
      <w:del w:id="725" w:author="Adrian" w:date="2017-05-23T12:53:00Z">
        <w:r>
          <w:delText>(</w:delText>
        </w:r>
      </w:del>
      <w:r>
        <w:t>link</w:t>
      </w:r>
      <w:ins w:id="726" w:author="Adrian" w:date="2017-05-23T12:53:00Z">
        <w:r>
          <w:t>,</w:t>
        </w:r>
      </w:ins>
      <w:ins w:id="727" w:author="Collin Schwantes" w:date="2017-06-26T21:53:00Z">
        <w:r w:rsidR="0017053D">
          <w:t xml:space="preserve"> </w:t>
        </w:r>
        <w:r w:rsidR="0017053D" w:rsidRPr="0017053D">
          <w:rPr>
            <w:highlight w:val="yellow"/>
            <w:rPrChange w:id="728" w:author="Collin Schwantes" w:date="2017-06-26T21:53:00Z">
              <w:rPr/>
            </w:rPrChange>
          </w:rPr>
          <w:t>lme4 package</w:t>
        </w:r>
        <w:r w:rsidR="0017053D">
          <w:t>)</w:t>
        </w:r>
      </w:ins>
      <w:ins w:id="729" w:author="Adrian" w:date="2017-05-23T12:53:00Z">
        <w:del w:id="730" w:author="Collin Schwantes" w:date="2017-06-26T21:53:00Z">
          <w:r w:rsidDel="0017053D">
            <w:delText xml:space="preserve"> </w:delText>
          </w:r>
          <w:commentRangeStart w:id="731"/>
          <w:r w:rsidDel="0017053D">
            <w:delText>*RPackage</w:delText>
          </w:r>
        </w:del>
      </w:ins>
      <w:commentRangeEnd w:id="731"/>
      <w:del w:id="732" w:author="Collin Schwantes" w:date="2017-06-26T21:53:00Z">
        <w:r w:rsidR="00C537C2" w:rsidDel="0017053D">
          <w:rPr>
            <w:rStyle w:val="CommentReference"/>
          </w:rPr>
          <w:commentReference w:id="731"/>
        </w:r>
        <w:r w:rsidDel="0017053D">
          <w:delText xml:space="preserve"> = logit)</w:delText>
        </w:r>
      </w:del>
      <w:ins w:id="733" w:author="Adrian" w:date="2017-05-23T12:53:00Z">
        <w:del w:id="734" w:author="Collin Schwantes" w:date="2017-06-26T21:53:00Z">
          <w:r w:rsidDel="0017053D">
            <w:delText>,</w:delText>
          </w:r>
        </w:del>
      </w:ins>
      <w:ins w:id="735" w:author="Adrian" w:date="2017-05-23T12:54:00Z">
        <w:r>
          <w:t xml:space="preserve"> floral occupant (predator</w:t>
        </w:r>
      </w:ins>
      <w:ins w:id="736" w:author="Adrian" w:date="2017-05-23T12:55:00Z">
        <w:r>
          <w:t>, c</w:t>
        </w:r>
      </w:ins>
      <w:ins w:id="737" w:author="Adrian" w:date="2017-05-23T12:54:00Z">
        <w:r>
          <w:t>ompetitor</w:t>
        </w:r>
      </w:ins>
      <w:ins w:id="738" w:author="Adrian" w:date="2017-05-23T12:55:00Z">
        <w:r>
          <w:t>, or control</w:t>
        </w:r>
      </w:ins>
      <w:ins w:id="739" w:author="Adrian" w:date="2017-05-23T12:54:00Z">
        <w:r>
          <w:t>)</w:t>
        </w:r>
      </w:ins>
      <w:ins w:id="740" w:author="Adrian" w:date="2017-05-23T12:55:00Z">
        <w:r>
          <w:t xml:space="preserve"> as a fixed factor, and day</w:t>
        </w:r>
      </w:ins>
      <w:ins w:id="741" w:author="Adrian" w:date="2017-05-23T12:56:00Z">
        <w:r>
          <w:t xml:space="preserve">, </w:t>
        </w:r>
      </w:ins>
      <w:ins w:id="742" w:author="Adrian" w:date="2017-05-23T12:55:00Z">
        <w:r>
          <w:t>block</w:t>
        </w:r>
      </w:ins>
      <w:ins w:id="743" w:author="Adrian" w:date="2017-05-23T12:56:00Z">
        <w:r>
          <w:t xml:space="preserve">, and </w:t>
        </w:r>
        <w:commentRangeStart w:id="744"/>
        <w:r>
          <w:t>flower pair</w:t>
        </w:r>
      </w:ins>
      <w:ins w:id="745" w:author="Adrian" w:date="2017-05-23T12:55:00Z">
        <w:r>
          <w:t xml:space="preserve"> as random effects</w:t>
        </w:r>
      </w:ins>
      <w:r>
        <w:t xml:space="preserve">. </w:t>
      </w:r>
      <w:commentRangeEnd w:id="744"/>
      <w:r w:rsidR="0017053D">
        <w:rPr>
          <w:rStyle w:val="CommentReference"/>
        </w:rPr>
        <w:commentReference w:id="744"/>
      </w:r>
      <w:del w:id="746" w:author="Adrian" w:date="2017-05-23T12:56:00Z">
        <w:r>
          <w:delText xml:space="preserve">Generalized linear models are capable of using non-normally distributed data and including categorical fixed and random effects. In this study, visitation rate, the number of visits over the time of an observation, had a non-normal distribution and the presence or absence of an occupant is categorical. Because the experimental design is randomized, day, block, and pair can be used as random effects. </w:delText>
        </w:r>
      </w:del>
      <w:r>
        <w:t xml:space="preserve">By including these elements as random effects, it was possible to control for their contribution to variance in the dataset, allowing for a more accurate assessment of the effect of occupancy. </w:t>
      </w:r>
    </w:p>
    <w:p w14:paraId="0F6BCAD5" w14:textId="3133A52D" w:rsidR="000839C3" w:rsidRDefault="00B61500">
      <w:pPr>
        <w:spacing w:line="480" w:lineRule="auto"/>
        <w:ind w:firstLine="720"/>
        <w:rPr>
          <w:lang w:val="uz-Cyrl-UZ" w:eastAsia="uz-Cyrl-UZ" w:bidi="uz-Cyrl-UZ"/>
        </w:rPr>
      </w:pPr>
      <w:r>
        <w:t xml:space="preserve">To test the effect of floral occupancy on visit duration, we used </w:t>
      </w:r>
      <w:commentRangeStart w:id="747"/>
      <w:commentRangeStart w:id="748"/>
      <w:r>
        <w:t>linear mixed effects models</w:t>
      </w:r>
      <w:commentRangeEnd w:id="747"/>
      <w:r>
        <w:rPr>
          <w:rStyle w:val="CommentReference"/>
        </w:rPr>
        <w:commentReference w:id="747"/>
      </w:r>
      <w:commentRangeEnd w:id="748"/>
      <w:r w:rsidR="00C537C2">
        <w:rPr>
          <w:rStyle w:val="CommentReference"/>
        </w:rPr>
        <w:commentReference w:id="748"/>
      </w:r>
      <w:del w:id="749" w:author="Adrian" w:date="2017-05-23T13:01:00Z">
        <w:r>
          <w:delText xml:space="preserve"> regre</w:delText>
        </w:r>
      </w:del>
      <w:del w:id="750" w:author="Adrian" w:date="2017-05-23T13:02:00Z">
        <w:r>
          <w:delText>ssion</w:delText>
        </w:r>
      </w:del>
      <w:r>
        <w:t xml:space="preserve"> with log-transformed data to meet the assumptions of normality. Randomized elements were included in the full model as fixed effects if they appeared to influence the structure of the residuals. To compare models, we used AIC scores and model selection methods, sequentially eliminating non-significant components of the model. Linear </w:t>
      </w:r>
      <w:ins w:id="751" w:author="Adrian" w:date="2017-06-14T11:05:00Z">
        <w:r>
          <w:t xml:space="preserve">mixed effect </w:t>
        </w:r>
      </w:ins>
      <w:r>
        <w:t>models</w:t>
      </w:r>
      <w:ins w:id="752" w:author="Adrian" w:date="2017-06-14T11:05:00Z">
        <w:r>
          <w:t xml:space="preserve"> </w:t>
        </w:r>
      </w:ins>
      <w:del w:id="753" w:author="Adrian" w:date="2017-06-14T11:05:00Z">
        <w:r>
          <w:delText xml:space="preserve"> with random effects </w:delText>
        </w:r>
      </w:del>
      <w:r>
        <w:t xml:space="preserve">were run using the lmer package </w:t>
      </w:r>
      <w:r>
        <w:fldChar w:fldCharType="begin" w:fldLock="1"/>
      </w:r>
      <w:r w:rsidR="00092257">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"Benjamin M", "non-dropping-particle" : "", "parse-names" : false, "suffix" : "" }, { "dropping-particle" : "", "family" : "Walker", "given" : "Steven", "non-dropping-particle" : "", "parse-names" : false, "suffix" : "" } ], "genre" : "misc", "id" : "ITEM-1", "issued" : { "date-parts" : [ [ "2014" ] ] }, "note" : "ArXiv e-print; submitted to \\emph{Journal of Statistical Software}", "title" : "{lme4}: Linear mixed-effects models using Eigen and S4", "type" : "article" }, "uris" : [ "http://www.mendeley.com/documents/?uuid=6c0b3c4a-a834-4c3c-9f2c-302e13575250" ] } ], "mendeley" : { "formattedCitation" : "(Bates et al. 2014)", "plainTextFormattedCitation" : "(Bates et al. 2014)", "previouslyFormattedCitation" : "(Bates et al. 2014)" }, "properties" : { "noteIndex" : 0 }, "schema" : "https://github.com/citation-style-language/schema/raw/master/csl-citation.json" }</w:instrText>
      </w:r>
      <w:r>
        <w:fldChar w:fldCharType="separate"/>
      </w:r>
      <w:r>
        <w:rPr>
          <w:noProof/>
        </w:rPr>
        <w:t>(Bates et al. 2014)</w:t>
      </w:r>
      <w:r>
        <w:fldChar w:fldCharType="end"/>
      </w:r>
      <w:r>
        <w:t xml:space="preserve">. All statistical analyses were run in R version 3.1.3. </w:t>
      </w:r>
    </w:p>
    <w:p w14:paraId="3551044D" w14:textId="77777777" w:rsidR="000839C3" w:rsidRDefault="00B61500">
      <w:pPr>
        <w:spacing w:line="480" w:lineRule="auto"/>
        <w:rPr>
          <w:lang w:val="uz-Cyrl-UZ" w:eastAsia="uz-Cyrl-UZ" w:bidi="uz-Cyrl-UZ"/>
        </w:rPr>
      </w:pPr>
      <w:r>
        <w:t xml:space="preserve"> </w:t>
      </w:r>
    </w:p>
    <w:p w14:paraId="001EDD49" w14:textId="77777777" w:rsidR="000839C3" w:rsidRDefault="000839C3">
      <w:pPr>
        <w:spacing w:line="480" w:lineRule="auto"/>
        <w:rPr>
          <w:ins w:id="754" w:author="Deane" w:date="2017-05-11T10:43:00Z"/>
          <w:b/>
          <w:lang w:val="uz-Cyrl-UZ" w:eastAsia="uz-Cyrl-UZ" w:bidi="uz-Cyrl-UZ"/>
        </w:rPr>
      </w:pPr>
    </w:p>
    <w:p w14:paraId="3B1BEECB" w14:textId="77777777" w:rsidR="000839C3" w:rsidRDefault="000839C3">
      <w:pPr>
        <w:spacing w:line="480" w:lineRule="auto"/>
        <w:rPr>
          <w:ins w:id="755" w:author="Deane" w:date="2017-05-11T10:43:00Z"/>
          <w:b/>
          <w:lang w:val="uz-Cyrl-UZ" w:eastAsia="uz-Cyrl-UZ" w:bidi="uz-Cyrl-UZ"/>
        </w:rPr>
      </w:pPr>
    </w:p>
    <w:p w14:paraId="39A4C135" w14:textId="77777777" w:rsidR="000839C3" w:rsidRDefault="00B61500">
      <w:pPr>
        <w:spacing w:line="480" w:lineRule="auto"/>
        <w:rPr>
          <w:lang w:val="uz-Cyrl-UZ" w:eastAsia="uz-Cyrl-UZ" w:bidi="uz-Cyrl-UZ"/>
        </w:rPr>
      </w:pPr>
      <w:r>
        <w:rPr>
          <w:b/>
        </w:rPr>
        <w:t>Results</w:t>
      </w:r>
      <w:r>
        <w:t xml:space="preserve"> </w:t>
      </w:r>
    </w:p>
    <w:p w14:paraId="0094DFDB" w14:textId="77777777" w:rsidR="000839C3" w:rsidRDefault="00B61500">
      <w:pPr>
        <w:spacing w:line="480" w:lineRule="auto"/>
        <w:rPr>
          <w:lang w:val="uz-Cyrl-UZ" w:eastAsia="uz-Cyrl-UZ" w:bidi="uz-Cyrl-UZ"/>
        </w:rPr>
      </w:pPr>
      <w:r>
        <w:rPr>
          <w:b/>
          <w:rPrChange w:id="756" w:author="Deane" w:date="2017-05-11T10:47:00Z">
            <w:rPr>
              <w:i/>
            </w:rPr>
          </w:rPrChange>
        </w:rPr>
        <w:t>Bee visitation: who were the visitors?</w:t>
      </w:r>
      <w:r>
        <w:t xml:space="preserve"> </w:t>
      </w:r>
      <w:del w:id="757" w:author="Deane" w:date="2017-05-11T10:47:00Z">
        <w:r>
          <w:delText>-</w:delText>
        </w:r>
      </w:del>
      <w:r>
        <w:t xml:space="preserve"> Solitary bees were the most frequent visitors to the patches during both experiments (Table 1 and Table 2). Of the 14 genera that visited the patches, only three genera, </w:t>
      </w:r>
      <w:r>
        <w:rPr>
          <w:i/>
        </w:rPr>
        <w:t>Bombus</w:t>
      </w:r>
      <w:r>
        <w:t xml:space="preserve">, </w:t>
      </w:r>
      <w:r>
        <w:rPr>
          <w:i/>
        </w:rPr>
        <w:t>Apis</w:t>
      </w:r>
      <w:r>
        <w:t xml:space="preserve">, and </w:t>
      </w:r>
      <w:r>
        <w:rPr>
          <w:i/>
        </w:rPr>
        <w:t xml:space="preserve">Halictus </w:t>
      </w:r>
      <w:r>
        <w:t>(entirely</w:t>
      </w:r>
      <w:r>
        <w:rPr>
          <w:i/>
        </w:rPr>
        <w:t xml:space="preserve"> Halictus ligatus)</w:t>
      </w:r>
      <w:r>
        <w:t>, include</w:t>
      </w:r>
      <w:ins w:id="758" w:author="Adrian" w:date="2017-05-23T13:04:00Z">
        <w:r>
          <w:t>d</w:t>
        </w:r>
      </w:ins>
      <w:r>
        <w:t xml:space="preserve"> species that are eusocial. Those eusocial bees account</w:t>
      </w:r>
      <w:ins w:id="759" w:author="Adrian" w:date="2017-05-23T13:04:00Z">
        <w:r>
          <w:t>ed</w:t>
        </w:r>
      </w:ins>
      <w:r>
        <w:t xml:space="preserve"> for 36 of the 704 visits during ambush bug trials and 12 of the 113 visits during beetle trials. Members of the solitary bee genus </w:t>
      </w:r>
      <w:r>
        <w:rPr>
          <w:i/>
        </w:rPr>
        <w:t>Melissodes</w:t>
      </w:r>
      <w:r>
        <w:t xml:space="preserve"> (species cannot be distinguished on the wing) were the most frequent visitors in both experiments, with 613/704 visits during the ambush bug experiment and 60/113 visits during the soldier beetle experiment. Male and female bees visited flowers during both trials. Male </w:t>
      </w:r>
      <w:r>
        <w:rPr>
          <w:i/>
        </w:rPr>
        <w:t>Melissodes</w:t>
      </w:r>
      <w:r>
        <w:t xml:space="preserve"> accounted for 466 of the 613 </w:t>
      </w:r>
      <w:r>
        <w:rPr>
          <w:i/>
        </w:rPr>
        <w:t>Melissodes</w:t>
      </w:r>
      <w:r>
        <w:t xml:space="preserve"> visits. Males tended to briefly visit flowers (mean ± SE = 1.75 seconds ± 0.64) </w:t>
      </w:r>
      <w:del w:id="760" w:author="Adrian" w:date="2017-05-23T13:06:00Z">
        <w:r>
          <w:delText xml:space="preserve"> </w:delText>
        </w:r>
      </w:del>
      <w:r>
        <w:t xml:space="preserve">and regularly visited flowers occupied by other bees. Female solitary bees from 11 genera accounted for 173 of the visits to flowers during the ambush trials and 51 visits during the beetle trials. Because of their abundance during both trials and essential role in brood-care, all analyses were conducted using data from solitary female bee visits. </w:t>
      </w:r>
      <w:r>
        <w:tab/>
      </w:r>
    </w:p>
    <w:p w14:paraId="6A5C809D" w14:textId="77777777" w:rsidR="000839C3" w:rsidRDefault="00B61500">
      <w:pPr>
        <w:spacing w:line="480" w:lineRule="auto"/>
        <w:rPr>
          <w:i/>
          <w:lang w:val="uz-Cyrl-UZ" w:eastAsia="uz-Cyrl-UZ" w:bidi="uz-Cyrl-UZ"/>
        </w:rPr>
      </w:pPr>
      <w:r>
        <w:tab/>
      </w:r>
      <w:r>
        <w:rPr>
          <w:b/>
          <w:rPrChange w:id="761" w:author="Deane" w:date="2017-05-11T10:48:00Z">
            <w:rPr>
              <w:i/>
            </w:rPr>
          </w:rPrChange>
        </w:rPr>
        <w:t>Ambush bug and soldier beetle behavior</w:t>
      </w:r>
      <w:r>
        <w:rPr>
          <w:i/>
        </w:rPr>
        <w:t xml:space="preserve"> </w:t>
      </w:r>
      <w:del w:id="762" w:author="Deane" w:date="2017-05-11T10:48:00Z">
        <w:r>
          <w:delText>–</w:delText>
        </w:r>
      </w:del>
      <w:r>
        <w:rPr>
          <w:i/>
        </w:rPr>
        <w:t xml:space="preserve"> </w:t>
      </w:r>
      <w:r>
        <w:t xml:space="preserve">Video footage revealed that ambush bugs and soldier beetles occupied flowers in different ways. Ambush bugs tended to remain stationary on the periphery of the floral disk while soldier beetles moved around almost constantly while on a bloom. Foraging soldier beetles made steady circles around the disk as they collected nectar. Both occupants remained on the flower for a majority of the 10-minute observation period. On average, ambush bugs stayed for 8:52.2 (SE </w:t>
      </w:r>
      <w:r>
        <w:rPr>
          <w:u w:val="single"/>
        </w:rPr>
        <w:t>+</w:t>
      </w:r>
      <w:r>
        <w:t xml:space="preserve"> 28.7 seconds) minutes and soldier beetles stayed for 8:33.4 (SE </w:t>
      </w:r>
      <w:r>
        <w:rPr>
          <w:u w:val="single"/>
        </w:rPr>
        <w:t>+</w:t>
      </w:r>
      <w:r>
        <w:t xml:space="preserve">34.2 seconds) </w:t>
      </w:r>
      <w:commentRangeStart w:id="763"/>
      <w:commentRangeStart w:id="764"/>
      <w:r>
        <w:t>minutes</w:t>
      </w:r>
      <w:commentRangeEnd w:id="763"/>
      <w:r>
        <w:rPr>
          <w:rStyle w:val="CommentReference"/>
        </w:rPr>
        <w:commentReference w:id="763"/>
      </w:r>
      <w:commentRangeEnd w:id="764"/>
      <w:r w:rsidR="00C537C2">
        <w:rPr>
          <w:rStyle w:val="CommentReference"/>
        </w:rPr>
        <w:commentReference w:id="764"/>
      </w:r>
      <w:r>
        <w:t xml:space="preserve">. </w:t>
      </w:r>
      <w:del w:id="765" w:author="Collin Schwantes" w:date="2017-06-26T21:45:00Z">
        <w:r w:rsidDel="00C537C2">
          <w:delText xml:space="preserve"> </w:delText>
        </w:r>
      </w:del>
    </w:p>
    <w:p w14:paraId="79BEFFBE" w14:textId="77777777" w:rsidR="000839C3" w:rsidRDefault="00B61500">
      <w:pPr>
        <w:spacing w:line="480" w:lineRule="auto"/>
        <w:ind w:firstLine="720"/>
        <w:rPr>
          <w:lang w:val="uz-Cyrl-UZ" w:eastAsia="uz-Cyrl-UZ" w:bidi="uz-Cyrl-UZ"/>
        </w:rPr>
      </w:pPr>
      <w:r>
        <w:rPr>
          <w:b/>
          <w:rPrChange w:id="766" w:author="Deane" w:date="2017-05-11T10:48:00Z">
            <w:rPr>
              <w:i/>
            </w:rPr>
          </w:rPrChange>
        </w:rPr>
        <w:t>Bee visitation: effects of predators and competitors</w:t>
      </w:r>
      <w:r>
        <w:rPr>
          <w:i/>
        </w:rPr>
        <w:t xml:space="preserve"> </w:t>
      </w:r>
      <w:del w:id="767" w:author="Deane" w:date="2017-05-11T10:48:00Z">
        <w:r>
          <w:rPr>
            <w:i/>
          </w:rPr>
          <w:delText>-</w:delText>
        </w:r>
      </w:del>
      <w:r>
        <w:rPr>
          <w:i/>
        </w:rPr>
        <w:t xml:space="preserve"> </w:t>
      </w:r>
      <w:r>
        <w:t xml:space="preserve">A chi-square contingency test showed that solitary female bees were not more or less likely to land, collect pollen, or collect nectar on a flower if it was occupied (Table 3 and Table 4). Ambush bugs had no detectable effect on </w:t>
      </w:r>
      <w:del w:id="768" w:author="Adrian" w:date="2017-06-14T11:08:00Z">
        <w:r>
          <w:delText xml:space="preserve">whether or not </w:delText>
        </w:r>
      </w:del>
      <w:r>
        <w:t>any</w:t>
      </w:r>
      <w:del w:id="769" w:author="Adrian" w:date="2017-06-14T11:08:00Z">
        <w:r>
          <w:delText xml:space="preserve"> of thes</w:delText>
        </w:r>
      </w:del>
      <w:del w:id="770" w:author="Adrian" w:date="2017-06-14T11:09:00Z">
        <w:r>
          <w:delText>e</w:delText>
        </w:r>
      </w:del>
      <w:r>
        <w:t xml:space="preserve"> foraging behavior</w:t>
      </w:r>
      <w:del w:id="771" w:author="Adrian" w:date="2017-06-14T11:09:00Z">
        <w:r>
          <w:delText>s would occur</w:delText>
        </w:r>
      </w:del>
      <w:r>
        <w:t xml:space="preserve"> (</w:t>
      </w:r>
      <w:ins w:id="772" w:author="Adrian" w:date="2017-06-14T11:09:00Z">
        <w:r>
          <w:t>l</w:t>
        </w:r>
      </w:ins>
      <w:del w:id="773" w:author="Adrian" w:date="2017-06-14T11:09:00Z">
        <w:r>
          <w:delText>L</w:delText>
        </w:r>
      </w:del>
      <w:r>
        <w:t>and</w:t>
      </w:r>
      <w:ins w:id="774" w:author="Adrian" w:date="2017-06-14T11:09:00Z">
        <w:r>
          <w:t>ing</w:t>
        </w:r>
      </w:ins>
      <w:r>
        <w:t>: X</w:t>
      </w:r>
      <w:r>
        <w:rPr>
          <w:vertAlign w:val="superscript"/>
        </w:rPr>
        <w:t>2</w:t>
      </w:r>
      <w:r>
        <w:t xml:space="preserve"> = 0.02, df = 1, </w:t>
      </w:r>
      <w:r>
        <w:rPr>
          <w:i/>
        </w:rPr>
        <w:t>p</w:t>
      </w:r>
      <w:r>
        <w:t xml:space="preserve"> = 0.88; </w:t>
      </w:r>
      <w:ins w:id="775" w:author="Adrian" w:date="2017-06-14T11:09:00Z">
        <w:r>
          <w:t>c</w:t>
        </w:r>
      </w:ins>
      <w:del w:id="776" w:author="Adrian" w:date="2017-06-14T11:09:00Z">
        <w:r>
          <w:delText>C</w:delText>
        </w:r>
      </w:del>
      <w:r>
        <w:t>ollect</w:t>
      </w:r>
      <w:ins w:id="777" w:author="Adrian" w:date="2017-06-14T11:09:00Z">
        <w:r>
          <w:t>ing</w:t>
        </w:r>
      </w:ins>
      <w:r>
        <w:t xml:space="preserve"> </w:t>
      </w:r>
      <w:del w:id="778" w:author="Adrian" w:date="2017-06-14T11:09:00Z">
        <w:r>
          <w:delText>N</w:delText>
        </w:r>
      </w:del>
      <w:ins w:id="779" w:author="Adrian" w:date="2017-06-14T11:09:00Z">
        <w:r>
          <w:t>n</w:t>
        </w:r>
      </w:ins>
      <w:r>
        <w:t>ectar: X</w:t>
      </w:r>
      <w:r>
        <w:rPr>
          <w:vertAlign w:val="superscript"/>
        </w:rPr>
        <w:t>2</w:t>
      </w:r>
      <w:r>
        <w:t xml:space="preserve"> = 0.92, df = 1, </w:t>
      </w:r>
      <w:r>
        <w:rPr>
          <w:i/>
        </w:rPr>
        <w:t>p</w:t>
      </w:r>
      <w:r>
        <w:t xml:space="preserve"> = 0.34; </w:t>
      </w:r>
      <w:del w:id="780" w:author="Adrian" w:date="2017-06-14T11:09:00Z">
        <w:r>
          <w:delText>C</w:delText>
        </w:r>
      </w:del>
      <w:ins w:id="781" w:author="Adrian" w:date="2017-06-14T11:09:00Z">
        <w:r>
          <w:t>c</w:t>
        </w:r>
      </w:ins>
      <w:r>
        <w:t xml:space="preserve">ollect </w:t>
      </w:r>
      <w:ins w:id="782" w:author="Adrian" w:date="2017-06-14T11:09:00Z">
        <w:r>
          <w:t>p</w:t>
        </w:r>
      </w:ins>
      <w:del w:id="783" w:author="Adrian" w:date="2017-06-14T11:09:00Z">
        <w:r>
          <w:delText>P</w:delText>
        </w:r>
      </w:del>
      <w:r>
        <w:t>ollen: X</w:t>
      </w:r>
      <w:r>
        <w:rPr>
          <w:vertAlign w:val="superscript"/>
        </w:rPr>
        <w:t>2</w:t>
      </w:r>
      <w:r>
        <w:t xml:space="preserve"> = 0.00, df = 1, </w:t>
      </w:r>
      <w:r>
        <w:rPr>
          <w:i/>
        </w:rPr>
        <w:t>p</w:t>
      </w:r>
      <w:r>
        <w:t xml:space="preserve"> = 1). Soldier beetles also had no detectable effect on what foraging bees did on flowers (</w:t>
      </w:r>
      <w:del w:id="784" w:author="Adrian" w:date="2017-06-14T11:09:00Z">
        <w:r>
          <w:delText>L</w:delText>
        </w:r>
      </w:del>
      <w:ins w:id="785" w:author="Adrian" w:date="2017-06-14T11:09:00Z">
        <w:r>
          <w:t>l</w:t>
        </w:r>
      </w:ins>
      <w:r>
        <w:t>and</w:t>
      </w:r>
      <w:ins w:id="786" w:author="Adrian" w:date="2017-06-14T11:09:00Z">
        <w:r>
          <w:t>ing</w:t>
        </w:r>
      </w:ins>
      <w:r>
        <w:t>: X</w:t>
      </w:r>
      <w:r>
        <w:rPr>
          <w:vertAlign w:val="superscript"/>
        </w:rPr>
        <w:t>2</w:t>
      </w:r>
      <w:r>
        <w:t xml:space="preserve"> = 0.03, df = 1, </w:t>
      </w:r>
      <w:r>
        <w:rPr>
          <w:i/>
        </w:rPr>
        <w:t>p</w:t>
      </w:r>
      <w:r>
        <w:t xml:space="preserve"> = 0.87; </w:t>
      </w:r>
      <w:ins w:id="787" w:author="Adrian" w:date="2017-06-14T11:09:00Z">
        <w:r>
          <w:t>c</w:t>
        </w:r>
      </w:ins>
      <w:del w:id="788" w:author="Adrian" w:date="2017-06-14T11:09:00Z">
        <w:r>
          <w:delText>C</w:delText>
        </w:r>
      </w:del>
      <w:r>
        <w:t>ollect</w:t>
      </w:r>
      <w:ins w:id="789" w:author="Adrian" w:date="2017-06-14T11:10:00Z">
        <w:r>
          <w:t xml:space="preserve">ing </w:t>
        </w:r>
      </w:ins>
      <w:del w:id="790" w:author="Adrian" w:date="2017-06-14T11:10:00Z">
        <w:r>
          <w:delText xml:space="preserve"> </w:delText>
        </w:r>
      </w:del>
      <w:ins w:id="791" w:author="Adrian" w:date="2017-06-14T11:10:00Z">
        <w:r>
          <w:t>n</w:t>
        </w:r>
      </w:ins>
      <w:del w:id="792" w:author="Adrian" w:date="2017-06-14T11:10:00Z">
        <w:r>
          <w:delText>N</w:delText>
        </w:r>
      </w:del>
      <w:r>
        <w:t>ectar: X</w:t>
      </w:r>
      <w:r>
        <w:rPr>
          <w:vertAlign w:val="superscript"/>
        </w:rPr>
        <w:t>2</w:t>
      </w:r>
      <w:r>
        <w:t xml:space="preserve"> = 0.17, df = 1, </w:t>
      </w:r>
      <w:r>
        <w:rPr>
          <w:i/>
        </w:rPr>
        <w:t>p</w:t>
      </w:r>
      <w:r>
        <w:t xml:space="preserve">-value = 0.68; </w:t>
      </w:r>
      <w:ins w:id="793" w:author="Adrian" w:date="2017-06-14T11:10:00Z">
        <w:r>
          <w:t>c</w:t>
        </w:r>
      </w:ins>
      <w:del w:id="794" w:author="Adrian" w:date="2017-06-14T11:10:00Z">
        <w:r>
          <w:delText>C</w:delText>
        </w:r>
      </w:del>
      <w:r>
        <w:t>ollect</w:t>
      </w:r>
      <w:ins w:id="795" w:author="Adrian" w:date="2017-06-14T11:10:00Z">
        <w:r>
          <w:t>ing</w:t>
        </w:r>
      </w:ins>
      <w:r>
        <w:t xml:space="preserve"> </w:t>
      </w:r>
      <w:ins w:id="796" w:author="Adrian" w:date="2017-06-14T11:10:00Z">
        <w:r>
          <w:t>p</w:t>
        </w:r>
      </w:ins>
      <w:del w:id="797" w:author="Adrian" w:date="2017-06-14T11:10:00Z">
        <w:r>
          <w:delText>P</w:delText>
        </w:r>
      </w:del>
      <w:r>
        <w:t>ollen: X</w:t>
      </w:r>
      <w:r>
        <w:rPr>
          <w:vertAlign w:val="superscript"/>
        </w:rPr>
        <w:t>2</w:t>
      </w:r>
      <w:r>
        <w:t xml:space="preserve"> = 0.00, df = 1, </w:t>
      </w:r>
      <w:r>
        <w:rPr>
          <w:i/>
        </w:rPr>
        <w:t>p</w:t>
      </w:r>
      <w:r>
        <w:t xml:space="preserve"> = 1). </w:t>
      </w:r>
    </w:p>
    <w:p w14:paraId="2F66193B" w14:textId="77777777" w:rsidR="000839C3" w:rsidDel="005A68A7" w:rsidRDefault="00B61500">
      <w:pPr>
        <w:spacing w:line="480" w:lineRule="auto"/>
        <w:ind w:firstLine="720"/>
        <w:rPr>
          <w:del w:id="798" w:author="Collin Schwantes" w:date="2017-06-26T22:02:00Z"/>
          <w:lang w:val="uz-Cyrl-UZ" w:eastAsia="uz-Cyrl-UZ" w:bidi="uz-Cyrl-UZ"/>
        </w:rPr>
      </w:pPr>
      <w:r>
        <w:t>The number of visits per observation period was not significantly affected by the presence of ambush bugs (Figure 3</w:t>
      </w:r>
      <w:ins w:id="799" w:author="Deane" w:date="2017-05-11T11:39:00Z">
        <w:r>
          <w:t>a</w:t>
        </w:r>
      </w:ins>
      <w:del w:id="800" w:author="Deane" w:date="2017-05-11T11:39:00Z">
        <w:r>
          <w:delText>A</w:delText>
        </w:r>
      </w:del>
      <w:r>
        <w:t xml:space="preserve">). </w:t>
      </w:r>
      <w:commentRangeStart w:id="801"/>
      <w:commentRangeStart w:id="802"/>
      <w:r>
        <w:t xml:space="preserve">The full </w:t>
      </w:r>
      <w:commentRangeEnd w:id="801"/>
      <w:r>
        <w:rPr>
          <w:rStyle w:val="CommentReference"/>
        </w:rPr>
        <w:commentReference w:id="801"/>
      </w:r>
      <w:commentRangeEnd w:id="802"/>
      <w:r w:rsidR="0017053D">
        <w:rPr>
          <w:rStyle w:val="CommentReference"/>
        </w:rPr>
        <w:commentReference w:id="802"/>
      </w:r>
      <w:del w:id="803" w:author="Adrian" w:date="2017-05-23T13:09:00Z">
        <w:r>
          <w:delText>generalized linear mixed model</w:delText>
        </w:r>
      </w:del>
      <w:ins w:id="804" w:author="Adrian" w:date="2017-05-23T13:09:00Z">
        <w:r>
          <w:t>GLMM</w:t>
        </w:r>
      </w:ins>
      <w:r>
        <w:t xml:space="preserve"> include</w:t>
      </w:r>
      <w:ins w:id="805" w:author="Adrian" w:date="2017-05-23T13:09:00Z">
        <w:r>
          <w:t>d</w:t>
        </w:r>
      </w:ins>
      <w:del w:id="806" w:author="Adrian" w:date="2017-05-23T13:09:00Z">
        <w:r>
          <w:delText>s</w:delText>
        </w:r>
      </w:del>
      <w:r>
        <w:t xml:space="preserve"> treatment as a fixed effect and block, day, and pair as random effects. “Pair” refers to which pair of sunflowers was being observed. Our experimental design allow</w:t>
      </w:r>
      <w:ins w:id="807" w:author="Adrian" w:date="2017-06-14T11:10:00Z">
        <w:r>
          <w:t>ed</w:t>
        </w:r>
      </w:ins>
      <w:del w:id="808" w:author="Adrian" w:date="2017-06-14T11:10:00Z">
        <w:r>
          <w:delText>s</w:delText>
        </w:r>
      </w:del>
      <w:r>
        <w:t xml:space="preserve"> us to use pair as an approximation for time of observation. The estimated effect size of ambush bug occupation, </w:t>
      </w:r>
    </w:p>
    <w:p w14:paraId="7AE2B3FD" w14:textId="77777777" w:rsidR="000839C3" w:rsidRDefault="00B61500">
      <w:pPr>
        <w:spacing w:line="480" w:lineRule="auto"/>
        <w:ind w:firstLine="720"/>
        <w:rPr>
          <w:lang w:val="uz-Cyrl-UZ" w:eastAsia="uz-Cyrl-UZ" w:bidi="uz-Cyrl-UZ"/>
        </w:rPr>
        <w:pPrChange w:id="809" w:author="Collin Schwantes" w:date="2017-06-26T22:02:00Z">
          <w:pPr>
            <w:spacing w:line="480" w:lineRule="auto"/>
          </w:pPr>
        </w:pPrChange>
      </w:pPr>
      <w:r>
        <w:t xml:space="preserve">-0.86 visits per observation (log likelihood = -140.0, </w:t>
      </w:r>
      <w:r>
        <w:rPr>
          <w:i/>
        </w:rPr>
        <w:t>z</w:t>
      </w:r>
      <w:r>
        <w:t xml:space="preserve"> = -0.96, </w:t>
      </w:r>
      <w:r>
        <w:rPr>
          <w:i/>
        </w:rPr>
        <w:t>p</w:t>
      </w:r>
      <w:r>
        <w:t xml:space="preserve"> </w:t>
      </w:r>
      <w:r>
        <w:rPr>
          <w:i/>
        </w:rPr>
        <w:t>=</w:t>
      </w:r>
      <w:r>
        <w:t xml:space="preserve"> 0.34, </w:t>
      </w:r>
      <w:r>
        <w:rPr>
          <w:i/>
        </w:rPr>
        <w:t>n</w:t>
      </w:r>
      <w:r>
        <w:t xml:space="preserve"> </w:t>
      </w:r>
      <w:r>
        <w:rPr>
          <w:i/>
        </w:rPr>
        <w:t>=</w:t>
      </w:r>
      <w:r>
        <w:t xml:space="preserve"> 74), was not particularly strong. </w:t>
      </w:r>
      <w:commentRangeStart w:id="810"/>
      <w:commentRangeStart w:id="811"/>
      <w:r>
        <w:t>The random effect “Pair” explained nearly one third of the total variance in visitation rate (var</w:t>
      </w:r>
      <w:r>
        <w:rPr>
          <w:vertAlign w:val="subscript"/>
        </w:rPr>
        <w:t xml:space="preserve">pair </w:t>
      </w:r>
      <w:r>
        <w:t>=</w:t>
      </w:r>
      <w:r>
        <w:rPr>
          <w:vertAlign w:val="subscript"/>
        </w:rPr>
        <w:t xml:space="preserve"> </w:t>
      </w:r>
      <w:r>
        <w:t>0.15, var</w:t>
      </w:r>
      <w:r>
        <w:rPr>
          <w:vertAlign w:val="subscript"/>
        </w:rPr>
        <w:t xml:space="preserve">total </w:t>
      </w:r>
      <w:r>
        <w:t>= 0.46). The effect of “Pair” on visitation rate is clear in Figure 3</w:t>
      </w:r>
      <w:ins w:id="812" w:author="Deane" w:date="2017-05-11T11:39:00Z">
        <w:r>
          <w:t>c</w:t>
        </w:r>
      </w:ins>
      <w:del w:id="813" w:author="Deane" w:date="2017-05-11T11:39:00Z">
        <w:r>
          <w:delText>C</w:delText>
        </w:r>
      </w:del>
      <w:r>
        <w:t xml:space="preserve"> as the number of visits per pair drops steadily. </w:t>
      </w:r>
      <w:commentRangeEnd w:id="810"/>
      <w:r>
        <w:rPr>
          <w:rStyle w:val="CommentReference"/>
        </w:rPr>
        <w:commentReference w:id="810"/>
      </w:r>
      <w:commentRangeEnd w:id="811"/>
      <w:r w:rsidR="0017053D">
        <w:rPr>
          <w:rStyle w:val="CommentReference"/>
        </w:rPr>
        <w:commentReference w:id="811"/>
      </w:r>
    </w:p>
    <w:p w14:paraId="661FDCA8" w14:textId="77777777" w:rsidR="000839C3" w:rsidRDefault="00B61500">
      <w:pPr>
        <w:spacing w:line="480" w:lineRule="auto"/>
        <w:ind w:firstLine="720"/>
        <w:rPr>
          <w:lang w:val="uz-Cyrl-UZ" w:eastAsia="uz-Cyrl-UZ" w:bidi="uz-Cyrl-UZ"/>
        </w:rPr>
      </w:pPr>
      <w:r>
        <w:t xml:space="preserve">The presence of </w:t>
      </w:r>
      <w:del w:id="814" w:author="Adrian" w:date="2017-05-23T13:10:00Z">
        <w:r>
          <w:delText xml:space="preserve">a </w:delText>
        </w:r>
      </w:del>
      <w:r>
        <w:t>soldier beetle</w:t>
      </w:r>
      <w:ins w:id="815" w:author="Adrian" w:date="2017-05-23T13:10:00Z">
        <w:r>
          <w:t>s</w:t>
        </w:r>
      </w:ins>
      <w:r>
        <w:t xml:space="preserve"> d</w:t>
      </w:r>
      <w:ins w:id="816" w:author="Adrian" w:date="2017-05-23T13:10:00Z">
        <w:r>
          <w:t>id</w:t>
        </w:r>
      </w:ins>
      <w:del w:id="817" w:author="Adrian" w:date="2017-05-23T13:10:00Z">
        <w:r>
          <w:delText>oes</w:delText>
        </w:r>
      </w:del>
      <w:r>
        <w:t xml:space="preserve"> not significantly impact the visitation rate of solitary female bees</w:t>
      </w:r>
      <w:r>
        <w:rPr>
          <w:i/>
        </w:rPr>
        <w:t xml:space="preserve"> (p</w:t>
      </w:r>
      <w:r>
        <w:t xml:space="preserve"> </w:t>
      </w:r>
      <w:r>
        <w:rPr>
          <w:i/>
        </w:rPr>
        <w:t>=</w:t>
      </w:r>
      <w:r>
        <w:t xml:space="preserve"> 0.90</w:t>
      </w:r>
      <w:ins w:id="818" w:author="Adrian" w:date="2017-05-23T13:10:00Z">
        <w:r>
          <w:t xml:space="preserve">, </w:t>
        </w:r>
      </w:ins>
      <w:del w:id="819" w:author="Adrian" w:date="2017-05-23T13:10:00Z">
        <w:r>
          <w:delText>) (</w:delText>
        </w:r>
      </w:del>
      <w:r>
        <w:t>Figure 3</w:t>
      </w:r>
      <w:ins w:id="820" w:author="Deane" w:date="2017-05-11T11:40:00Z">
        <w:r>
          <w:t>b</w:t>
        </w:r>
      </w:ins>
      <w:del w:id="821" w:author="Deane" w:date="2017-05-11T11:40:00Z">
        <w:r>
          <w:delText>B</w:delText>
        </w:r>
      </w:del>
      <w:r>
        <w:t xml:space="preserve">). The estimated effect size of soldier beetle occupation </w:t>
      </w:r>
      <w:ins w:id="822" w:author="Adrian" w:date="2017-06-14T11:12:00Z">
        <w:r>
          <w:t>wa</w:t>
        </w:r>
      </w:ins>
      <w:del w:id="823" w:author="Adrian" w:date="2017-06-14T11:12:00Z">
        <w:r>
          <w:delText>i</w:delText>
        </w:r>
      </w:del>
      <w:r>
        <w:t xml:space="preserve">s -0.03 visits per observation (log likelihood = -52.2, </w:t>
      </w:r>
      <w:r>
        <w:rPr>
          <w:i/>
        </w:rPr>
        <w:t>z</w:t>
      </w:r>
      <w:r>
        <w:t xml:space="preserve"> = -0.9128, </w:t>
      </w:r>
      <w:r>
        <w:rPr>
          <w:i/>
        </w:rPr>
        <w:t>p</w:t>
      </w:r>
      <w:r>
        <w:t xml:space="preserve"> </w:t>
      </w:r>
      <w:r>
        <w:rPr>
          <w:i/>
        </w:rPr>
        <w:t>=</w:t>
      </w:r>
      <w:r>
        <w:t xml:space="preserve"> 0.90, </w:t>
      </w:r>
      <w:r>
        <w:rPr>
          <w:i/>
        </w:rPr>
        <w:t>n</w:t>
      </w:r>
      <w:r>
        <w:t xml:space="preserve"> </w:t>
      </w:r>
      <w:r>
        <w:rPr>
          <w:i/>
        </w:rPr>
        <w:t>=</w:t>
      </w:r>
      <w:r>
        <w:t xml:space="preserve"> 40). During the beetle trials, no random effect </w:t>
      </w:r>
      <w:ins w:id="824" w:author="Adrian" w:date="2017-06-14T12:39:00Z">
        <w:r>
          <w:t xml:space="preserve">(including </w:t>
        </w:r>
      </w:ins>
      <w:ins w:id="825" w:author="Adrian" w:date="2017-06-14T12:40:00Z">
        <w:r>
          <w:t xml:space="preserve">‘Pair’) </w:t>
        </w:r>
      </w:ins>
      <w:r>
        <w:t>explained an appreciable amount of the variance in the dataset (Figure 3</w:t>
      </w:r>
      <w:ins w:id="826" w:author="Deane" w:date="2017-05-11T11:40:00Z">
        <w:r>
          <w:t>d</w:t>
        </w:r>
      </w:ins>
      <w:del w:id="827" w:author="Deane" w:date="2017-05-11T11:40:00Z">
        <w:r>
          <w:delText>D</w:delText>
        </w:r>
      </w:del>
      <w:r>
        <w:t xml:space="preserve">). </w:t>
      </w:r>
    </w:p>
    <w:p w14:paraId="6F60FAA9" w14:textId="77777777" w:rsidR="000839C3" w:rsidRDefault="00B61500">
      <w:pPr>
        <w:spacing w:line="480" w:lineRule="auto"/>
        <w:ind w:firstLine="720"/>
        <w:rPr>
          <w:lang w:val="uz-Cyrl-UZ" w:eastAsia="uz-Cyrl-UZ" w:bidi="uz-Cyrl-UZ"/>
        </w:rPr>
      </w:pPr>
      <w:r>
        <w:t xml:space="preserve">When ambush bugs occupied flowers, there was no statistically significant decrease in visit duration (estimate of mean decrease = -0.64 seconds, </w:t>
      </w:r>
      <w:r>
        <w:rPr>
          <w:i/>
        </w:rPr>
        <w:t>F</w:t>
      </w:r>
      <w:r>
        <w:rPr>
          <w:vertAlign w:val="subscript"/>
        </w:rPr>
        <w:t>1,189.94</w:t>
      </w:r>
      <w:r>
        <w:t xml:space="preserve">= 2.96, </w:t>
      </w:r>
      <w:r>
        <w:rPr>
          <w:i/>
        </w:rPr>
        <w:t>p</w:t>
      </w:r>
      <w:r>
        <w:t xml:space="preserve"> = 0.09) (Figure 4</w:t>
      </w:r>
      <w:ins w:id="828" w:author="Deane" w:date="2017-05-11T11:40:00Z">
        <w:r>
          <w:t>a</w:t>
        </w:r>
      </w:ins>
      <w:del w:id="829" w:author="Deane" w:date="2017-05-11T11:40:00Z">
        <w:r>
          <w:delText>A</w:delText>
        </w:r>
      </w:del>
      <w:r>
        <w:t>). When the random effects that do not contribute to the variance are dropped from the model, only “Pair” is left. Nearly one fifth of the variance in the data can be explained by the random effect “Pair” (var</w:t>
      </w:r>
      <w:r>
        <w:rPr>
          <w:vertAlign w:val="subscript"/>
        </w:rPr>
        <w:t xml:space="preserve">pair </w:t>
      </w:r>
      <w:r>
        <w:t>=</w:t>
      </w:r>
      <w:r>
        <w:rPr>
          <w:vertAlign w:val="subscript"/>
        </w:rPr>
        <w:t xml:space="preserve"> </w:t>
      </w:r>
      <w:r>
        <w:t>0.55, var</w:t>
      </w:r>
      <w:r>
        <w:rPr>
          <w:vertAlign w:val="subscript"/>
        </w:rPr>
        <w:t xml:space="preserve">total </w:t>
      </w:r>
      <w:r>
        <w:t>= 3.23) (Figure 4</w:t>
      </w:r>
      <w:ins w:id="830" w:author="Deane" w:date="2017-05-11T11:40:00Z">
        <w:r>
          <w:t>c</w:t>
        </w:r>
      </w:ins>
      <w:del w:id="831" w:author="Deane" w:date="2017-05-11T11:40:00Z">
        <w:r>
          <w:delText>C</w:delText>
        </w:r>
      </w:del>
      <w:r>
        <w:t>). Using AIC scores to compare model fits between the concise model and the null model, there is a negligible difference between the null and concise models (AIC</w:t>
      </w:r>
      <w:r>
        <w:rPr>
          <w:vertAlign w:val="subscript"/>
        </w:rPr>
        <w:t xml:space="preserve">concise </w:t>
      </w:r>
      <w:r>
        <w:t>= 803.05, AIC</w:t>
      </w:r>
      <w:r>
        <w:rPr>
          <w:vertAlign w:val="subscript"/>
        </w:rPr>
        <w:t xml:space="preserve">null </w:t>
      </w:r>
      <w:r>
        <w:t xml:space="preserve">= 803.98).   </w:t>
      </w:r>
    </w:p>
    <w:p w14:paraId="767D193B" w14:textId="77777777" w:rsidR="000839C3" w:rsidRDefault="00B61500">
      <w:pPr>
        <w:spacing w:line="480" w:lineRule="auto"/>
        <w:ind w:firstLine="720"/>
        <w:rPr>
          <w:lang w:val="uz-Cyrl-UZ" w:eastAsia="uz-Cyrl-UZ" w:bidi="uz-Cyrl-UZ"/>
        </w:rPr>
      </w:pPr>
      <w:r>
        <w:t xml:space="preserve">Visit duration </w:t>
      </w:r>
      <w:ins w:id="832" w:author="Adrian" w:date="2017-05-23T13:12:00Z">
        <w:r>
          <w:t xml:space="preserve">did </w:t>
        </w:r>
      </w:ins>
      <w:r>
        <w:t>decline</w:t>
      </w:r>
      <w:ins w:id="833" w:author="cjschwantesll@gmail.com" w:date="2017-06-19T14:48:00Z">
        <w:r>
          <w:rPr>
            <w:color w:val="000000"/>
          </w:rPr>
          <w:t xml:space="preserve"> </w:t>
        </w:r>
      </w:ins>
      <w:del w:id="834" w:author="cjschwantesll@gmail.com" w:date="2017-06-19T14:48:00Z">
        <w:r>
          <w:delText xml:space="preserve">s </w:delText>
        </w:r>
      </w:del>
      <w:r>
        <w:t>when soldier beetles occup</w:t>
      </w:r>
      <w:ins w:id="835" w:author="Adrian" w:date="2017-05-23T13:12:00Z">
        <w:r>
          <w:t>ied</w:t>
        </w:r>
      </w:ins>
      <w:del w:id="836" w:author="Adrian" w:date="2017-05-23T13:12:00Z">
        <w:r>
          <w:delText>y</w:delText>
        </w:r>
      </w:del>
      <w:r>
        <w:t xml:space="preserve"> flowers (Figure 4</w:t>
      </w:r>
      <w:ins w:id="837" w:author="Deane" w:date="2017-05-11T11:40:00Z">
        <w:r>
          <w:t>b</w:t>
        </w:r>
      </w:ins>
      <w:del w:id="838" w:author="Deane" w:date="2017-05-11T11:40:00Z">
        <w:r>
          <w:delText>B</w:delText>
        </w:r>
      </w:del>
      <w:r>
        <w:t>).  “Pair” is the only random effect that contributes marginally to the variance term (var</w:t>
      </w:r>
      <w:r>
        <w:rPr>
          <w:vertAlign w:val="subscript"/>
        </w:rPr>
        <w:t xml:space="preserve">pair </w:t>
      </w:r>
      <w:r>
        <w:t>=</w:t>
      </w:r>
      <w:r>
        <w:rPr>
          <w:vertAlign w:val="subscript"/>
        </w:rPr>
        <w:t xml:space="preserve"> </w:t>
      </w:r>
      <w:r>
        <w:t>0.06, var</w:t>
      </w:r>
      <w:r>
        <w:rPr>
          <w:vertAlign w:val="subscript"/>
        </w:rPr>
        <w:t xml:space="preserve">total </w:t>
      </w:r>
      <w:r>
        <w:t>= 1.76) (Figure 4</w:t>
      </w:r>
      <w:ins w:id="839" w:author="Deane" w:date="2017-05-11T11:40:00Z">
        <w:r>
          <w:t>d</w:t>
        </w:r>
      </w:ins>
      <w:del w:id="840" w:author="Deane" w:date="2017-05-11T11:40:00Z">
        <w:r>
          <w:delText>D</w:delText>
        </w:r>
      </w:del>
      <w:r>
        <w:t>). After proceeding through the same model selection process as described in the preceding paragraph, all random effects terms were dropped. The most concise model only included the fixed effect of treatment. A comparison of AIC values between the most concise model and a null model shows that the most concise model is a better fit (AIC</w:t>
      </w:r>
      <w:r>
        <w:rPr>
          <w:vertAlign w:val="subscript"/>
        </w:rPr>
        <w:t>concise</w:t>
      </w:r>
      <w:r>
        <w:t xml:space="preserve"> = 206.33, AIC</w:t>
      </w:r>
      <w:r>
        <w:rPr>
          <w:vertAlign w:val="subscript"/>
        </w:rPr>
        <w:t>null</w:t>
      </w:r>
      <w:r>
        <w:t xml:space="preserve"> = 208.41). The presence of soldier beetles significantly reduced bee visit duration </w:t>
      </w:r>
      <w:commentRangeStart w:id="841"/>
      <w:r>
        <w:t>(estimate of mean decrease = -1.68 seconds</w:t>
      </w:r>
      <w:commentRangeEnd w:id="841"/>
      <w:r>
        <w:rPr>
          <w:rStyle w:val="CommentReference"/>
        </w:rPr>
        <w:commentReference w:id="841"/>
      </w:r>
      <w:r>
        <w:t xml:space="preserve">, </w:t>
      </w:r>
      <w:r>
        <w:rPr>
          <w:i/>
        </w:rPr>
        <w:t>F</w:t>
      </w:r>
      <w:r>
        <w:rPr>
          <w:vertAlign w:val="subscript"/>
        </w:rPr>
        <w:t>1,57</w:t>
      </w:r>
      <w:r>
        <w:t xml:space="preserve">= 4.04, </w:t>
      </w:r>
      <w:r>
        <w:rPr>
          <w:i/>
        </w:rPr>
        <w:t>p</w:t>
      </w:r>
      <w:r>
        <w:t xml:space="preserve"> = 0.048). </w:t>
      </w:r>
    </w:p>
    <w:p w14:paraId="383DE5BE" w14:textId="77777777" w:rsidR="000839C3" w:rsidRDefault="000839C3">
      <w:pPr>
        <w:spacing w:line="480" w:lineRule="auto"/>
        <w:ind w:firstLine="720"/>
        <w:rPr>
          <w:lang w:val="uz-Cyrl-UZ" w:eastAsia="uz-Cyrl-UZ" w:bidi="uz-Cyrl-UZ"/>
        </w:rPr>
      </w:pPr>
    </w:p>
    <w:p w14:paraId="39A386DC" w14:textId="77777777" w:rsidR="000839C3" w:rsidRDefault="00B61500">
      <w:pPr>
        <w:spacing w:line="480" w:lineRule="auto"/>
        <w:rPr>
          <w:lang w:val="uz-Cyrl-UZ" w:eastAsia="uz-Cyrl-UZ" w:bidi="uz-Cyrl-UZ"/>
        </w:rPr>
      </w:pPr>
      <w:r>
        <w:rPr>
          <w:b/>
        </w:rPr>
        <w:t>Discussion</w:t>
      </w:r>
    </w:p>
    <w:p w14:paraId="517981C9" w14:textId="77777777" w:rsidR="000839C3" w:rsidRDefault="00B61500">
      <w:pPr>
        <w:spacing w:line="480" w:lineRule="auto"/>
        <w:ind w:firstLine="720"/>
        <w:rPr>
          <w:ins w:id="842" w:author="Deane" w:date="2017-05-11T11:42:00Z"/>
          <w:lang w:val="uz-Cyrl-UZ" w:eastAsia="uz-Cyrl-UZ" w:bidi="uz-Cyrl-UZ"/>
        </w:rPr>
      </w:pPr>
      <w:r>
        <w:t>In this study, soldier beetles, competitors for floral resources, influenced female solitary bee foraging behavior more than predatory ambush bugs. Bees visiting beetle occupied flowers spent significantly less time on blooms compared to those visiting unoccupied blooms</w:t>
      </w:r>
      <w:ins w:id="843" w:author="Deane" w:date="2017-05-11T11:42:00Z">
        <w:r>
          <w:t>; however there was no effect of the presence of ambush bugs on bee foraging</w:t>
        </w:r>
      </w:ins>
      <w:r>
        <w:t xml:space="preserve">. </w:t>
      </w:r>
      <w:ins w:id="844" w:author="Deane" w:date="2017-05-11T11:42:00Z">
        <w:r>
          <w:t xml:space="preserve">Other bee behaviors were not affected by the presence of either the beetles or the ambush bugs.  </w:t>
        </w:r>
      </w:ins>
    </w:p>
    <w:p w14:paraId="3D74CA05" w14:textId="5DA5B35F" w:rsidR="000839C3" w:rsidRDefault="00B61500">
      <w:pPr>
        <w:spacing w:line="480" w:lineRule="auto"/>
        <w:ind w:firstLine="720"/>
        <w:rPr>
          <w:lang w:val="uz-Cyrl-UZ" w:eastAsia="uz-Cyrl-UZ" w:bidi="uz-Cyrl-UZ"/>
        </w:rPr>
      </w:pPr>
      <w:r>
        <w:t>The behavior of bees in this common garden experiment provides insight into how bees perceive risk while foraging in patches of resources</w:t>
      </w:r>
      <w:del w:id="845" w:author="Deane" w:date="2017-05-11T11:41:00Z">
        <w:r>
          <w:delText xml:space="preserve"> such as those found in human-modified landscapes</w:delText>
        </w:r>
      </w:del>
      <w:r>
        <w:t xml:space="preserve">. In experiments where eusocial honeybees and bumble bees learn to recognize predators, they only became wary of predator occupied flowers after repeatedly experiencing simulated attacks </w:t>
      </w:r>
      <w:del w:id="846" w:author="Adrian" w:date="2017-06-14T12:44:00Z">
        <w:r>
          <w:rPr>
            <w:vanish/>
          </w:rPr>
          <w:delText xml:space="preserve">s </w:delText>
        </w:r>
      </w:del>
      <w:r>
        <w:rPr>
          <w:vanish/>
        </w:rPr>
        <w:t xml:space="preserve">and honeybees only became weary of predators after repeatedly experiencing </w:t>
      </w:r>
      <w:commentRangeStart w:id="847"/>
      <w:commentRangeStart w:id="848"/>
      <w:del w:id="849" w:author="Adrian" w:date="2017-06-14T12:44:00Z">
        <w:r>
          <w:rPr>
            <w:vanish/>
          </w:rPr>
          <w:delText xml:space="preserve">ically </w:delText>
        </w:r>
      </w:del>
      <w:r>
        <w:rPr>
          <w:vanish/>
        </w:rPr>
        <w:t>hara</w:t>
      </w:r>
      <w:ins w:id="850" w:author="Adrian" w:date="2017-06-14T12:44:00Z">
        <w:r>
          <w:rPr>
            <w:vanish/>
          </w:rPr>
          <w:t xml:space="preserve">ssment </w:t>
        </w:r>
        <w:commentRangeEnd w:id="847"/>
        <w:r>
          <w:rPr>
            <w:rStyle w:val="CommentReference"/>
          </w:rPr>
          <w:commentReference w:id="847"/>
        </w:r>
      </w:ins>
      <w:commentRangeEnd w:id="848"/>
      <w:r w:rsidR="004E027A">
        <w:rPr>
          <w:rStyle w:val="CommentReference"/>
        </w:rPr>
        <w:commentReference w:id="848"/>
      </w:r>
      <w:r>
        <w:fldChar w:fldCharType="begin" w:fldLock="1"/>
      </w:r>
      <w:r w:rsidR="00092257">
        <w:instrText>ADDIN CSL_CITATION { "citationItems" : [ { "id" : "ITEM-1", "itemData" : { "DOI" : "10.1046/j.1461-0248.2001.00228.x", "ISSN" : "1461-023X", "author" : [ { "dropping-particle" : "", "family" : "Dukas", "given" : "R", "non-dropping-particle" : "", "parse-names" : false, "suffix" : "" } ], "container-title" : "Ecology Letters", "genre" : "article", "id" : "ITEM-1", "issue" : "4", "issued" : { "date-parts" : [ [ "2001", "7" ] ] }, "page" : "327-333", "title" : "Effects of perceived danger on flower choice by bees", "type" : "article-journal", "volume" : "4" }, "uris" : [ "http://www.mendeley.com/documents/?uuid=5ccef669-382e-4683-96a5-1f25793b4f67" ] }, { "id" : "ITEM-2", "itemData" : { "DOI" : "10.1007/s00265-011-1295-y", "ISBN" : "0026501112", "ISSN" : "03405443", "abstract" : "Predators hunting for cryptic prey use search images, but how do prey search for cryptic predators? We address this question using the interaction between bumble- bees and the colour-changing crab spider Misumena vatia which can camouflage itself on some flowers. In laboratory experiments, we exposed bumblebees to an array of flowers concealing robotic predators (a trapping mechanism com- bined with a 3D life-sized model of a crab spider or a circle). Groups of bees were trained to avoid either cryptic yellow spiders or yellow circles (equal area to the spiders) or remained predator naive. The bees were then exposed to a new patch of white flowers containing some cryptic preda- tors (either white spiders, white circles or a mixture of both). We monitored individual foraging choices and used a 3D video tracking system to quantify the bees\u2019 flight behaviour. The bees trained to avoid cryptic spiders, chose 40% fewer spider-harbouring flowers than expected by chance, but were indifferent to cryptic circles. They also aborted a higher proportion of landings on flowers harbouring spiders, ultimately feeding from half as many \u2018dangerous\u2019 flowers as naive bees. Previous encounters with cryptic spiders also influenced the flight behaviour of bees in the new flower patch. Experienced bees spent more time inspecting the flowers they chose to reject (both with and without con- cealed spiders) and scanned from side to side more in front of the flowers to facilitate predator detection. We conclude that bees disentangle shape from colour cues and thus can form a generalised search image for spider shapes, indepen- dent of colour.", "author" : [ { "dropping-particle" : "", "family" : "Ings", "given" : "T. C.", "non-dropping-particle" : "", "parse-names" : false, "suffix" : "" }, { "dropping-particle" : "", "family" : "Wang", "given" : "M. Y.", "non-dropping-particle" : "", "parse-names" : false, "suffix" : "" }, { "dropping-particle" : "", "family" : "Chittka", "given" : "L.", "non-dropping-particle" : "", "parse-names" : false, "suffix" : "" } ], "container-title" : "Behavioral Ecology and Sociobiology", "id" : "ITEM-2", "issued" : { "date-parts" : [ [ "2012" ] ] }, "page" : "487-496", "title" : "Colour-independent shape recognition of cryptic predators by bumblebees", "type" : "article-journal", "volume" : "66" }, "uris" : [ "http://www.mendeley.com/documents/?uuid=d0aecaf2-3f38-48f1-a868-974dc1ecda0b" ] } ], "mendeley" : { "formattedCitation" : "(Dukas 2001b, Ings et al. 2012)", "plainTextFormattedCitation" : "(Dukas 2001b, Ings et al. 2012)", "previouslyFormattedCitation" : "(Dukas 2001b, Ings et al. 2012)" }, "properties" : { "noteIndex" : 0 }, "schema" : "https://github.com/citation-style-language/schema/raw/master/csl-citation.json" }</w:instrText>
      </w:r>
      <w:r>
        <w:fldChar w:fldCharType="separate"/>
      </w:r>
      <w:r>
        <w:rPr>
          <w:noProof/>
        </w:rPr>
        <w:t>(Dukas 2001b, Ings et al. 2012)</w:t>
      </w:r>
      <w:r>
        <w:fldChar w:fldCharType="end"/>
      </w:r>
      <w:r>
        <w:t xml:space="preserve">. In our experiments, of the 704 recorded visits to ambush bug occupied flowers, only two predation events were recorded (0.3% of visits to occupied flowers) and both were successful, leaving little opportunity for bees to learn. In contrast, of the 109 recorded visits to beetle occupied flowers, there were two recorded events of physical exclusion (1.8% of visits to beetle occupied flowers). Importantly, bees may have less information about the risk posed by ambush bugs, given the low, but successful, attack rate. In contrast, relatively frequent and non-lethal harassment by beetles may mean that bees have more information about the risk they pose. </w:t>
      </w:r>
    </w:p>
    <w:p w14:paraId="4476FF07" w14:textId="77777777" w:rsidR="000839C3" w:rsidRDefault="00B61500">
      <w:pPr>
        <w:spacing w:line="480" w:lineRule="auto"/>
        <w:ind w:firstLine="720"/>
        <w:rPr>
          <w:lang w:val="uz-Cyrl-UZ" w:eastAsia="uz-Cyrl-UZ" w:bidi="uz-Cyrl-UZ"/>
        </w:rPr>
      </w:pPr>
      <w:r>
        <w:t xml:space="preserve">Visitation rates give insight into bees’ responses to occupants and their spatial knowledge of the patch during the pre-landing phase of foraging. Although not statistically significant, there </w:t>
      </w:r>
      <w:ins w:id="851" w:author="Deane" w:date="2017-05-11T11:43:00Z">
        <w:r>
          <w:t>were</w:t>
        </w:r>
      </w:ins>
      <w:del w:id="852" w:author="Deane" w:date="2017-05-11T11:43:00Z">
        <w:r>
          <w:delText>are</w:delText>
        </w:r>
      </w:del>
      <w:r>
        <w:t xml:space="preserve"> slightly reduced mean visitation rates to both ambush bug and beetle occupied flowers compared to unoccupied flowers (Figure 3). Experiments with honeybees foraging in patches with manipulated resource abundance and predator occupancy showed that they visited predator occupied flowers with abundant floral resources at the same rate as they visited unoccupied flowers with scarce floral resources </w:t>
      </w:r>
      <w:r>
        <w:fldChar w:fldCharType="begin" w:fldLock="1"/>
      </w:r>
      <w:r>
        <w:instrText>ADDIN CSL_CITATION { "citationItems" : [ { "id" : "ITEM-1", "itemData" : { "DOI" : "10.1111/j.1600-0706.2011.19910.x", "ISBN" : "1600-0706", "ISSN" : "00301299", "abstract" : "Although the behaviour of animals facing the conflicting demands of increasing foraging success and decreasing predation risk has been studied in many taxa, the response of pollinators to variations in both factors has only been studied in isolation. We compared visit rates of two pollinator species, hoverflies and honeybees, to 40 Chrysanthemum segetum patches in which we manipulated predation risk (patches with and without crab spiders) and nectar availability (rich and poor patches) using a full factorial design. Pollinators responded differently to the tradeoff between maximising intake rate and minimising predation risk: honeybees preferred rich safe patches and avoided poor risky patches while the number of hoverflies was highest at poor risky patches. Because honeybees were more susceptible to predation than hoverflies, our results suggest that, in the presence of competition for resources, less susceptible pollinators concentrate their foraging effort on riskier resources, where competition is less severe. Crab spiders had a negative effect on the rate at which inflorescences were visited by honeybees. This effect was mediated through changes in the foraging strategy of honeybees, and could, in principle, be reversed by increasing nectar productivity of inflorescences. Our study shows that both pollinator species responded simultaneously and differently to variations in food reward and predation risk, and highlights the importance of studying the foraging strategies of pollinators in order to fully understand how plant\u2013pollinator interactions are established", "author" : [ { "dropping-particle" : "", "family" : "Llandres", "given" : "Ana L.", "non-dropping-particle" : "", "parse-names" : false, "suffix" : "" }, { "dropping-particle" : "", "family" : "Mas", "given" : "Eva", "non-dropping-particle" : "De", "parse-names" : false, "suffix" : "" }, { "dropping-particle" : "", "family" : "Rodr\u00edguez-Giron\u00e9s", "given" : "Miguel A.", "non-dropping-particle" : "", "parse-names" : false, "suffix" : "" } ], "container-title" : "Oikos", "id" : "ITEM-1", "issued" : { "date-parts" : [ [ "2012" ] ] }, "page" : "687-696", "title" : "Response of pollinators to the tradeoff between resource acquisition and predator avoidance", "type" : "article-journal", "volume" : "121" }, "uris" : [ "http://www.mendeley.com/documents/?uuid=ded2c068-ca55-3a7a-ac14-6988bc1af092" ] } ], "mendeley" : { "formattedCitation" : "(Llandres et al. 2012)", "plainTextFormattedCitation" : "(Llandres et al. 2012)", "previouslyFormattedCitation" : "(Llandres et al. 2012)" }, "properties" : { "noteIndex" : 0 }, "schema" : "https://github.com/citation-style-language/schema/raw/master/csl-citation.json" }</w:instrText>
      </w:r>
      <w:r>
        <w:fldChar w:fldCharType="separate"/>
      </w:r>
      <w:r>
        <w:rPr>
          <w:noProof/>
        </w:rPr>
        <w:t>(Llandres et al. 2012)</w:t>
      </w:r>
      <w:r>
        <w:fldChar w:fldCharType="end"/>
      </w:r>
      <w:r>
        <w:t xml:space="preserve">. The depletion of floral resources on unoccupied flowers could be overwhelming the effect of floral occupants on bee foraging behaviors. If bees preferentially forage on unoccupied flowers, by the end of each day and the end of the trials, the resources available at occupied flowers would be substantially elevated relative to the unoccupied flowers. </w:t>
      </w:r>
    </w:p>
    <w:p w14:paraId="242287E3" w14:textId="127CCBD2" w:rsidR="000839C3" w:rsidRDefault="00B61500">
      <w:pPr>
        <w:spacing w:line="480" w:lineRule="auto"/>
        <w:ind w:firstLine="720"/>
        <w:rPr>
          <w:lang w:val="uz-Cyrl-UZ" w:eastAsia="uz-Cyrl-UZ" w:bidi="uz-Cyrl-UZ"/>
        </w:rPr>
      </w:pPr>
      <w:r>
        <w:t xml:space="preserve">Interestingly, landing, collecting pollen, and collecting nectar were equally likely to occur on occupied and unoccupied flowers, even during the shorter visits to beetle occupied flowers. Beetles on flowers, in contrast to ambush bugs, moved nearly constantly, a behavior that should make beetles visually obvious to bees given their sensitivity to moving stimuli </w:t>
      </w:r>
      <w:r>
        <w:fldChar w:fldCharType="begin" w:fldLock="1"/>
      </w:r>
      <w:r w:rsidR="00092257">
        <w:instrText>ADDIN CSL_CITATION { "citationItems" : [ { "id" : "ITEM-1", "itemData" : { "DOI" : "10.1016/j.pbi.2006.05.002", "ISSN" : "1369-5266", "author" : [ { "dropping-particle" : "", "family" : "Chittka", "given" : "Lars", "non-dropping-particle" : "", "parse-names" : false, "suffix" : "" }, { "dropping-particle" : "", "family" : "Raine", "given" : "Nigel E", "non-dropping-particle" : "", "parse-names" : false, "suffix" : "" } ], "container-title" : "Current Opinion in Plant Biology", "genre" : "article", "id" : "ITEM-1", "issue" : "4", "issued" : { "date-parts" : [ [ "2006", "8" ] ] }, "page" : "428-435", "title" : "Recognition of flowers by pollinators", "type" : "article-journal", "volume" : "9" }, "uris" : [ "http://www.mendeley.com/documents/?uuid=2704d266-3cb4-49d8-918a-742ef8d5e90e" ] }, { "id" : "ITEM-2", "itemData" : { "DOI" : "10.1017/S0006323196005002", "ISBN" : "1469-185X", "ISSN" : "00063231 (ISSN)", "PMID" : "3069", "abstract" : "The present article reviews recent and older literature on the spatial parameters that flowers display, as well as on the capacities of anthophilous insects to perceive and use these parameters for optimizing their foraging success. Although co-evolution of plants and pollinators has frequently been discussed with respect to floral colours and insect colour vision, it has rarely been assessed with respect to insect spatial vision and spatial floral cues, such as shape, pattern, size, contrast, symmetry, spatial frequency, contour density and orientation of contours. This review is an attempt to fill this gap. From experimental findings and observations on both flowers and insects, we arrive at the conclusion that all of the spatial and spatio-temporal parameters that flowers offer are relevant to the foraging task and are tuned to the insect's visual capacities and visually guided behaviour. We try, in addition, to indicate that temporal cues are closely related to spatial cues, and must therefore be included when flower-pollinator interactions are examined. We include results that show that colour vision and spatial vision have diverged over the course of evolution, particularly regarding the processing of spatio-temporal information, but that colour vision plays a role in the processing of spatial cues that are independent of temporal parameters. By presenting this review we hope to contribute to closer collaboration among scientists working in the vast fields of botany, ecology, evolution, ethology and sensory physiology", "author" : [ { "dropping-particle" : "", "family" : "Dafni", "given" : "a.", "non-dropping-particle" : "", "parse-names" : false, "suffix" : "" }, { "dropping-particle" : "", "family" : "Lehrer", "given" : "M.", "non-dropping-particle" : "", "parse-names" : false, "suffix" : "" }, { "dropping-particle" : "", "family" : "Kevan", "given" : "P. G.", "non-dropping-particle" : "", "parse-names" : false, "suffix" : "" } ], "container-title" : "Biological Reviews of the Cambridge Philosophical Society", "id" : "ITEM-2", "issued" : { "date-parts" : [ [ "1997" ] ] }, "page" : "239-282", "title" : "Spatial flower parameters and insect spatial vision", "type" : "article-journal", "volume" : "72" }, "uris" : [ "http://www.mendeley.com/documents/?uuid=600b4328-7242-4d77-9044-72b8f601698e" ] } ], "mendeley" : { "formattedCitation" : "(Dafni et al. 1997, Chittka and Raine 2006)", "plainTextFormattedCitation" : "(Dafni et al. 1997, Chittka and Raine 2006)", "previouslyFormattedCitation" : "(Dafni et al. 1997, Chittka and Raine 2006)" }, "properties" : { "noteIndex" : 0 }, "schema" : "https://github.com/citation-style-language/schema/raw/master/csl-citation.json" }</w:instrText>
      </w:r>
      <w:r>
        <w:fldChar w:fldCharType="separate"/>
      </w:r>
      <w:r>
        <w:rPr>
          <w:noProof/>
        </w:rPr>
        <w:t>(Dafni et al. 1997, Chittka and Raine 2006)</w:t>
      </w:r>
      <w:r>
        <w:fldChar w:fldCharType="end"/>
      </w:r>
      <w:r>
        <w:t xml:space="preserve">. That bees landed, collected pollen, and collected nectar at the same rates on flowers occupied or unoccupied by beetles or ambush bugs indicates that bees largely ignored floral occupants during visits. Ignoring the occupant before and after landing may be the best foraging strategy for the bee, as they gain access to more floral resources </w:t>
      </w:r>
      <w:r>
        <w:fldChar w:fldCharType="begin" w:fldLock="1"/>
      </w:r>
      <w:r>
        <w:instrText>ADDIN CSL_CITATION { "citationItems" : [ { "id" : "ITEM-1", "itemData" : { "DOI" : "10.1016/j.anbehav.2005.06.002", "ISBN" : "00033472", "ISSN" : "00033472", "PMID" : "1067", "abstract" : "Currency that most closely parallels individual fitness (e.g. Crone 2001). The fitness surrogate measured must represent a currency that directly impacts individual sur- vival or reproduction, and must not trade off with another relevant fitness currency. The fitness of a foraging necti- vore should be closely linked to its rate of resource collec- tion. Presumably, resource collection rate is higher in nectivores that can learn the difference between reward- ing and unrewarding flowers, and therefore make more accurate foraging decisions. Based on this line of reason- ing, accuracy (the proportion of choices that are correct) is frequently used as the variable of interest in tests of learning rate (e.g. bees: Menzel 1967; Dukas &amp; Real 1991; Dukas &amp;Waser 1994;Wittstock &amp; Menzel 1994; Du- kas 1995; Kunze &amp; Gumbert 2001; Ney-Nifle et al. 2001; Cnaani et al. 2003; Paldi et al. 2003; hummingbirds: Brown &amp; Gass 1993; Sutherland &amp; Gass 1995; lepidopter- ans: Stanton 1984; Kelber 1996). Accuracy is a reasonable measure in many experimental contexts, but a danger is present when accuracy is used as a surrogate for fitness in studies of function and evolution. Although accuracy is a logical surrogate for nectar collection rate when mis- takes have large time costs, it is not clear whether the time cost involved in making an accurate choice is always outweighed by the time cost of mistakes. O ne of the major challenges in conducting experi- ments in evolutionary ecology is selecting the", "author" : [ { "dropping-particle" : "", "family" : "Burns", "given" : "James G.", "non-dropping-particle" : "", "parse-names" : false, "suffix" : "" } ], "container-title" : "Animal Behaviour", "id" : "ITEM-1", "issue" : "6", "issued" : { "date-parts" : [ [ "2005" ] ] }, "page" : "1-5", "title" : "Impulsive bees forage better: The advantage of quick, sometimes inaccurate foraging decisions", "type" : "article-journal", "volume" : "70" }, "uris" : [ "http://www.mendeley.com/documents/?uuid=b977a345-9260-48a3-805f-1246c8a11258" ] } ], "mendeley" : { "formattedCitation" : "(Burns 2005)", "plainTextFormattedCitation" : "(Burns 2005)", "previouslyFormattedCitation" : "(Burns 2005)" }, "properties" : { "noteIndex" : 0 }, "schema" : "https://github.com/citation-style-language/schema/raw/master/csl-citation.json" }</w:instrText>
      </w:r>
      <w:r>
        <w:fldChar w:fldCharType="separate"/>
      </w:r>
      <w:r>
        <w:rPr>
          <w:noProof/>
        </w:rPr>
        <w:t>(Burns 2005)</w:t>
      </w:r>
      <w:r>
        <w:fldChar w:fldCharType="end"/>
      </w:r>
      <w:r>
        <w:t xml:space="preserve">.  Because bees did not discriminate between occupied and unoccupied flowers and spent less time on lower risk competitor occupied flowers (average visit duration to unoccupied flowers = 7.93 ± 2.94 seconds, visit duration to beetle occupied flowers = 1.35 ± 0.3 seconds), they may be pushed from relatively safe competitor occupied flowers to higher risk flowers occupied by predators. </w:t>
      </w:r>
    </w:p>
    <w:p w14:paraId="5BC3C8DC" w14:textId="77777777" w:rsidR="000839C3" w:rsidRDefault="00B61500">
      <w:pPr>
        <w:spacing w:line="480" w:lineRule="auto"/>
        <w:ind w:firstLine="720"/>
        <w:rPr>
          <w:lang w:val="uz-Cyrl-UZ" w:eastAsia="uz-Cyrl-UZ" w:bidi="uz-Cyrl-UZ"/>
        </w:rPr>
      </w:pPr>
      <w:r>
        <w:t xml:space="preserve">In summary, these results show that </w:t>
      </w:r>
      <w:del w:id="853" w:author="Deane" w:date="2017-05-11T11:45:00Z">
        <w:r>
          <w:delText xml:space="preserve">soldier beetles occupying flowers influence post-landing behaviors in solitary female bees. </w:delText>
        </w:r>
      </w:del>
      <w:ins w:id="854" w:author="Deane" w:date="2017-05-11T11:45:00Z">
        <w:r>
          <w:t>t</w:t>
        </w:r>
      </w:ins>
      <w:del w:id="855" w:author="Deane" w:date="2017-05-11T11:45:00Z">
        <w:r>
          <w:delText>T</w:delText>
        </w:r>
      </w:del>
      <w:r>
        <w:t>here appear to be few consequences for the bee for failing to identify an ambush bug or a beetle on a flower before landing. Even though the result of an ambush bug attack is fatal, attacks may not be sufficiently frequent to have an impact on foraging patterns in the field. In patches with abundant floral resources and few predators, the reduced amount of time bees spend on beetle occupied flowers may actually increase foraging efficiency, as bees leave flowers that have been depleted by beetles</w:t>
      </w:r>
      <w:del w:id="856" w:author="Deane" w:date="2017-05-11T11:46:00Z">
        <w:r>
          <w:delText>,</w:delText>
        </w:r>
      </w:del>
      <w:r>
        <w:t xml:space="preserve"> for other flowers. The foraging strategy of female solitary bees may thus be to largely ignore floral occupants when assessing floral characteristics and respond to floral occupants as necessary after landing. In the broader biological context, these results </w:t>
      </w:r>
      <w:del w:id="857" w:author="Deane" w:date="2017-05-11T11:46:00Z">
        <w:r>
          <w:delText xml:space="preserve">imply </w:delText>
        </w:r>
      </w:del>
      <w:ins w:id="858" w:author="Deane" w:date="2017-05-11T11:46:00Z">
        <w:r>
          <w:t xml:space="preserve">suggest </w:t>
        </w:r>
      </w:ins>
      <w:r>
        <w:t>that interference competitors have a larger effect on bee foraging behaviors than predators. Such an effect may lead to increased dispersal of bees in the landscape, potentially increasing pollen</w:t>
      </w:r>
      <w:del w:id="859" w:author="Deane" w:date="2017-05-11T11:47:00Z">
        <w:r>
          <w:delText xml:space="preserve"> transport and the likelihood of entering predator occupied space</w:delText>
        </w:r>
      </w:del>
      <w:ins w:id="860" w:author="Deane" w:date="2017-05-11T11:47:00Z">
        <w:r>
          <w:t xml:space="preserve"> </w:t>
        </w:r>
        <w:commentRangeStart w:id="861"/>
        <w:r>
          <w:t>transport</w:t>
        </w:r>
      </w:ins>
      <w:commentRangeEnd w:id="861"/>
      <w:ins w:id="862" w:author="Deane" w:date="2017-05-11T11:49:00Z">
        <w:r>
          <w:rPr>
            <w:rStyle w:val="CommentReference"/>
          </w:rPr>
          <w:commentReference w:id="861"/>
        </w:r>
      </w:ins>
      <w:r>
        <w:t>.</w:t>
      </w:r>
    </w:p>
    <w:p w14:paraId="00FD7F03" w14:textId="77777777" w:rsidR="000839C3" w:rsidRDefault="000839C3">
      <w:pPr>
        <w:spacing w:line="480" w:lineRule="auto"/>
        <w:ind w:firstLine="720"/>
        <w:rPr>
          <w:lang w:val="uz-Cyrl-UZ" w:eastAsia="uz-Cyrl-UZ" w:bidi="uz-Cyrl-UZ"/>
        </w:rPr>
      </w:pPr>
    </w:p>
    <w:p w14:paraId="17FE3676" w14:textId="77777777" w:rsidR="000839C3" w:rsidRDefault="000839C3">
      <w:pPr>
        <w:spacing w:line="480" w:lineRule="auto"/>
        <w:ind w:firstLine="720"/>
        <w:rPr>
          <w:lang w:val="uz-Cyrl-UZ" w:eastAsia="uz-Cyrl-UZ" w:bidi="uz-Cyrl-UZ"/>
        </w:rPr>
      </w:pPr>
    </w:p>
    <w:p w14:paraId="0E7C1255" w14:textId="77777777" w:rsidR="000839C3" w:rsidRDefault="00B61500">
      <w:pPr>
        <w:spacing w:line="480" w:lineRule="auto"/>
        <w:rPr>
          <w:lang w:val="uz-Cyrl-UZ" w:eastAsia="uz-Cyrl-UZ" w:bidi="uz-Cyrl-UZ"/>
        </w:rPr>
      </w:pPr>
      <w:del w:id="863" w:author="Deane" w:date="2017-05-11T10:35:00Z">
        <w:r>
          <w:delText>Acknowledgments.  We thank Travis Bildahl, Tom Lemeuix, Janice Harvey, and Silas Tittes for help with the experiments and the Animal Behavior Reading Group at the University of Colorado Boulder, the Plant Insect Group of Washington D.C., the Bowers laboratory at the University of Colorado and Adrian Carper for comments on previous versions of this manuscript.  This research was supported by a grant from the Department of Ecology and Evolutionary Biology at the University of Colorado and a grant from the USDA (# 2012-04195) to M. Jamieson, D. Bowers and A. Norton.</w:delText>
        </w:r>
      </w:del>
    </w:p>
    <w:p w14:paraId="48D7EE1B" w14:textId="77777777" w:rsidR="000839C3" w:rsidRDefault="00B61500">
      <w:pPr>
        <w:rPr>
          <w:lang w:val="uz-Cyrl-UZ" w:eastAsia="uz-Cyrl-UZ" w:bidi="uz-Cyrl-UZ"/>
        </w:rPr>
      </w:pPr>
      <w:r>
        <w:br w:type="page"/>
      </w:r>
    </w:p>
    <w:p w14:paraId="1ED64BE1" w14:textId="77777777" w:rsidR="000839C3" w:rsidRDefault="00B61500">
      <w:pPr>
        <w:spacing w:line="480" w:lineRule="auto"/>
        <w:jc w:val="center"/>
        <w:rPr>
          <w:ins w:id="864" w:author="Adrian" w:date="2017-06-14T10:33:00Z"/>
          <w:lang w:val="uz-Cyrl-UZ" w:eastAsia="uz-Cyrl-UZ" w:bidi="uz-Cyrl-UZ"/>
        </w:rPr>
      </w:pPr>
      <w:r>
        <w:t>References</w:t>
      </w:r>
    </w:p>
    <w:p w14:paraId="1E29AC3D" w14:textId="77777777" w:rsidR="000839C3" w:rsidRDefault="00B61500">
      <w:pPr>
        <w:spacing w:line="480" w:lineRule="auto"/>
        <w:jc w:val="center"/>
        <w:rPr>
          <w:ins w:id="865" w:author="Adrian" w:date="2017-06-14T10:35:00Z"/>
          <w:rFonts w:ascii="Segoe UI" w:hAnsi="Segoe UI"/>
          <w:sz w:val="18"/>
          <w:lang w:val="uz-Cyrl-UZ" w:eastAsia="uz-Cyrl-UZ" w:bidi="uz-Cyrl-UZ"/>
        </w:rPr>
      </w:pPr>
      <w:ins w:id="866" w:author="Adrian" w:date="2017-06-14T10:33:00Z">
        <w:r>
          <w:rPr>
            <w:rFonts w:ascii="Segoe UI" w:hAnsi="Segoe UI"/>
            <w:sz w:val="18"/>
          </w:rPr>
          <w:t xml:space="preserve">Aizen, M.A., Garibaldi, L.A., Cunningham, S.A., &amp; Klein, A.M. (2009) How much does agriculture depend on pollinators? Lessons from long-term trends in crop production. </w:t>
        </w:r>
        <w:r>
          <w:rPr>
            <w:rFonts w:ascii="Segoe UI" w:hAnsi="Segoe UI"/>
            <w:i/>
            <w:iCs/>
            <w:sz w:val="18"/>
          </w:rPr>
          <w:t>Annals of Botany</w:t>
        </w:r>
        <w:r>
          <w:rPr>
            <w:rFonts w:ascii="Segoe UI" w:hAnsi="Segoe UI"/>
            <w:sz w:val="18"/>
          </w:rPr>
          <w:t>.</w:t>
        </w:r>
      </w:ins>
    </w:p>
    <w:p w14:paraId="3FC16E29" w14:textId="77777777" w:rsidR="000839C3" w:rsidRDefault="00B61500">
      <w:pPr>
        <w:rPr>
          <w:ins w:id="867" w:author="Adrian" w:date="2017-06-14T12:56:00Z"/>
          <w:rFonts w:ascii="Segoe UI" w:hAnsi="Segoe UI"/>
          <w:sz w:val="18"/>
          <w:lang w:val="uz-Cyrl-UZ" w:eastAsia="uz-Cyrl-UZ" w:bidi="uz-Cyrl-UZ"/>
        </w:rPr>
      </w:pPr>
      <w:ins w:id="868" w:author="Adrian" w:date="2017-06-14T10:35:00Z">
        <w:r>
          <w:rPr>
            <w:rFonts w:ascii="Segoe UI" w:hAnsi="Segoe UI"/>
            <w:sz w:val="18"/>
          </w:rPr>
          <w:t xml:space="preserve">Davila, Y.C., Elle, E., Vamosi, J.C., Hermanutz, L., Kerr, J.T., Lortie, C.J., Westwood, A.R., Woodcock, T.S., &amp; Worley, A.C. (2012) Ecosystem services of pollinator diversity: a review of the relationship with pollen limitation of plant reproduction. </w:t>
        </w:r>
        <w:r>
          <w:rPr>
            <w:rFonts w:ascii="Segoe UI" w:hAnsi="Segoe UI"/>
            <w:i/>
            <w:iCs/>
            <w:sz w:val="18"/>
          </w:rPr>
          <w:t>Botany-Botanique</w:t>
        </w:r>
        <w:r>
          <w:rPr>
            <w:rFonts w:ascii="Segoe UI" w:hAnsi="Segoe UI"/>
            <w:sz w:val="18"/>
          </w:rPr>
          <w:t xml:space="preserve">, </w:t>
        </w:r>
        <w:r>
          <w:rPr>
            <w:rFonts w:ascii="Segoe UI" w:hAnsi="Segoe UI"/>
            <w:b/>
            <w:bCs/>
            <w:sz w:val="18"/>
          </w:rPr>
          <w:t>90</w:t>
        </w:r>
        <w:r>
          <w:rPr>
            <w:rFonts w:ascii="Segoe UI" w:hAnsi="Segoe UI"/>
            <w:sz w:val="18"/>
          </w:rPr>
          <w:t>, 535-543.</w:t>
        </w:r>
      </w:ins>
    </w:p>
    <w:p w14:paraId="7AABF81A" w14:textId="77777777" w:rsidR="000839C3" w:rsidRDefault="000839C3">
      <w:pPr>
        <w:rPr>
          <w:ins w:id="869" w:author="Adrian" w:date="2017-06-14T12:55:00Z"/>
          <w:rFonts w:ascii="Segoe UI" w:hAnsi="Segoe UI"/>
          <w:sz w:val="18"/>
          <w:lang w:val="uz-Cyrl-UZ" w:eastAsia="uz-Cyrl-UZ" w:bidi="uz-Cyrl-UZ"/>
        </w:rPr>
      </w:pPr>
    </w:p>
    <w:p w14:paraId="3259FC26" w14:textId="77777777" w:rsidR="000839C3" w:rsidRDefault="00B61500">
      <w:pPr>
        <w:rPr>
          <w:ins w:id="870" w:author="Adrian" w:date="2017-06-14T10:35:00Z"/>
          <w:rFonts w:ascii="Segoe UI" w:hAnsi="Segoe UI"/>
          <w:sz w:val="18"/>
          <w:lang w:val="uz-Cyrl-UZ" w:eastAsia="uz-Cyrl-UZ" w:bidi="uz-Cyrl-UZ"/>
        </w:rPr>
      </w:pPr>
      <w:ins w:id="871" w:author="Adrian" w:date="2017-06-14T12:56:00Z">
        <w:r>
          <w:rPr>
            <w:rFonts w:ascii="Segoe UI" w:hAnsi="Segoe UI"/>
            <w:sz w:val="18"/>
          </w:rPr>
          <w:t xml:space="preserve">Higginson, A.D., Ruxton, G.D., &amp; Skelhorn, J. (2010) The impact of flower-dwelling predators on host plant reproductive success. </w:t>
        </w:r>
        <w:r>
          <w:rPr>
            <w:rFonts w:ascii="Segoe UI" w:hAnsi="Segoe UI"/>
            <w:i/>
            <w:iCs/>
            <w:sz w:val="18"/>
          </w:rPr>
          <w:t>Oecologia</w:t>
        </w:r>
        <w:r>
          <w:rPr>
            <w:rFonts w:ascii="Segoe UI" w:hAnsi="Segoe UI"/>
            <w:sz w:val="18"/>
          </w:rPr>
          <w:t xml:space="preserve">, </w:t>
        </w:r>
        <w:r>
          <w:rPr>
            <w:rFonts w:ascii="Segoe UI" w:hAnsi="Segoe UI"/>
            <w:b/>
            <w:bCs/>
            <w:sz w:val="18"/>
          </w:rPr>
          <w:t>164</w:t>
        </w:r>
        <w:r>
          <w:rPr>
            <w:rFonts w:ascii="Segoe UI" w:hAnsi="Segoe UI"/>
            <w:sz w:val="18"/>
          </w:rPr>
          <w:t>, 411-421.</w:t>
        </w:r>
      </w:ins>
    </w:p>
    <w:p w14:paraId="412B1DA3" w14:textId="77777777" w:rsidR="000839C3" w:rsidRDefault="000839C3">
      <w:pPr>
        <w:spacing w:line="480" w:lineRule="auto"/>
        <w:jc w:val="center"/>
        <w:rPr>
          <w:lang w:val="uz-Cyrl-UZ" w:eastAsia="uz-Cyrl-UZ" w:bidi="uz-Cyrl-UZ"/>
        </w:rPr>
      </w:pPr>
    </w:p>
    <w:p w14:paraId="2E1CDC45" w14:textId="77777777" w:rsidR="000839C3" w:rsidRDefault="00B61500">
      <w:pPr>
        <w:spacing w:line="480" w:lineRule="auto"/>
        <w:ind w:left="480" w:hanging="480"/>
        <w:rPr>
          <w:lang w:val="uz-Cyrl-UZ" w:eastAsia="uz-Cyrl-UZ" w:bidi="uz-Cyrl-UZ"/>
        </w:rPr>
      </w:pPr>
      <w:r>
        <w:t xml:space="preserve">Balduf, W. V. 1943. Third annotated list of </w:t>
      </w:r>
      <w:r>
        <w:rPr>
          <w:i/>
          <w:iCs/>
        </w:rPr>
        <w:t>Phymata</w:t>
      </w:r>
      <w:r>
        <w:t xml:space="preserve"> prey records. The Ohio Journal of Science 43:74–78.</w:t>
      </w:r>
    </w:p>
    <w:p w14:paraId="243B05AE" w14:textId="77777777" w:rsidR="000839C3" w:rsidRDefault="00B61500">
      <w:pPr>
        <w:spacing w:line="480" w:lineRule="auto"/>
        <w:ind w:left="480" w:hanging="480"/>
        <w:rPr>
          <w:lang w:val="uz-Cyrl-UZ" w:eastAsia="uz-Cyrl-UZ" w:bidi="uz-Cyrl-UZ"/>
        </w:rPr>
      </w:pPr>
      <w:r>
        <w:t>Bates, D., M. Maechler, B. M. Bolker, and S. Walker. 2014. {lme4}: Linear mixed-effects models using Eigen and S4.</w:t>
      </w:r>
    </w:p>
    <w:p w14:paraId="0755AA0C" w14:textId="77777777" w:rsidR="000839C3" w:rsidRDefault="00B61500">
      <w:pPr>
        <w:spacing w:line="480" w:lineRule="auto"/>
        <w:ind w:left="480" w:hanging="480"/>
        <w:rPr>
          <w:lang w:val="uz-Cyrl-UZ" w:eastAsia="uz-Cyrl-UZ" w:bidi="uz-Cyrl-UZ"/>
        </w:rPr>
      </w:pPr>
      <w:r>
        <w:t>Burns, J. G. 2005. Impulsive bees forage better: The advantage of quick, sometimes inaccurate foraging decisions. Animal Behaviour 70:1–5.</w:t>
      </w:r>
    </w:p>
    <w:p w14:paraId="7C694CEC" w14:textId="77777777" w:rsidR="000839C3" w:rsidRDefault="00B61500">
      <w:pPr>
        <w:spacing w:line="480" w:lineRule="auto"/>
        <w:ind w:left="480" w:hanging="480"/>
        <w:rPr>
          <w:lang w:val="uz-Cyrl-UZ" w:eastAsia="uz-Cyrl-UZ" w:bidi="uz-Cyrl-UZ"/>
        </w:rPr>
      </w:pPr>
      <w:r>
        <w:t>Chittka, L., and N. E. Raine. 2006. Recognition of flowers by pollinators. Current Opinion in Plant Biology 9:428–435.</w:t>
      </w:r>
    </w:p>
    <w:p w14:paraId="6EB8ED45" w14:textId="77777777" w:rsidR="000839C3" w:rsidRDefault="00B61500">
      <w:pPr>
        <w:spacing w:line="480" w:lineRule="auto"/>
        <w:ind w:left="480" w:hanging="480"/>
        <w:rPr>
          <w:lang w:val="uz-Cyrl-UZ" w:eastAsia="uz-Cyrl-UZ" w:bidi="uz-Cyrl-UZ"/>
        </w:rPr>
      </w:pPr>
      <w:r>
        <w:t>Dafni,  a., M. Lehrer, and P. G. Kevan. 1997. Spatial flower parameters and insect spatial vision. Biological Reviews of the Cambridge Philosophical Society 72:239–282.</w:t>
      </w:r>
    </w:p>
    <w:p w14:paraId="477373DD" w14:textId="77777777" w:rsidR="000839C3" w:rsidRDefault="00B61500">
      <w:pPr>
        <w:spacing w:line="480" w:lineRule="auto"/>
        <w:ind w:left="480" w:hanging="480"/>
        <w:rPr>
          <w:lang w:val="uz-Cyrl-UZ" w:eastAsia="uz-Cyrl-UZ" w:bidi="uz-Cyrl-UZ"/>
        </w:rPr>
      </w:pPr>
      <w:r>
        <w:t>Dawson, E. H., and L. Chittka. 2014. Bumblebees (</w:t>
      </w:r>
      <w:r>
        <w:rPr>
          <w:i/>
        </w:rPr>
        <w:t>Bombus terrestris</w:t>
      </w:r>
      <w:r>
        <w:t>) use social information as an indicator of safety in dangerous environments. Proceedings of the Royal Society B: Biological Sciences b-biological sciences 281:20133174.</w:t>
      </w:r>
    </w:p>
    <w:p w14:paraId="3330D29B" w14:textId="77777777" w:rsidR="000839C3" w:rsidRDefault="00B61500">
      <w:pPr>
        <w:spacing w:line="480" w:lineRule="auto"/>
        <w:ind w:left="480" w:hanging="480"/>
        <w:rPr>
          <w:lang w:val="uz-Cyrl-UZ" w:eastAsia="uz-Cyrl-UZ" w:bidi="uz-Cyrl-UZ"/>
        </w:rPr>
      </w:pPr>
      <w:r>
        <w:t>Dukas, R. 2001a. Effects of perceived danger on flower choice by bees. Ecology letters 4:327–333.</w:t>
      </w:r>
    </w:p>
    <w:p w14:paraId="730C5EAB" w14:textId="77777777" w:rsidR="000839C3" w:rsidRDefault="00B61500">
      <w:pPr>
        <w:spacing w:line="480" w:lineRule="auto"/>
        <w:ind w:left="480" w:hanging="480"/>
        <w:rPr>
          <w:lang w:val="uz-Cyrl-UZ" w:eastAsia="uz-Cyrl-UZ" w:bidi="uz-Cyrl-UZ"/>
        </w:rPr>
      </w:pPr>
      <w:r>
        <w:t>Dukas, R. 2001b. Effects of perceived danger on flower choice by bees. Ecology Letters 4:327–333.</w:t>
      </w:r>
    </w:p>
    <w:p w14:paraId="3C98C892" w14:textId="77777777" w:rsidR="000839C3" w:rsidRDefault="00B61500">
      <w:pPr>
        <w:spacing w:line="480" w:lineRule="auto"/>
        <w:ind w:left="480" w:hanging="480"/>
        <w:rPr>
          <w:lang w:val="uz-Cyrl-UZ" w:eastAsia="uz-Cyrl-UZ" w:bidi="uz-Cyrl-UZ"/>
        </w:rPr>
      </w:pPr>
      <w:r>
        <w:t xml:space="preserve">Elliott, N., and W. Elliott. 1994. Recognition and avoidance of the predator </w:t>
      </w:r>
      <w:r>
        <w:rPr>
          <w:i/>
          <w:iCs/>
        </w:rPr>
        <w:t>Phymata americana</w:t>
      </w:r>
      <w:r>
        <w:t xml:space="preserve"> Melin on </w:t>
      </w:r>
      <w:r>
        <w:rPr>
          <w:i/>
          <w:iCs/>
        </w:rPr>
        <w:t>Solidago odora</w:t>
      </w:r>
      <w:r>
        <w:t xml:space="preserve"> Ait . by late season floral visitors. American Midland Naturalist 131:378–380.</w:t>
      </w:r>
    </w:p>
    <w:p w14:paraId="4C536C05" w14:textId="77777777" w:rsidR="000839C3" w:rsidRDefault="00B61500">
      <w:pPr>
        <w:spacing w:line="480" w:lineRule="auto"/>
        <w:ind w:left="480" w:hanging="480"/>
        <w:rPr>
          <w:lang w:val="uz-Cyrl-UZ" w:eastAsia="uz-Cyrl-UZ" w:bidi="uz-Cyrl-UZ"/>
        </w:rPr>
      </w:pPr>
      <w:r>
        <w:t>Greco, C. F., and P. G. Kevan. 1994. Contrasting patch choosing by anthophilous ambush predators: vegetation and floral cues for decisions by a crab spider (</w:t>
      </w:r>
      <w:r>
        <w:rPr>
          <w:i/>
          <w:iCs/>
        </w:rPr>
        <w:t>Misumena vatia</w:t>
      </w:r>
      <w:r>
        <w:t>) and males and females of an ambush bug (</w:t>
      </w:r>
      <w:r>
        <w:rPr>
          <w:i/>
          <w:iCs/>
        </w:rPr>
        <w:t>Phymata americana</w:t>
      </w:r>
      <w:r>
        <w:t>). Canadian Journal of Zoology 72:1583–1588.</w:t>
      </w:r>
    </w:p>
    <w:p w14:paraId="3763D3A2" w14:textId="77777777" w:rsidR="000839C3" w:rsidRDefault="00B61500">
      <w:pPr>
        <w:spacing w:line="480" w:lineRule="auto"/>
        <w:ind w:left="480" w:hanging="480"/>
        <w:rPr>
          <w:lang w:val="uz-Cyrl-UZ" w:eastAsia="uz-Cyrl-UZ" w:bidi="uz-Cyrl-UZ"/>
        </w:rPr>
      </w:pPr>
      <w:r>
        <w:t>Hanna, C., D. Foote, and C. Kremen. 2014. Competitive impacts of an invasive nectar thief on plant-pollinator mutualisms. Ecology 95:1622–1632.</w:t>
      </w:r>
    </w:p>
    <w:p w14:paraId="0BBAC333" w14:textId="77777777" w:rsidR="000839C3" w:rsidRDefault="00B61500">
      <w:pPr>
        <w:spacing w:line="480" w:lineRule="auto"/>
        <w:ind w:left="480" w:hanging="480"/>
        <w:rPr>
          <w:lang w:val="uz-Cyrl-UZ" w:eastAsia="uz-Cyrl-UZ" w:bidi="uz-Cyrl-UZ"/>
        </w:rPr>
      </w:pPr>
      <w:r>
        <w:t>Heiling, A. M., K. Cheng, and M. E. Herberstein. 2004. Exploitation of floral signals by crab spiders (</w:t>
      </w:r>
      <w:r>
        <w:rPr>
          <w:i/>
          <w:iCs/>
        </w:rPr>
        <w:t>Thomisus spectabilis</w:t>
      </w:r>
      <w:r>
        <w:t>, Thomisidae). Behavioral Ecology 15:321–326.</w:t>
      </w:r>
    </w:p>
    <w:p w14:paraId="16DF2ABC" w14:textId="77777777" w:rsidR="000839C3" w:rsidRDefault="00B61500">
      <w:pPr>
        <w:spacing w:line="480" w:lineRule="auto"/>
        <w:ind w:left="480" w:hanging="480"/>
        <w:rPr>
          <w:lang w:val="uz-Cyrl-UZ" w:eastAsia="uz-Cyrl-UZ" w:bidi="uz-Cyrl-UZ"/>
        </w:rPr>
      </w:pPr>
      <w:r>
        <w:t xml:space="preserve">Heiser Jr., C. B. 1947. Hybridization between the sunflower species </w:t>
      </w:r>
      <w:r>
        <w:rPr>
          <w:i/>
          <w:iCs/>
        </w:rPr>
        <w:t>Helianthus annuus</w:t>
      </w:r>
      <w:r>
        <w:t xml:space="preserve"> and </w:t>
      </w:r>
      <w:r>
        <w:rPr>
          <w:i/>
          <w:iCs/>
        </w:rPr>
        <w:t>H. petiolaris</w:t>
      </w:r>
      <w:r>
        <w:t>. Evolution 1:249–262.</w:t>
      </w:r>
    </w:p>
    <w:p w14:paraId="0A773269" w14:textId="77777777" w:rsidR="000839C3" w:rsidRDefault="00B61500">
      <w:pPr>
        <w:spacing w:line="480" w:lineRule="auto"/>
        <w:ind w:left="480" w:hanging="480"/>
        <w:rPr>
          <w:lang w:val="uz-Cyrl-UZ" w:eastAsia="uz-Cyrl-UZ" w:bidi="uz-Cyrl-UZ"/>
        </w:rPr>
      </w:pPr>
      <w:r>
        <w:t>Hurd, P. D., W. E. Laberge, and E. G. Linsley. 1980. Prinicipal sunflower bees of North America with emphasis on the southwestern United States (Hymenoptera: Apoidea). Smithsonian Contributions to Zoology 310:1 - 158.</w:t>
      </w:r>
    </w:p>
    <w:p w14:paraId="19D59DE5" w14:textId="77777777" w:rsidR="000839C3" w:rsidRDefault="00B61500">
      <w:pPr>
        <w:spacing w:line="480" w:lineRule="auto"/>
        <w:ind w:left="480" w:hanging="480"/>
        <w:rPr>
          <w:lang w:val="uz-Cyrl-UZ" w:eastAsia="uz-Cyrl-UZ" w:bidi="uz-Cyrl-UZ"/>
        </w:rPr>
      </w:pPr>
      <w:r>
        <w:t>Ings, T. C., and L. Chittka. 2008. Speed-accuracy tradeoffs and false alarms in bee responses to cryptic predators. Current Biology 18:1520–1524.</w:t>
      </w:r>
    </w:p>
    <w:p w14:paraId="33171310" w14:textId="77777777" w:rsidR="000839C3" w:rsidRDefault="00B61500">
      <w:pPr>
        <w:spacing w:line="480" w:lineRule="auto"/>
        <w:ind w:left="480" w:hanging="480"/>
        <w:rPr>
          <w:lang w:val="uz-Cyrl-UZ" w:eastAsia="uz-Cyrl-UZ" w:bidi="uz-Cyrl-UZ"/>
        </w:rPr>
      </w:pPr>
      <w:r>
        <w:t>Ings, T. C., M. Y. Wang, and L. Chittka. 2012. Colour-independent shape recognition of cryptic predators by bumblebees. Behavioral Ecology and Sociobiology 66:487–496.</w:t>
      </w:r>
    </w:p>
    <w:p w14:paraId="1743217C" w14:textId="77777777" w:rsidR="000839C3" w:rsidRDefault="00B61500">
      <w:pPr>
        <w:spacing w:line="480" w:lineRule="auto"/>
        <w:ind w:left="480" w:hanging="480"/>
        <w:rPr>
          <w:lang w:val="uz-Cyrl-UZ" w:eastAsia="uz-Cyrl-UZ" w:bidi="uz-Cyrl-UZ"/>
        </w:rPr>
      </w:pPr>
      <w:r>
        <w:t>Jones, E. I. 2010. Optimal foraging when predation risk increases with patch resources: an analysis of pollinators and ambush predators. Oikos 119:835–840.</w:t>
      </w:r>
    </w:p>
    <w:p w14:paraId="05684F44" w14:textId="77777777" w:rsidR="000839C3" w:rsidRDefault="00B61500">
      <w:pPr>
        <w:spacing w:line="480" w:lineRule="auto"/>
        <w:ind w:left="480" w:hanging="480"/>
        <w:rPr>
          <w:lang w:val="uz-Cyrl-UZ" w:eastAsia="uz-Cyrl-UZ" w:bidi="uz-Cyrl-UZ"/>
        </w:rPr>
      </w:pPr>
      <w:r>
        <w:t>Kacelnik, A., and C. El Mouden. 2013. Triumphs and trials of the risk paradigm. Animal Behaviour 86:1117–1129.</w:t>
      </w:r>
    </w:p>
    <w:p w14:paraId="0DB5A68B" w14:textId="77777777" w:rsidR="000839C3" w:rsidRDefault="00B61500">
      <w:pPr>
        <w:spacing w:line="480" w:lineRule="auto"/>
        <w:ind w:left="480" w:hanging="480"/>
        <w:rPr>
          <w:lang w:val="uz-Cyrl-UZ" w:eastAsia="uz-Cyrl-UZ" w:bidi="uz-Cyrl-UZ"/>
        </w:rPr>
      </w:pPr>
      <w:r>
        <w:t>Llandres, A. L., E. De Mas, and M. A. Rodríguez-Gironés. 2012. Response of pollinators to the tradeoff between resource acquisition and predator avoidance. Oikos 121:687–696.</w:t>
      </w:r>
    </w:p>
    <w:p w14:paraId="0CC2D6E0" w14:textId="77777777" w:rsidR="000839C3" w:rsidRDefault="00B61500">
      <w:pPr>
        <w:spacing w:line="480" w:lineRule="auto"/>
        <w:ind w:left="480" w:hanging="480"/>
        <w:rPr>
          <w:lang w:val="uz-Cyrl-UZ" w:eastAsia="uz-Cyrl-UZ" w:bidi="uz-Cyrl-UZ"/>
        </w:rPr>
      </w:pPr>
      <w:r>
        <w:t xml:space="preserve">Mason, L. G. 1977. Prey preferences and ecological sexual dimorphism in </w:t>
      </w:r>
      <w:r>
        <w:rPr>
          <w:i/>
          <w:iCs/>
        </w:rPr>
        <w:t>Phymata americana</w:t>
      </w:r>
      <w:r>
        <w:t xml:space="preserve"> Melin. American Midland Naturalist 97:293-299.</w:t>
      </w:r>
    </w:p>
    <w:p w14:paraId="29BA0194" w14:textId="77777777" w:rsidR="000839C3" w:rsidRDefault="00B61500">
      <w:pPr>
        <w:spacing w:line="480" w:lineRule="auto"/>
        <w:ind w:left="480" w:hanging="480"/>
        <w:rPr>
          <w:lang w:val="uz-Cyrl-UZ" w:eastAsia="uz-Cyrl-UZ" w:bidi="uz-Cyrl-UZ"/>
        </w:rPr>
      </w:pPr>
      <w:r>
        <w:t>Peacor, S. D., and E. E. Werner. 2001. The contribution of trait-mediated indirect effects to the net effects of a predator. Proceedings of the National Academy of Sciences of the United States of America 98:3904–3908.</w:t>
      </w:r>
    </w:p>
    <w:p w14:paraId="5FDB5910" w14:textId="77777777" w:rsidR="000839C3" w:rsidRDefault="00B61500">
      <w:pPr>
        <w:spacing w:line="480" w:lineRule="auto"/>
        <w:ind w:left="480" w:hanging="480"/>
        <w:rPr>
          <w:lang w:val="uz-Cyrl-UZ" w:eastAsia="uz-Cyrl-UZ" w:bidi="uz-Cyrl-UZ"/>
        </w:rPr>
      </w:pPr>
      <w:r>
        <w:t xml:space="preserve">Rausher, M. D., and N. L. Fowler. 1979. Intersexual aggression and nectar defense in </w:t>
      </w:r>
      <w:r>
        <w:rPr>
          <w:i/>
          <w:iCs/>
        </w:rPr>
        <w:t>Chauliognathus distinguendus</w:t>
      </w:r>
      <w:r>
        <w:t xml:space="preserve"> (Coleoptera: Cantharidae). Biotropica 11:96-100.</w:t>
      </w:r>
    </w:p>
    <w:p w14:paraId="7CF4B3E5" w14:textId="77777777" w:rsidR="000839C3" w:rsidRDefault="00B61500">
      <w:pPr>
        <w:spacing w:line="480" w:lineRule="auto"/>
        <w:ind w:left="480" w:hanging="480"/>
        <w:rPr>
          <w:lang w:val="uz-Cyrl-UZ" w:eastAsia="uz-Cyrl-UZ" w:bidi="uz-Cyrl-UZ"/>
        </w:rPr>
      </w:pPr>
      <w:r>
        <w:t>Rodríguez-Gironés, M. a., and J. Bosch. 2012. Effects of body size and sociality on the anti-predator behaviour of foraging bees. Oikos 121:1473–1482.</w:t>
      </w:r>
    </w:p>
    <w:p w14:paraId="52A64669" w14:textId="77777777" w:rsidR="000839C3" w:rsidRDefault="00B61500">
      <w:pPr>
        <w:spacing w:line="480" w:lineRule="auto"/>
        <w:ind w:left="480" w:hanging="480"/>
        <w:rPr>
          <w:lang w:val="uz-Cyrl-UZ" w:eastAsia="uz-Cyrl-UZ" w:bidi="uz-Cyrl-UZ"/>
        </w:rPr>
      </w:pPr>
      <w:r>
        <w:t>Rogers, S. R., P. Cajamarca, D. R. Tarpy, and H. J. Burrack. 2013. Honey bees and bumble bees respond differently to inter- and intra-specific encounters. Apidologie 44:621–629.</w:t>
      </w:r>
    </w:p>
    <w:p w14:paraId="4FE80B7A" w14:textId="77777777" w:rsidR="000839C3" w:rsidRDefault="00B61500">
      <w:pPr>
        <w:spacing w:line="480" w:lineRule="auto"/>
        <w:ind w:left="480" w:hanging="480"/>
        <w:rPr>
          <w:lang w:val="uz-Cyrl-UZ" w:eastAsia="uz-Cyrl-UZ" w:bidi="uz-Cyrl-UZ"/>
        </w:rPr>
      </w:pPr>
      <w:r>
        <w:t>Scott, V., J. Ascher, T. Griswold, and C. Nufio. 2011. The bees of Colorado. University of Colorado Museum of Natural History, Boulder, Co.</w:t>
      </w:r>
    </w:p>
    <w:p w14:paraId="140D1F4A" w14:textId="77777777" w:rsidR="000839C3" w:rsidRDefault="00B61500">
      <w:pPr>
        <w:rPr>
          <w:ins w:id="872" w:author="Adrian" w:date="2017-06-14T10:13:00Z"/>
          <w:rFonts w:ascii="Segoe UI" w:hAnsi="Segoe UI"/>
          <w:sz w:val="18"/>
          <w:lang w:val="uz-Cyrl-UZ" w:eastAsia="uz-Cyrl-UZ" w:bidi="uz-Cyrl-UZ"/>
        </w:rPr>
      </w:pPr>
      <w:ins w:id="873" w:author="Adrian" w:date="2017-06-14T10:13:00Z">
        <w:r>
          <w:rPr>
            <w:rFonts w:ascii="Segoe UI" w:hAnsi="Segoe UI"/>
            <w:sz w:val="18"/>
          </w:rPr>
          <w:t xml:space="preserve">Wootton, J.T. (1994) The nature and consequences of indirect effects in ecological communities. </w:t>
        </w:r>
        <w:r>
          <w:rPr>
            <w:rFonts w:ascii="Segoe UI" w:hAnsi="Segoe UI"/>
            <w:i/>
            <w:iCs/>
            <w:sz w:val="18"/>
          </w:rPr>
          <w:t>Annual Review of Ecology And Systematics</w:t>
        </w:r>
        <w:r>
          <w:rPr>
            <w:rFonts w:ascii="Segoe UI" w:hAnsi="Segoe UI"/>
            <w:sz w:val="18"/>
          </w:rPr>
          <w:t xml:space="preserve">, </w:t>
        </w:r>
        <w:r>
          <w:rPr>
            <w:rFonts w:ascii="Segoe UI" w:hAnsi="Segoe UI"/>
            <w:b/>
            <w:bCs/>
            <w:sz w:val="18"/>
          </w:rPr>
          <w:t>25</w:t>
        </w:r>
        <w:r>
          <w:rPr>
            <w:rFonts w:ascii="Segoe UI" w:hAnsi="Segoe UI"/>
            <w:sz w:val="18"/>
          </w:rPr>
          <w:t>, 443-466.</w:t>
        </w:r>
      </w:ins>
    </w:p>
    <w:p w14:paraId="567616CC" w14:textId="77777777" w:rsidR="000839C3" w:rsidRDefault="000839C3">
      <w:pPr>
        <w:spacing w:line="480" w:lineRule="auto"/>
        <w:ind w:left="480" w:hanging="480"/>
        <w:rPr>
          <w:ins w:id="874" w:author="Adrian" w:date="2017-06-14T10:25:00Z"/>
          <w:lang w:val="uz-Cyrl-UZ" w:eastAsia="uz-Cyrl-UZ" w:bidi="uz-Cyrl-UZ"/>
        </w:rPr>
      </w:pPr>
    </w:p>
    <w:p w14:paraId="0B5583CD" w14:textId="77777777" w:rsidR="000839C3" w:rsidRDefault="00B61500">
      <w:pPr>
        <w:spacing w:line="480" w:lineRule="auto"/>
        <w:ind w:left="480" w:hanging="480"/>
        <w:rPr>
          <w:ins w:id="875" w:author="Adrian" w:date="2017-06-14T10:22:00Z"/>
          <w:lang w:val="uz-Cyrl-UZ" w:eastAsia="uz-Cyrl-UZ" w:bidi="uz-Cyrl-UZ"/>
        </w:rPr>
      </w:pPr>
      <w:ins w:id="876" w:author="Adrian" w:date="2017-06-14T10:25:00Z">
        <w:r>
          <w:rPr>
            <w:rFonts w:ascii="Segoe UI" w:hAnsi="Segoe UI"/>
            <w:sz w:val="18"/>
          </w:rPr>
          <w:t xml:space="preserve">Leibold, M.A. (1996) A graphical model of keystone predators in food webs: Trophic regulation of abundance, incidence, and diversity patterns in communities. </w:t>
        </w:r>
        <w:r>
          <w:rPr>
            <w:rFonts w:ascii="Segoe UI" w:hAnsi="Segoe UI"/>
            <w:i/>
            <w:iCs/>
            <w:sz w:val="18"/>
          </w:rPr>
          <w:t>American Naturalist</w:t>
        </w:r>
        <w:r>
          <w:rPr>
            <w:rFonts w:ascii="Segoe UI" w:hAnsi="Segoe UI"/>
            <w:sz w:val="18"/>
          </w:rPr>
          <w:t xml:space="preserve">, </w:t>
        </w:r>
        <w:r>
          <w:rPr>
            <w:rFonts w:ascii="Segoe UI" w:hAnsi="Segoe UI"/>
            <w:b/>
            <w:bCs/>
            <w:sz w:val="18"/>
          </w:rPr>
          <w:t>147</w:t>
        </w:r>
        <w:r>
          <w:rPr>
            <w:rFonts w:ascii="Segoe UI" w:hAnsi="Segoe UI"/>
            <w:sz w:val="18"/>
          </w:rPr>
          <w:t>, 784-812.</w:t>
        </w:r>
      </w:ins>
    </w:p>
    <w:p w14:paraId="6AAE1454" w14:textId="77777777" w:rsidR="000839C3" w:rsidRDefault="00B61500">
      <w:pPr>
        <w:spacing w:line="480" w:lineRule="auto"/>
        <w:ind w:left="480" w:hanging="480"/>
        <w:rPr>
          <w:ins w:id="877" w:author="Adrian" w:date="2017-06-14T11:02:00Z"/>
          <w:rFonts w:ascii="Segoe UI" w:hAnsi="Segoe UI"/>
          <w:sz w:val="18"/>
          <w:lang w:val="uz-Cyrl-UZ" w:eastAsia="uz-Cyrl-UZ" w:bidi="uz-Cyrl-UZ"/>
        </w:rPr>
      </w:pPr>
      <w:ins w:id="878" w:author="Adrian" w:date="2017-06-14T10:22:00Z">
        <w:r>
          <w:rPr>
            <w:rFonts w:ascii="Segoe UI" w:hAnsi="Segoe UI"/>
            <w:sz w:val="18"/>
          </w:rPr>
          <w:t xml:space="preserve">Menge, B.A. (1995) INDIRECT EFFECTS IN MARINE ROCKY INTERTIDAL INTERACTION WEBS - PATTERNS AND IMPORTANCE. </w:t>
        </w:r>
        <w:r>
          <w:rPr>
            <w:rFonts w:ascii="Segoe UI" w:hAnsi="Segoe UI"/>
            <w:i/>
            <w:iCs/>
            <w:sz w:val="18"/>
          </w:rPr>
          <w:t>Ecological Monographs</w:t>
        </w:r>
        <w:r>
          <w:rPr>
            <w:rFonts w:ascii="Segoe UI" w:hAnsi="Segoe UI"/>
            <w:sz w:val="18"/>
          </w:rPr>
          <w:t xml:space="preserve">, </w:t>
        </w:r>
        <w:r>
          <w:rPr>
            <w:rFonts w:ascii="Segoe UI" w:hAnsi="Segoe UI"/>
            <w:b/>
            <w:bCs/>
            <w:sz w:val="18"/>
          </w:rPr>
          <w:t>65</w:t>
        </w:r>
        <w:r>
          <w:rPr>
            <w:rFonts w:ascii="Segoe UI" w:hAnsi="Segoe UI"/>
            <w:sz w:val="18"/>
          </w:rPr>
          <w:t>, 21-74.</w:t>
        </w:r>
      </w:ins>
    </w:p>
    <w:p w14:paraId="334ED7F2" w14:textId="77777777" w:rsidR="000839C3" w:rsidRDefault="00B61500">
      <w:pPr>
        <w:spacing w:line="480" w:lineRule="auto"/>
        <w:ind w:left="480" w:hanging="480"/>
        <w:rPr>
          <w:ins w:id="879" w:author="Adrian" w:date="2017-06-14T10:28:00Z"/>
          <w:rFonts w:ascii="Segoe UI" w:hAnsi="Segoe UI"/>
          <w:sz w:val="18"/>
          <w:lang w:val="uz-Cyrl-UZ" w:eastAsia="uz-Cyrl-UZ" w:bidi="uz-Cyrl-UZ"/>
        </w:rPr>
      </w:pPr>
      <w:ins w:id="880" w:author="Adrian" w:date="2017-06-14T11:02:00Z">
        <w:r>
          <w:rPr>
            <w:rFonts w:ascii="Segoe UI" w:hAnsi="Segoe UI"/>
            <w:sz w:val="18"/>
          </w:rPr>
          <w:t xml:space="preserve">Minckley, R.L., Wcislo, W.T., Yanega, D., &amp; Buchmann, S.L. (1994) BEHAVIOR AND PHENOLOGY OF A SPECIALIST BEE (DIEUNOMIA) AND SUNFLOWER (HELIANTHUS) POLLEN AVAILABILITY. </w:t>
        </w:r>
        <w:r>
          <w:rPr>
            <w:rFonts w:ascii="Segoe UI" w:hAnsi="Segoe UI"/>
            <w:i/>
            <w:iCs/>
            <w:sz w:val="18"/>
          </w:rPr>
          <w:t>Ecology</w:t>
        </w:r>
        <w:r>
          <w:rPr>
            <w:rFonts w:ascii="Segoe UI" w:hAnsi="Segoe UI"/>
            <w:sz w:val="18"/>
          </w:rPr>
          <w:t xml:space="preserve">, </w:t>
        </w:r>
        <w:r>
          <w:rPr>
            <w:rFonts w:ascii="Segoe UI" w:hAnsi="Segoe UI"/>
            <w:b/>
            <w:bCs/>
            <w:sz w:val="18"/>
          </w:rPr>
          <w:t>75</w:t>
        </w:r>
        <w:r>
          <w:rPr>
            <w:rFonts w:ascii="Segoe UI" w:hAnsi="Segoe UI"/>
            <w:sz w:val="18"/>
          </w:rPr>
          <w:t>, 1406-1419.</w:t>
        </w:r>
      </w:ins>
    </w:p>
    <w:p w14:paraId="72BF3B4C" w14:textId="77777777" w:rsidR="000839C3" w:rsidRDefault="00B61500">
      <w:pPr>
        <w:rPr>
          <w:ins w:id="881" w:author="Adrian" w:date="2017-06-14T10:28:00Z"/>
          <w:rFonts w:ascii="Segoe UI" w:hAnsi="Segoe UI"/>
          <w:sz w:val="18"/>
          <w:lang w:val="uz-Cyrl-UZ" w:eastAsia="uz-Cyrl-UZ" w:bidi="uz-Cyrl-UZ"/>
        </w:rPr>
      </w:pPr>
      <w:ins w:id="882" w:author="Adrian" w:date="2017-06-14T10:28:00Z">
        <w:r>
          <w:rPr>
            <w:rFonts w:ascii="Segoe UI" w:hAnsi="Segoe UI"/>
            <w:sz w:val="18"/>
          </w:rPr>
          <w:t xml:space="preserve">Peckarsky, B.L., Abrams, P.A., Bolnick, D.I., Dill, L.M., Grabowski, J.H., Luttbeg, B., Orrock, J.L., Peacor, S.D., Preisser, E.L., Schmitz, O.J., &amp; Trussell, G.C. (2008) Revisiting the classics: Considering nonconsumptive effects in textbook examples of predator-prey interactions. </w:t>
        </w:r>
        <w:r>
          <w:rPr>
            <w:rFonts w:ascii="Segoe UI" w:hAnsi="Segoe UI"/>
            <w:i/>
            <w:iCs/>
            <w:sz w:val="18"/>
          </w:rPr>
          <w:t>Ecology</w:t>
        </w:r>
        <w:r>
          <w:rPr>
            <w:rFonts w:ascii="Segoe UI" w:hAnsi="Segoe UI"/>
            <w:sz w:val="18"/>
          </w:rPr>
          <w:t xml:space="preserve">, </w:t>
        </w:r>
        <w:r>
          <w:rPr>
            <w:rFonts w:ascii="Segoe UI" w:hAnsi="Segoe UI"/>
            <w:b/>
            <w:bCs/>
            <w:sz w:val="18"/>
          </w:rPr>
          <w:t>89</w:t>
        </w:r>
        <w:r>
          <w:rPr>
            <w:rFonts w:ascii="Segoe UI" w:hAnsi="Segoe UI"/>
            <w:sz w:val="18"/>
          </w:rPr>
          <w:t>, 2416-2425.</w:t>
        </w:r>
      </w:ins>
    </w:p>
    <w:p w14:paraId="2D52D164" w14:textId="77777777" w:rsidR="000839C3" w:rsidRDefault="000839C3">
      <w:pPr>
        <w:spacing w:line="480" w:lineRule="auto"/>
        <w:ind w:left="480" w:hanging="480"/>
        <w:rPr>
          <w:lang w:val="uz-Cyrl-UZ" w:eastAsia="uz-Cyrl-UZ" w:bidi="uz-Cyrl-UZ"/>
        </w:rPr>
      </w:pPr>
    </w:p>
    <w:p w14:paraId="5D37A9B1" w14:textId="77777777" w:rsidR="000839C3" w:rsidRDefault="000839C3">
      <w:pPr>
        <w:spacing w:line="480" w:lineRule="auto"/>
        <w:ind w:left="480" w:hanging="480"/>
        <w:rPr>
          <w:lang w:val="uz-Cyrl-UZ" w:eastAsia="uz-Cyrl-UZ" w:bidi="uz-Cyrl-UZ"/>
        </w:rPr>
      </w:pPr>
    </w:p>
    <w:p w14:paraId="3B75C644" w14:textId="77777777" w:rsidR="000839C3" w:rsidRDefault="000839C3">
      <w:pPr>
        <w:spacing w:line="480" w:lineRule="auto"/>
        <w:ind w:left="480" w:hanging="480"/>
        <w:rPr>
          <w:lang w:val="uz-Cyrl-UZ" w:eastAsia="uz-Cyrl-UZ" w:bidi="uz-Cyrl-UZ"/>
        </w:rPr>
      </w:pPr>
    </w:p>
    <w:p w14:paraId="3043E5D0" w14:textId="77777777" w:rsidR="000839C3" w:rsidRDefault="000839C3">
      <w:pPr>
        <w:spacing w:line="480" w:lineRule="auto"/>
        <w:ind w:left="480" w:hanging="480"/>
        <w:rPr>
          <w:lang w:val="uz-Cyrl-UZ" w:eastAsia="uz-Cyrl-UZ" w:bidi="uz-Cyrl-UZ"/>
        </w:rPr>
      </w:pPr>
    </w:p>
    <w:p w14:paraId="37D41E80" w14:textId="77777777" w:rsidR="000839C3" w:rsidRDefault="000839C3">
      <w:pPr>
        <w:spacing w:line="480" w:lineRule="auto"/>
        <w:ind w:left="480" w:hanging="480"/>
        <w:rPr>
          <w:lang w:val="uz-Cyrl-UZ" w:eastAsia="uz-Cyrl-UZ" w:bidi="uz-Cyrl-UZ"/>
        </w:rPr>
      </w:pPr>
    </w:p>
    <w:p w14:paraId="5FA2E858" w14:textId="77777777" w:rsidR="000839C3" w:rsidRDefault="000839C3">
      <w:pPr>
        <w:spacing w:line="480" w:lineRule="auto"/>
        <w:ind w:left="480" w:hanging="480"/>
        <w:rPr>
          <w:lang w:val="uz-Cyrl-UZ" w:eastAsia="uz-Cyrl-UZ" w:bidi="uz-Cyrl-UZ"/>
        </w:rPr>
      </w:pPr>
    </w:p>
    <w:p w14:paraId="07B85BA1" w14:textId="77777777" w:rsidR="000839C3" w:rsidRDefault="000839C3">
      <w:pPr>
        <w:spacing w:line="480" w:lineRule="auto"/>
        <w:ind w:left="480" w:hanging="480"/>
        <w:rPr>
          <w:lang w:val="uz-Cyrl-UZ" w:eastAsia="uz-Cyrl-UZ" w:bidi="uz-Cyrl-UZ"/>
        </w:rPr>
      </w:pPr>
    </w:p>
    <w:p w14:paraId="469FD2EE" w14:textId="77777777" w:rsidR="000839C3" w:rsidRDefault="000839C3">
      <w:pPr>
        <w:spacing w:line="480" w:lineRule="auto"/>
        <w:ind w:left="480" w:hanging="480"/>
        <w:rPr>
          <w:lang w:val="uz-Cyrl-UZ" w:eastAsia="uz-Cyrl-UZ" w:bidi="uz-Cyrl-UZ"/>
        </w:rPr>
      </w:pPr>
    </w:p>
    <w:p w14:paraId="7C6BCB13" w14:textId="77777777" w:rsidR="000839C3" w:rsidRDefault="000839C3">
      <w:pPr>
        <w:spacing w:line="480" w:lineRule="auto"/>
        <w:rPr>
          <w:lang w:val="uz-Cyrl-UZ" w:eastAsia="uz-Cyrl-UZ" w:bidi="uz-Cyrl-UZ"/>
        </w:rPr>
        <w:sectPr w:rsidR="000839C3">
          <w:headerReference w:type="default" r:id="rId10"/>
          <w:footerReference w:type="default" r:id="rId11"/>
          <w:pgSz w:w="12240" w:h="15840"/>
          <w:pgMar w:top="1440" w:right="1440" w:bottom="1440" w:left="1440" w:header="720" w:footer="720" w:gutter="0"/>
          <w:cols w:space="720"/>
        </w:sectPr>
      </w:pPr>
    </w:p>
    <w:p w14:paraId="4E5A9734" w14:textId="77777777" w:rsidR="000839C3" w:rsidRDefault="000839C3">
      <w:pPr>
        <w:spacing w:line="480" w:lineRule="auto"/>
        <w:rPr>
          <w:lang w:val="uz-Cyrl-UZ" w:eastAsia="uz-Cyrl-UZ" w:bidi="uz-Cyrl-UZ"/>
        </w:rPr>
      </w:pPr>
    </w:p>
    <w:tbl>
      <w:tblPr>
        <w:tblW w:w="12616" w:type="dxa"/>
        <w:tblLook w:val="04A0" w:firstRow="1" w:lastRow="0" w:firstColumn="1" w:lastColumn="0" w:noHBand="0" w:noVBand="1"/>
      </w:tblPr>
      <w:tblGrid>
        <w:gridCol w:w="1604"/>
        <w:gridCol w:w="1117"/>
        <w:gridCol w:w="1402"/>
        <w:gridCol w:w="1444"/>
        <w:gridCol w:w="789"/>
        <w:gridCol w:w="867"/>
        <w:gridCol w:w="894"/>
        <w:gridCol w:w="894"/>
        <w:gridCol w:w="741"/>
        <w:gridCol w:w="964"/>
        <w:gridCol w:w="964"/>
        <w:gridCol w:w="936"/>
      </w:tblGrid>
      <w:tr w:rsidR="000839C3" w14:paraId="021B45D0" w14:textId="77777777">
        <w:trPr>
          <w:trHeight w:val="360"/>
        </w:trPr>
        <w:tc>
          <w:tcPr>
            <w:tcW w:w="0" w:type="auto"/>
            <w:tcBorders>
              <w:bottom w:val="single" w:sz="0" w:space="0" w:color="000000"/>
            </w:tcBorders>
            <w:vAlign w:val="bottom"/>
          </w:tcPr>
          <w:p w14:paraId="0467971C"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151CD242"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0DBAF39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81F918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4E1E4E7E"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7BB613EF"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327A1B3"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2731CD3" w14:textId="77777777" w:rsidR="000839C3" w:rsidRDefault="00B61500">
            <w:pPr>
              <w:spacing w:before="36" w:after="36"/>
              <w:jc w:val="right"/>
              <w:rPr>
                <w:lang w:val="uz-Cyrl-UZ" w:eastAsia="uz-Cyrl-UZ" w:bidi="uz-Cyrl-UZ"/>
              </w:rPr>
            </w:pPr>
            <w:r>
              <w:t>Attack</w:t>
            </w:r>
          </w:p>
        </w:tc>
        <w:tc>
          <w:tcPr>
            <w:tcW w:w="0" w:type="auto"/>
            <w:tcBorders>
              <w:bottom w:val="single" w:sz="0" w:space="0" w:color="000000"/>
            </w:tcBorders>
            <w:vAlign w:val="bottom"/>
          </w:tcPr>
          <w:p w14:paraId="4525D1D3"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56EF5934"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373DF9A8"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5F9F6CBC" w14:textId="77777777" w:rsidR="000839C3" w:rsidRDefault="00B61500">
            <w:pPr>
              <w:spacing w:before="36" w:after="36"/>
              <w:jc w:val="right"/>
              <w:rPr>
                <w:lang w:val="uz-Cyrl-UZ" w:eastAsia="uz-Cyrl-UZ" w:bidi="uz-Cyrl-UZ"/>
              </w:rPr>
            </w:pPr>
            <w:r>
              <w:t>Absent</w:t>
            </w:r>
          </w:p>
        </w:tc>
      </w:tr>
      <w:tr w:rsidR="000839C3" w14:paraId="2E4FC452" w14:textId="77777777">
        <w:trPr>
          <w:trHeight w:val="345"/>
        </w:trPr>
        <w:tc>
          <w:tcPr>
            <w:tcW w:w="0" w:type="auto"/>
          </w:tcPr>
          <w:p w14:paraId="6B51E40C" w14:textId="77777777" w:rsidR="000839C3" w:rsidRDefault="00B61500">
            <w:pPr>
              <w:spacing w:before="36" w:after="36"/>
              <w:rPr>
                <w:i/>
                <w:lang w:val="uz-Cyrl-UZ" w:eastAsia="uz-Cyrl-UZ" w:bidi="uz-Cyrl-UZ"/>
              </w:rPr>
            </w:pPr>
            <w:r>
              <w:rPr>
                <w:i/>
              </w:rPr>
              <w:t>Agapostemon</w:t>
            </w:r>
          </w:p>
        </w:tc>
        <w:tc>
          <w:tcPr>
            <w:tcW w:w="0" w:type="auto"/>
          </w:tcPr>
          <w:p w14:paraId="3FA69600" w14:textId="77777777" w:rsidR="000839C3" w:rsidRDefault="00B61500">
            <w:pPr>
              <w:spacing w:before="36" w:after="36"/>
              <w:rPr>
                <w:lang w:val="uz-Cyrl-UZ" w:eastAsia="uz-Cyrl-UZ" w:bidi="uz-Cyrl-UZ"/>
              </w:rPr>
            </w:pPr>
            <w:r>
              <w:t>Solitary</w:t>
            </w:r>
          </w:p>
        </w:tc>
        <w:tc>
          <w:tcPr>
            <w:tcW w:w="0" w:type="auto"/>
          </w:tcPr>
          <w:p w14:paraId="74D54F4B" w14:textId="77777777" w:rsidR="000839C3" w:rsidRDefault="00B61500">
            <w:pPr>
              <w:spacing w:before="36" w:after="36"/>
              <w:jc w:val="right"/>
              <w:rPr>
                <w:lang w:val="uz-Cyrl-UZ" w:eastAsia="uz-Cyrl-UZ" w:bidi="uz-Cyrl-UZ"/>
              </w:rPr>
            </w:pPr>
            <w:r>
              <w:t>1</w:t>
            </w:r>
          </w:p>
        </w:tc>
        <w:tc>
          <w:tcPr>
            <w:tcW w:w="0" w:type="auto"/>
          </w:tcPr>
          <w:p w14:paraId="364FF385" w14:textId="77777777" w:rsidR="000839C3" w:rsidRDefault="00B61500">
            <w:pPr>
              <w:spacing w:before="36" w:after="36"/>
              <w:jc w:val="right"/>
              <w:rPr>
                <w:lang w:val="uz-Cyrl-UZ" w:eastAsia="uz-Cyrl-UZ" w:bidi="uz-Cyrl-UZ"/>
              </w:rPr>
            </w:pPr>
            <w:r>
              <w:t>0.33</w:t>
            </w:r>
          </w:p>
        </w:tc>
        <w:tc>
          <w:tcPr>
            <w:tcW w:w="0" w:type="auto"/>
          </w:tcPr>
          <w:p w14:paraId="343E1826" w14:textId="77777777" w:rsidR="000839C3" w:rsidRDefault="00B61500">
            <w:pPr>
              <w:spacing w:before="36" w:after="36"/>
              <w:jc w:val="right"/>
              <w:rPr>
                <w:lang w:val="uz-Cyrl-UZ" w:eastAsia="uz-Cyrl-UZ" w:bidi="uz-Cyrl-UZ"/>
              </w:rPr>
            </w:pPr>
            <w:r>
              <w:t>-</w:t>
            </w:r>
          </w:p>
        </w:tc>
        <w:tc>
          <w:tcPr>
            <w:tcW w:w="0" w:type="auto"/>
          </w:tcPr>
          <w:p w14:paraId="4D3133AF" w14:textId="77777777" w:rsidR="000839C3" w:rsidRDefault="00B61500">
            <w:pPr>
              <w:spacing w:before="36" w:after="36"/>
              <w:jc w:val="right"/>
              <w:rPr>
                <w:lang w:val="uz-Cyrl-UZ" w:eastAsia="uz-Cyrl-UZ" w:bidi="uz-Cyrl-UZ"/>
              </w:rPr>
            </w:pPr>
            <w:r>
              <w:t>0</w:t>
            </w:r>
          </w:p>
        </w:tc>
        <w:tc>
          <w:tcPr>
            <w:tcW w:w="0" w:type="auto"/>
          </w:tcPr>
          <w:p w14:paraId="73989E28" w14:textId="77777777" w:rsidR="000839C3" w:rsidRDefault="00B61500">
            <w:pPr>
              <w:spacing w:before="36" w:after="36"/>
              <w:jc w:val="right"/>
              <w:rPr>
                <w:lang w:val="uz-Cyrl-UZ" w:eastAsia="uz-Cyrl-UZ" w:bidi="uz-Cyrl-UZ"/>
              </w:rPr>
            </w:pPr>
            <w:r>
              <w:t>0</w:t>
            </w:r>
          </w:p>
        </w:tc>
        <w:tc>
          <w:tcPr>
            <w:tcW w:w="0" w:type="auto"/>
          </w:tcPr>
          <w:p w14:paraId="40F85FB7" w14:textId="77777777" w:rsidR="000839C3" w:rsidRDefault="00B61500">
            <w:pPr>
              <w:spacing w:before="36" w:after="36"/>
              <w:jc w:val="right"/>
              <w:rPr>
                <w:lang w:val="uz-Cyrl-UZ" w:eastAsia="uz-Cyrl-UZ" w:bidi="uz-Cyrl-UZ"/>
              </w:rPr>
            </w:pPr>
            <w:r>
              <w:t>0</w:t>
            </w:r>
          </w:p>
        </w:tc>
        <w:tc>
          <w:tcPr>
            <w:tcW w:w="0" w:type="auto"/>
          </w:tcPr>
          <w:p w14:paraId="137CBAA3" w14:textId="77777777" w:rsidR="000839C3" w:rsidRDefault="00B61500">
            <w:pPr>
              <w:spacing w:before="36" w:after="36"/>
              <w:jc w:val="right"/>
              <w:rPr>
                <w:lang w:val="uz-Cyrl-UZ" w:eastAsia="uz-Cyrl-UZ" w:bidi="uz-Cyrl-UZ"/>
              </w:rPr>
            </w:pPr>
            <w:r>
              <w:t>0</w:t>
            </w:r>
          </w:p>
        </w:tc>
        <w:tc>
          <w:tcPr>
            <w:tcW w:w="0" w:type="auto"/>
          </w:tcPr>
          <w:p w14:paraId="3310B9CF" w14:textId="77777777" w:rsidR="000839C3" w:rsidRDefault="00B61500">
            <w:pPr>
              <w:spacing w:before="36" w:after="36"/>
              <w:jc w:val="right"/>
              <w:rPr>
                <w:lang w:val="uz-Cyrl-UZ" w:eastAsia="uz-Cyrl-UZ" w:bidi="uz-Cyrl-UZ"/>
              </w:rPr>
            </w:pPr>
            <w:r>
              <w:t>1</w:t>
            </w:r>
          </w:p>
        </w:tc>
        <w:tc>
          <w:tcPr>
            <w:tcW w:w="0" w:type="auto"/>
          </w:tcPr>
          <w:p w14:paraId="23B515B0" w14:textId="77777777" w:rsidR="000839C3" w:rsidRDefault="00B61500">
            <w:pPr>
              <w:spacing w:before="36" w:after="36"/>
              <w:jc w:val="right"/>
              <w:rPr>
                <w:lang w:val="uz-Cyrl-UZ" w:eastAsia="uz-Cyrl-UZ" w:bidi="uz-Cyrl-UZ"/>
              </w:rPr>
            </w:pPr>
            <w:r>
              <w:t>0</w:t>
            </w:r>
          </w:p>
        </w:tc>
        <w:tc>
          <w:tcPr>
            <w:tcW w:w="0" w:type="auto"/>
          </w:tcPr>
          <w:p w14:paraId="750DD275" w14:textId="77777777" w:rsidR="000839C3" w:rsidRDefault="00B61500">
            <w:pPr>
              <w:spacing w:before="36" w:after="36"/>
              <w:jc w:val="right"/>
              <w:rPr>
                <w:lang w:val="uz-Cyrl-UZ" w:eastAsia="uz-Cyrl-UZ" w:bidi="uz-Cyrl-UZ"/>
              </w:rPr>
            </w:pPr>
            <w:r>
              <w:t>1</w:t>
            </w:r>
          </w:p>
        </w:tc>
      </w:tr>
      <w:tr w:rsidR="000839C3" w14:paraId="57493DA1" w14:textId="77777777">
        <w:trPr>
          <w:trHeight w:val="360"/>
        </w:trPr>
        <w:tc>
          <w:tcPr>
            <w:tcW w:w="0" w:type="auto"/>
          </w:tcPr>
          <w:p w14:paraId="452B5455" w14:textId="77777777" w:rsidR="000839C3" w:rsidRDefault="00B61500">
            <w:pPr>
              <w:spacing w:before="36" w:after="36"/>
              <w:rPr>
                <w:i/>
                <w:lang w:val="uz-Cyrl-UZ" w:eastAsia="uz-Cyrl-UZ" w:bidi="uz-Cyrl-UZ"/>
              </w:rPr>
            </w:pPr>
            <w:r>
              <w:rPr>
                <w:i/>
              </w:rPr>
              <w:t>Andrena</w:t>
            </w:r>
          </w:p>
        </w:tc>
        <w:tc>
          <w:tcPr>
            <w:tcW w:w="0" w:type="auto"/>
          </w:tcPr>
          <w:p w14:paraId="2A4F12DA" w14:textId="77777777" w:rsidR="000839C3" w:rsidRDefault="00B61500">
            <w:pPr>
              <w:spacing w:before="36" w:after="36"/>
              <w:rPr>
                <w:lang w:val="uz-Cyrl-UZ" w:eastAsia="uz-Cyrl-UZ" w:bidi="uz-Cyrl-UZ"/>
              </w:rPr>
            </w:pPr>
            <w:r>
              <w:t>Solitary</w:t>
            </w:r>
          </w:p>
        </w:tc>
        <w:tc>
          <w:tcPr>
            <w:tcW w:w="0" w:type="auto"/>
          </w:tcPr>
          <w:p w14:paraId="36930419" w14:textId="77777777" w:rsidR="000839C3" w:rsidRDefault="00B61500">
            <w:pPr>
              <w:spacing w:before="36" w:after="36"/>
              <w:jc w:val="right"/>
              <w:rPr>
                <w:lang w:val="uz-Cyrl-UZ" w:eastAsia="uz-Cyrl-UZ" w:bidi="uz-Cyrl-UZ"/>
              </w:rPr>
            </w:pPr>
            <w:r>
              <w:t>18</w:t>
            </w:r>
          </w:p>
        </w:tc>
        <w:tc>
          <w:tcPr>
            <w:tcW w:w="0" w:type="auto"/>
          </w:tcPr>
          <w:p w14:paraId="4110F0D3" w14:textId="77777777" w:rsidR="000839C3" w:rsidRDefault="00B61500">
            <w:pPr>
              <w:spacing w:before="36" w:after="36"/>
              <w:jc w:val="right"/>
              <w:rPr>
                <w:lang w:val="uz-Cyrl-UZ" w:eastAsia="uz-Cyrl-UZ" w:bidi="uz-Cyrl-UZ"/>
              </w:rPr>
            </w:pPr>
            <w:r>
              <w:t>2.55</w:t>
            </w:r>
          </w:p>
        </w:tc>
        <w:tc>
          <w:tcPr>
            <w:tcW w:w="0" w:type="auto"/>
          </w:tcPr>
          <w:p w14:paraId="41F39BE7" w14:textId="77777777" w:rsidR="000839C3" w:rsidRDefault="00B61500">
            <w:pPr>
              <w:spacing w:before="36" w:after="36"/>
              <w:jc w:val="right"/>
              <w:rPr>
                <w:lang w:val="uz-Cyrl-UZ" w:eastAsia="uz-Cyrl-UZ" w:bidi="uz-Cyrl-UZ"/>
              </w:rPr>
            </w:pPr>
            <w:r>
              <w:t>1.52</w:t>
            </w:r>
          </w:p>
        </w:tc>
        <w:tc>
          <w:tcPr>
            <w:tcW w:w="0" w:type="auto"/>
          </w:tcPr>
          <w:p w14:paraId="39B0D12C" w14:textId="77777777" w:rsidR="000839C3" w:rsidRDefault="00B61500">
            <w:pPr>
              <w:spacing w:before="36" w:after="36"/>
              <w:jc w:val="right"/>
              <w:rPr>
                <w:lang w:val="uz-Cyrl-UZ" w:eastAsia="uz-Cyrl-UZ" w:bidi="uz-Cyrl-UZ"/>
              </w:rPr>
            </w:pPr>
            <w:r>
              <w:t>3</w:t>
            </w:r>
          </w:p>
        </w:tc>
        <w:tc>
          <w:tcPr>
            <w:tcW w:w="0" w:type="auto"/>
          </w:tcPr>
          <w:p w14:paraId="4F55602C" w14:textId="77777777" w:rsidR="000839C3" w:rsidRDefault="00B61500">
            <w:pPr>
              <w:spacing w:before="36" w:after="36"/>
              <w:jc w:val="right"/>
              <w:rPr>
                <w:lang w:val="uz-Cyrl-UZ" w:eastAsia="uz-Cyrl-UZ" w:bidi="uz-Cyrl-UZ"/>
              </w:rPr>
            </w:pPr>
            <w:r>
              <w:t>5</w:t>
            </w:r>
          </w:p>
        </w:tc>
        <w:tc>
          <w:tcPr>
            <w:tcW w:w="0" w:type="auto"/>
          </w:tcPr>
          <w:p w14:paraId="19575400" w14:textId="77777777" w:rsidR="000839C3" w:rsidRDefault="00B61500">
            <w:pPr>
              <w:spacing w:before="36" w:after="36"/>
              <w:jc w:val="right"/>
              <w:rPr>
                <w:lang w:val="uz-Cyrl-UZ" w:eastAsia="uz-Cyrl-UZ" w:bidi="uz-Cyrl-UZ"/>
              </w:rPr>
            </w:pPr>
            <w:r>
              <w:t>0</w:t>
            </w:r>
          </w:p>
        </w:tc>
        <w:tc>
          <w:tcPr>
            <w:tcW w:w="0" w:type="auto"/>
          </w:tcPr>
          <w:p w14:paraId="463E3993" w14:textId="77777777" w:rsidR="000839C3" w:rsidRDefault="00B61500">
            <w:pPr>
              <w:spacing w:before="36" w:after="36"/>
              <w:jc w:val="right"/>
              <w:rPr>
                <w:lang w:val="uz-Cyrl-UZ" w:eastAsia="uz-Cyrl-UZ" w:bidi="uz-Cyrl-UZ"/>
              </w:rPr>
            </w:pPr>
            <w:r>
              <w:t>14</w:t>
            </w:r>
          </w:p>
        </w:tc>
        <w:tc>
          <w:tcPr>
            <w:tcW w:w="0" w:type="auto"/>
          </w:tcPr>
          <w:p w14:paraId="5C33915F" w14:textId="77777777" w:rsidR="000839C3" w:rsidRDefault="00B61500">
            <w:pPr>
              <w:spacing w:before="36" w:after="36"/>
              <w:jc w:val="right"/>
              <w:rPr>
                <w:lang w:val="uz-Cyrl-UZ" w:eastAsia="uz-Cyrl-UZ" w:bidi="uz-Cyrl-UZ"/>
              </w:rPr>
            </w:pPr>
            <w:r>
              <w:t>4</w:t>
            </w:r>
          </w:p>
        </w:tc>
        <w:tc>
          <w:tcPr>
            <w:tcW w:w="0" w:type="auto"/>
          </w:tcPr>
          <w:p w14:paraId="415CC29A" w14:textId="77777777" w:rsidR="000839C3" w:rsidRDefault="00B61500">
            <w:pPr>
              <w:spacing w:before="36" w:after="36"/>
              <w:jc w:val="right"/>
              <w:rPr>
                <w:lang w:val="uz-Cyrl-UZ" w:eastAsia="uz-Cyrl-UZ" w:bidi="uz-Cyrl-UZ"/>
              </w:rPr>
            </w:pPr>
            <w:r>
              <w:t>8</w:t>
            </w:r>
          </w:p>
        </w:tc>
        <w:tc>
          <w:tcPr>
            <w:tcW w:w="0" w:type="auto"/>
          </w:tcPr>
          <w:p w14:paraId="1EA266AA" w14:textId="77777777" w:rsidR="000839C3" w:rsidRDefault="00B61500">
            <w:pPr>
              <w:spacing w:before="36" w:after="36"/>
              <w:jc w:val="right"/>
              <w:rPr>
                <w:lang w:val="uz-Cyrl-UZ" w:eastAsia="uz-Cyrl-UZ" w:bidi="uz-Cyrl-UZ"/>
              </w:rPr>
            </w:pPr>
            <w:r>
              <w:t>10</w:t>
            </w:r>
          </w:p>
        </w:tc>
      </w:tr>
      <w:tr w:rsidR="000839C3" w14:paraId="2DA18F21" w14:textId="77777777">
        <w:trPr>
          <w:trHeight w:val="360"/>
        </w:trPr>
        <w:tc>
          <w:tcPr>
            <w:tcW w:w="0" w:type="auto"/>
          </w:tcPr>
          <w:p w14:paraId="2FCE3A55" w14:textId="77777777" w:rsidR="000839C3" w:rsidRDefault="00B61500">
            <w:pPr>
              <w:spacing w:before="36" w:after="36"/>
              <w:rPr>
                <w:i/>
                <w:lang w:val="uz-Cyrl-UZ" w:eastAsia="uz-Cyrl-UZ" w:bidi="uz-Cyrl-UZ"/>
              </w:rPr>
            </w:pPr>
            <w:r>
              <w:rPr>
                <w:i/>
              </w:rPr>
              <w:t>Anthidium</w:t>
            </w:r>
          </w:p>
        </w:tc>
        <w:tc>
          <w:tcPr>
            <w:tcW w:w="0" w:type="auto"/>
          </w:tcPr>
          <w:p w14:paraId="15A0977D" w14:textId="77777777" w:rsidR="000839C3" w:rsidRDefault="00B61500">
            <w:pPr>
              <w:spacing w:before="36" w:after="36"/>
              <w:rPr>
                <w:lang w:val="uz-Cyrl-UZ" w:eastAsia="uz-Cyrl-UZ" w:bidi="uz-Cyrl-UZ"/>
              </w:rPr>
            </w:pPr>
            <w:r>
              <w:t>Solitary</w:t>
            </w:r>
          </w:p>
        </w:tc>
        <w:tc>
          <w:tcPr>
            <w:tcW w:w="0" w:type="auto"/>
          </w:tcPr>
          <w:p w14:paraId="4CE04A43" w14:textId="77777777" w:rsidR="000839C3" w:rsidRDefault="00B61500">
            <w:pPr>
              <w:spacing w:before="36" w:after="36"/>
              <w:jc w:val="right"/>
              <w:rPr>
                <w:lang w:val="uz-Cyrl-UZ" w:eastAsia="uz-Cyrl-UZ" w:bidi="uz-Cyrl-UZ"/>
              </w:rPr>
            </w:pPr>
            <w:r>
              <w:t>1</w:t>
            </w:r>
          </w:p>
        </w:tc>
        <w:tc>
          <w:tcPr>
            <w:tcW w:w="0" w:type="auto"/>
          </w:tcPr>
          <w:p w14:paraId="538DBA7D" w14:textId="77777777" w:rsidR="000839C3" w:rsidRDefault="00B61500">
            <w:pPr>
              <w:spacing w:before="36" w:after="36"/>
              <w:jc w:val="right"/>
              <w:rPr>
                <w:lang w:val="uz-Cyrl-UZ" w:eastAsia="uz-Cyrl-UZ" w:bidi="uz-Cyrl-UZ"/>
              </w:rPr>
            </w:pPr>
            <w:r>
              <w:t>0.20</w:t>
            </w:r>
          </w:p>
        </w:tc>
        <w:tc>
          <w:tcPr>
            <w:tcW w:w="0" w:type="auto"/>
          </w:tcPr>
          <w:p w14:paraId="7F38388E" w14:textId="77777777" w:rsidR="000839C3" w:rsidRDefault="00B61500">
            <w:pPr>
              <w:spacing w:before="36" w:after="36"/>
              <w:jc w:val="right"/>
              <w:rPr>
                <w:lang w:val="uz-Cyrl-UZ" w:eastAsia="uz-Cyrl-UZ" w:bidi="uz-Cyrl-UZ"/>
              </w:rPr>
            </w:pPr>
            <w:r>
              <w:t>-</w:t>
            </w:r>
          </w:p>
        </w:tc>
        <w:tc>
          <w:tcPr>
            <w:tcW w:w="0" w:type="auto"/>
          </w:tcPr>
          <w:p w14:paraId="2ADE960D" w14:textId="77777777" w:rsidR="000839C3" w:rsidRDefault="00B61500">
            <w:pPr>
              <w:spacing w:before="36" w:after="36"/>
              <w:jc w:val="right"/>
              <w:rPr>
                <w:lang w:val="uz-Cyrl-UZ" w:eastAsia="uz-Cyrl-UZ" w:bidi="uz-Cyrl-UZ"/>
              </w:rPr>
            </w:pPr>
            <w:r>
              <w:t>0</w:t>
            </w:r>
          </w:p>
        </w:tc>
        <w:tc>
          <w:tcPr>
            <w:tcW w:w="0" w:type="auto"/>
          </w:tcPr>
          <w:p w14:paraId="382F2AF1" w14:textId="77777777" w:rsidR="000839C3" w:rsidRDefault="00B61500">
            <w:pPr>
              <w:spacing w:before="36" w:after="36"/>
              <w:jc w:val="right"/>
              <w:rPr>
                <w:lang w:val="uz-Cyrl-UZ" w:eastAsia="uz-Cyrl-UZ" w:bidi="uz-Cyrl-UZ"/>
              </w:rPr>
            </w:pPr>
            <w:r>
              <w:t>0</w:t>
            </w:r>
          </w:p>
        </w:tc>
        <w:tc>
          <w:tcPr>
            <w:tcW w:w="0" w:type="auto"/>
          </w:tcPr>
          <w:p w14:paraId="048F3E90" w14:textId="77777777" w:rsidR="000839C3" w:rsidRDefault="00B61500">
            <w:pPr>
              <w:spacing w:before="36" w:after="36"/>
              <w:jc w:val="right"/>
              <w:rPr>
                <w:lang w:val="uz-Cyrl-UZ" w:eastAsia="uz-Cyrl-UZ" w:bidi="uz-Cyrl-UZ"/>
              </w:rPr>
            </w:pPr>
            <w:r>
              <w:t>0</w:t>
            </w:r>
          </w:p>
        </w:tc>
        <w:tc>
          <w:tcPr>
            <w:tcW w:w="0" w:type="auto"/>
          </w:tcPr>
          <w:p w14:paraId="065FDA15" w14:textId="77777777" w:rsidR="000839C3" w:rsidRDefault="00B61500">
            <w:pPr>
              <w:spacing w:before="36" w:after="36"/>
              <w:jc w:val="right"/>
              <w:rPr>
                <w:lang w:val="uz-Cyrl-UZ" w:eastAsia="uz-Cyrl-UZ" w:bidi="uz-Cyrl-UZ"/>
              </w:rPr>
            </w:pPr>
            <w:r>
              <w:t>0</w:t>
            </w:r>
          </w:p>
        </w:tc>
        <w:tc>
          <w:tcPr>
            <w:tcW w:w="0" w:type="auto"/>
          </w:tcPr>
          <w:p w14:paraId="263DFAD9" w14:textId="77777777" w:rsidR="000839C3" w:rsidRDefault="00B61500">
            <w:pPr>
              <w:spacing w:before="36" w:after="36"/>
              <w:jc w:val="right"/>
              <w:rPr>
                <w:lang w:val="uz-Cyrl-UZ" w:eastAsia="uz-Cyrl-UZ" w:bidi="uz-Cyrl-UZ"/>
              </w:rPr>
            </w:pPr>
            <w:r>
              <w:t>1</w:t>
            </w:r>
          </w:p>
        </w:tc>
        <w:tc>
          <w:tcPr>
            <w:tcW w:w="0" w:type="auto"/>
          </w:tcPr>
          <w:p w14:paraId="32CD188C" w14:textId="77777777" w:rsidR="000839C3" w:rsidRDefault="00B61500">
            <w:pPr>
              <w:spacing w:before="36" w:after="36"/>
              <w:jc w:val="right"/>
              <w:rPr>
                <w:lang w:val="uz-Cyrl-UZ" w:eastAsia="uz-Cyrl-UZ" w:bidi="uz-Cyrl-UZ"/>
              </w:rPr>
            </w:pPr>
            <w:r>
              <w:t>0</w:t>
            </w:r>
          </w:p>
        </w:tc>
        <w:tc>
          <w:tcPr>
            <w:tcW w:w="0" w:type="auto"/>
          </w:tcPr>
          <w:p w14:paraId="013371CE" w14:textId="77777777" w:rsidR="000839C3" w:rsidRDefault="00B61500">
            <w:pPr>
              <w:spacing w:before="36" w:after="36"/>
              <w:jc w:val="right"/>
              <w:rPr>
                <w:lang w:val="uz-Cyrl-UZ" w:eastAsia="uz-Cyrl-UZ" w:bidi="uz-Cyrl-UZ"/>
              </w:rPr>
            </w:pPr>
            <w:r>
              <w:t>1</w:t>
            </w:r>
          </w:p>
        </w:tc>
      </w:tr>
      <w:tr w:rsidR="000839C3" w14:paraId="119E8E46" w14:textId="77777777">
        <w:trPr>
          <w:trHeight w:val="345"/>
        </w:trPr>
        <w:tc>
          <w:tcPr>
            <w:tcW w:w="0" w:type="auto"/>
          </w:tcPr>
          <w:p w14:paraId="29FCADAC" w14:textId="77777777" w:rsidR="000839C3" w:rsidRDefault="00B61500">
            <w:pPr>
              <w:spacing w:before="36" w:after="36"/>
              <w:rPr>
                <w:i/>
                <w:lang w:val="uz-Cyrl-UZ" w:eastAsia="uz-Cyrl-UZ" w:bidi="uz-Cyrl-UZ"/>
              </w:rPr>
            </w:pPr>
            <w:r>
              <w:rPr>
                <w:i/>
              </w:rPr>
              <w:t>Apis</w:t>
            </w:r>
          </w:p>
        </w:tc>
        <w:tc>
          <w:tcPr>
            <w:tcW w:w="0" w:type="auto"/>
          </w:tcPr>
          <w:p w14:paraId="5D9F65CE" w14:textId="77777777" w:rsidR="000839C3" w:rsidRDefault="00B61500">
            <w:pPr>
              <w:spacing w:before="36" w:after="36"/>
              <w:rPr>
                <w:lang w:val="uz-Cyrl-UZ" w:eastAsia="uz-Cyrl-UZ" w:bidi="uz-Cyrl-UZ"/>
              </w:rPr>
            </w:pPr>
            <w:r>
              <w:t>Eusocial</w:t>
            </w:r>
          </w:p>
        </w:tc>
        <w:tc>
          <w:tcPr>
            <w:tcW w:w="0" w:type="auto"/>
          </w:tcPr>
          <w:p w14:paraId="47116883" w14:textId="77777777" w:rsidR="000839C3" w:rsidRDefault="00B61500">
            <w:pPr>
              <w:spacing w:before="36" w:after="36"/>
              <w:jc w:val="right"/>
              <w:rPr>
                <w:lang w:val="uz-Cyrl-UZ" w:eastAsia="uz-Cyrl-UZ" w:bidi="uz-Cyrl-UZ"/>
              </w:rPr>
            </w:pPr>
            <w:r>
              <w:t>6</w:t>
            </w:r>
          </w:p>
        </w:tc>
        <w:tc>
          <w:tcPr>
            <w:tcW w:w="0" w:type="auto"/>
          </w:tcPr>
          <w:p w14:paraId="01E3557E" w14:textId="77777777" w:rsidR="000839C3" w:rsidRDefault="00B61500">
            <w:pPr>
              <w:spacing w:before="36" w:after="36"/>
              <w:jc w:val="right"/>
              <w:rPr>
                <w:lang w:val="uz-Cyrl-UZ" w:eastAsia="uz-Cyrl-UZ" w:bidi="uz-Cyrl-UZ"/>
              </w:rPr>
            </w:pPr>
            <w:r>
              <w:t>38.77</w:t>
            </w:r>
          </w:p>
        </w:tc>
        <w:tc>
          <w:tcPr>
            <w:tcW w:w="0" w:type="auto"/>
          </w:tcPr>
          <w:p w14:paraId="09536578" w14:textId="77777777" w:rsidR="000839C3" w:rsidRDefault="00B61500">
            <w:pPr>
              <w:spacing w:before="36" w:after="36"/>
              <w:jc w:val="right"/>
              <w:rPr>
                <w:lang w:val="uz-Cyrl-UZ" w:eastAsia="uz-Cyrl-UZ" w:bidi="uz-Cyrl-UZ"/>
              </w:rPr>
            </w:pPr>
            <w:r>
              <w:t>18.51</w:t>
            </w:r>
          </w:p>
        </w:tc>
        <w:tc>
          <w:tcPr>
            <w:tcW w:w="0" w:type="auto"/>
          </w:tcPr>
          <w:p w14:paraId="5F6863E4" w14:textId="77777777" w:rsidR="000839C3" w:rsidRDefault="00B61500">
            <w:pPr>
              <w:spacing w:before="36" w:after="36"/>
              <w:jc w:val="right"/>
              <w:rPr>
                <w:lang w:val="uz-Cyrl-UZ" w:eastAsia="uz-Cyrl-UZ" w:bidi="uz-Cyrl-UZ"/>
              </w:rPr>
            </w:pPr>
            <w:r>
              <w:t>0</w:t>
            </w:r>
          </w:p>
        </w:tc>
        <w:tc>
          <w:tcPr>
            <w:tcW w:w="0" w:type="auto"/>
          </w:tcPr>
          <w:p w14:paraId="42CD149C" w14:textId="77777777" w:rsidR="000839C3" w:rsidRDefault="00B61500">
            <w:pPr>
              <w:spacing w:before="36" w:after="36"/>
              <w:jc w:val="right"/>
              <w:rPr>
                <w:lang w:val="uz-Cyrl-UZ" w:eastAsia="uz-Cyrl-UZ" w:bidi="uz-Cyrl-UZ"/>
              </w:rPr>
            </w:pPr>
            <w:r>
              <w:t>2</w:t>
            </w:r>
          </w:p>
        </w:tc>
        <w:tc>
          <w:tcPr>
            <w:tcW w:w="0" w:type="auto"/>
          </w:tcPr>
          <w:p w14:paraId="509C79B7" w14:textId="77777777" w:rsidR="000839C3" w:rsidRDefault="00B61500">
            <w:pPr>
              <w:spacing w:before="36" w:after="36"/>
              <w:jc w:val="right"/>
              <w:rPr>
                <w:lang w:val="uz-Cyrl-UZ" w:eastAsia="uz-Cyrl-UZ" w:bidi="uz-Cyrl-UZ"/>
              </w:rPr>
            </w:pPr>
            <w:r>
              <w:t>1</w:t>
            </w:r>
          </w:p>
        </w:tc>
        <w:tc>
          <w:tcPr>
            <w:tcW w:w="0" w:type="auto"/>
          </w:tcPr>
          <w:p w14:paraId="1DF6418A" w14:textId="77777777" w:rsidR="000839C3" w:rsidRDefault="00B61500">
            <w:pPr>
              <w:spacing w:before="36" w:after="36"/>
              <w:jc w:val="right"/>
              <w:rPr>
                <w:lang w:val="uz-Cyrl-UZ" w:eastAsia="uz-Cyrl-UZ" w:bidi="uz-Cyrl-UZ"/>
              </w:rPr>
            </w:pPr>
            <w:r>
              <w:t>0</w:t>
            </w:r>
          </w:p>
        </w:tc>
        <w:tc>
          <w:tcPr>
            <w:tcW w:w="0" w:type="auto"/>
          </w:tcPr>
          <w:p w14:paraId="0B3D1FBB" w14:textId="77777777" w:rsidR="000839C3" w:rsidRDefault="00B61500">
            <w:pPr>
              <w:spacing w:before="36" w:after="36"/>
              <w:jc w:val="right"/>
              <w:rPr>
                <w:lang w:val="uz-Cyrl-UZ" w:eastAsia="uz-Cyrl-UZ" w:bidi="uz-Cyrl-UZ"/>
              </w:rPr>
            </w:pPr>
            <w:r>
              <w:t>6</w:t>
            </w:r>
          </w:p>
        </w:tc>
        <w:tc>
          <w:tcPr>
            <w:tcW w:w="0" w:type="auto"/>
          </w:tcPr>
          <w:p w14:paraId="42F6FF2F" w14:textId="77777777" w:rsidR="000839C3" w:rsidRDefault="00B61500">
            <w:pPr>
              <w:spacing w:before="36" w:after="36"/>
              <w:jc w:val="right"/>
              <w:rPr>
                <w:lang w:val="uz-Cyrl-UZ" w:eastAsia="uz-Cyrl-UZ" w:bidi="uz-Cyrl-UZ"/>
              </w:rPr>
            </w:pPr>
            <w:r>
              <w:t>3</w:t>
            </w:r>
          </w:p>
        </w:tc>
        <w:tc>
          <w:tcPr>
            <w:tcW w:w="0" w:type="auto"/>
          </w:tcPr>
          <w:p w14:paraId="18A87509" w14:textId="77777777" w:rsidR="000839C3" w:rsidRDefault="00B61500">
            <w:pPr>
              <w:spacing w:before="36" w:after="36"/>
              <w:jc w:val="right"/>
              <w:rPr>
                <w:lang w:val="uz-Cyrl-UZ" w:eastAsia="uz-Cyrl-UZ" w:bidi="uz-Cyrl-UZ"/>
              </w:rPr>
            </w:pPr>
            <w:r>
              <w:t>3</w:t>
            </w:r>
          </w:p>
        </w:tc>
      </w:tr>
      <w:tr w:rsidR="000839C3" w14:paraId="50B5779C" w14:textId="77777777">
        <w:trPr>
          <w:trHeight w:val="360"/>
        </w:trPr>
        <w:tc>
          <w:tcPr>
            <w:tcW w:w="0" w:type="auto"/>
          </w:tcPr>
          <w:p w14:paraId="0AC4C928" w14:textId="77777777" w:rsidR="000839C3" w:rsidRDefault="00B61500">
            <w:pPr>
              <w:spacing w:before="36" w:after="36"/>
              <w:rPr>
                <w:i/>
                <w:lang w:val="uz-Cyrl-UZ" w:eastAsia="uz-Cyrl-UZ" w:bidi="uz-Cyrl-UZ"/>
              </w:rPr>
            </w:pPr>
            <w:r>
              <w:rPr>
                <w:i/>
              </w:rPr>
              <w:t>Bombus</w:t>
            </w:r>
          </w:p>
        </w:tc>
        <w:tc>
          <w:tcPr>
            <w:tcW w:w="0" w:type="auto"/>
          </w:tcPr>
          <w:p w14:paraId="3A65C013" w14:textId="77777777" w:rsidR="000839C3" w:rsidRDefault="00B61500">
            <w:pPr>
              <w:spacing w:before="36" w:after="36"/>
              <w:rPr>
                <w:lang w:val="uz-Cyrl-UZ" w:eastAsia="uz-Cyrl-UZ" w:bidi="uz-Cyrl-UZ"/>
              </w:rPr>
            </w:pPr>
            <w:r>
              <w:t>Eusocial</w:t>
            </w:r>
          </w:p>
        </w:tc>
        <w:tc>
          <w:tcPr>
            <w:tcW w:w="0" w:type="auto"/>
          </w:tcPr>
          <w:p w14:paraId="6C8669BF" w14:textId="77777777" w:rsidR="000839C3" w:rsidRDefault="00B61500">
            <w:pPr>
              <w:spacing w:before="36" w:after="36"/>
              <w:jc w:val="right"/>
              <w:rPr>
                <w:lang w:val="uz-Cyrl-UZ" w:eastAsia="uz-Cyrl-UZ" w:bidi="uz-Cyrl-UZ"/>
              </w:rPr>
            </w:pPr>
            <w:r>
              <w:t>8</w:t>
            </w:r>
          </w:p>
        </w:tc>
        <w:tc>
          <w:tcPr>
            <w:tcW w:w="0" w:type="auto"/>
          </w:tcPr>
          <w:p w14:paraId="7B93C436" w14:textId="77777777" w:rsidR="000839C3" w:rsidRDefault="00B61500">
            <w:pPr>
              <w:spacing w:before="36" w:after="36"/>
              <w:jc w:val="right"/>
              <w:rPr>
                <w:lang w:val="uz-Cyrl-UZ" w:eastAsia="uz-Cyrl-UZ" w:bidi="uz-Cyrl-UZ"/>
              </w:rPr>
            </w:pPr>
            <w:r>
              <w:t>7.94</w:t>
            </w:r>
          </w:p>
        </w:tc>
        <w:tc>
          <w:tcPr>
            <w:tcW w:w="0" w:type="auto"/>
          </w:tcPr>
          <w:p w14:paraId="6EDB4752" w14:textId="77777777" w:rsidR="000839C3" w:rsidRDefault="00B61500">
            <w:pPr>
              <w:spacing w:before="36" w:after="36"/>
              <w:jc w:val="right"/>
              <w:rPr>
                <w:lang w:val="uz-Cyrl-UZ" w:eastAsia="uz-Cyrl-UZ" w:bidi="uz-Cyrl-UZ"/>
              </w:rPr>
            </w:pPr>
            <w:r>
              <w:t>3.47</w:t>
            </w:r>
          </w:p>
        </w:tc>
        <w:tc>
          <w:tcPr>
            <w:tcW w:w="0" w:type="auto"/>
          </w:tcPr>
          <w:p w14:paraId="6D4C10CB" w14:textId="77777777" w:rsidR="000839C3" w:rsidRDefault="00B61500">
            <w:pPr>
              <w:spacing w:before="36" w:after="36"/>
              <w:jc w:val="right"/>
              <w:rPr>
                <w:lang w:val="uz-Cyrl-UZ" w:eastAsia="uz-Cyrl-UZ" w:bidi="uz-Cyrl-UZ"/>
              </w:rPr>
            </w:pPr>
            <w:r>
              <w:t>2</w:t>
            </w:r>
          </w:p>
        </w:tc>
        <w:tc>
          <w:tcPr>
            <w:tcW w:w="0" w:type="auto"/>
          </w:tcPr>
          <w:p w14:paraId="1A2D2D44" w14:textId="77777777" w:rsidR="000839C3" w:rsidRDefault="00B61500">
            <w:pPr>
              <w:spacing w:before="36" w:after="36"/>
              <w:jc w:val="right"/>
              <w:rPr>
                <w:lang w:val="uz-Cyrl-UZ" w:eastAsia="uz-Cyrl-UZ" w:bidi="uz-Cyrl-UZ"/>
              </w:rPr>
            </w:pPr>
            <w:r>
              <w:t>5</w:t>
            </w:r>
          </w:p>
        </w:tc>
        <w:tc>
          <w:tcPr>
            <w:tcW w:w="0" w:type="auto"/>
          </w:tcPr>
          <w:p w14:paraId="522E445F" w14:textId="77777777" w:rsidR="000839C3" w:rsidRDefault="00B61500">
            <w:pPr>
              <w:spacing w:before="36" w:after="36"/>
              <w:jc w:val="right"/>
              <w:rPr>
                <w:lang w:val="uz-Cyrl-UZ" w:eastAsia="uz-Cyrl-UZ" w:bidi="uz-Cyrl-UZ"/>
              </w:rPr>
            </w:pPr>
            <w:r>
              <w:t>0</w:t>
            </w:r>
          </w:p>
        </w:tc>
        <w:tc>
          <w:tcPr>
            <w:tcW w:w="0" w:type="auto"/>
          </w:tcPr>
          <w:p w14:paraId="5401D2F7" w14:textId="77777777" w:rsidR="000839C3" w:rsidRDefault="00B61500">
            <w:pPr>
              <w:spacing w:before="36" w:after="36"/>
              <w:jc w:val="right"/>
              <w:rPr>
                <w:lang w:val="uz-Cyrl-UZ" w:eastAsia="uz-Cyrl-UZ" w:bidi="uz-Cyrl-UZ"/>
              </w:rPr>
            </w:pPr>
            <w:r>
              <w:t>1</w:t>
            </w:r>
          </w:p>
        </w:tc>
        <w:tc>
          <w:tcPr>
            <w:tcW w:w="0" w:type="auto"/>
          </w:tcPr>
          <w:p w14:paraId="6507417E" w14:textId="77777777" w:rsidR="000839C3" w:rsidRDefault="00B61500">
            <w:pPr>
              <w:spacing w:before="36" w:after="36"/>
              <w:jc w:val="right"/>
              <w:rPr>
                <w:lang w:val="uz-Cyrl-UZ" w:eastAsia="uz-Cyrl-UZ" w:bidi="uz-Cyrl-UZ"/>
              </w:rPr>
            </w:pPr>
            <w:r>
              <w:t>7</w:t>
            </w:r>
          </w:p>
        </w:tc>
        <w:tc>
          <w:tcPr>
            <w:tcW w:w="0" w:type="auto"/>
          </w:tcPr>
          <w:p w14:paraId="626870F6" w14:textId="77777777" w:rsidR="000839C3" w:rsidRDefault="00B61500">
            <w:pPr>
              <w:spacing w:before="36" w:after="36"/>
              <w:jc w:val="right"/>
              <w:rPr>
                <w:lang w:val="uz-Cyrl-UZ" w:eastAsia="uz-Cyrl-UZ" w:bidi="uz-Cyrl-UZ"/>
              </w:rPr>
            </w:pPr>
            <w:r>
              <w:t>6</w:t>
            </w:r>
          </w:p>
        </w:tc>
        <w:tc>
          <w:tcPr>
            <w:tcW w:w="0" w:type="auto"/>
          </w:tcPr>
          <w:p w14:paraId="5BC286AD" w14:textId="77777777" w:rsidR="000839C3" w:rsidRDefault="00B61500">
            <w:pPr>
              <w:spacing w:before="36" w:after="36"/>
              <w:jc w:val="right"/>
              <w:rPr>
                <w:lang w:val="uz-Cyrl-UZ" w:eastAsia="uz-Cyrl-UZ" w:bidi="uz-Cyrl-UZ"/>
              </w:rPr>
            </w:pPr>
            <w:r>
              <w:t>2</w:t>
            </w:r>
          </w:p>
        </w:tc>
      </w:tr>
      <w:tr w:rsidR="000839C3" w14:paraId="5BA1CC97" w14:textId="77777777">
        <w:trPr>
          <w:trHeight w:val="360"/>
        </w:trPr>
        <w:tc>
          <w:tcPr>
            <w:tcW w:w="0" w:type="auto"/>
          </w:tcPr>
          <w:p w14:paraId="5CBA7090" w14:textId="77777777" w:rsidR="000839C3" w:rsidRDefault="00B61500">
            <w:pPr>
              <w:spacing w:before="36" w:after="36"/>
              <w:rPr>
                <w:i/>
                <w:lang w:val="uz-Cyrl-UZ" w:eastAsia="uz-Cyrl-UZ" w:bidi="uz-Cyrl-UZ"/>
              </w:rPr>
            </w:pPr>
            <w:r>
              <w:rPr>
                <w:i/>
              </w:rPr>
              <w:t>Colletes</w:t>
            </w:r>
          </w:p>
        </w:tc>
        <w:tc>
          <w:tcPr>
            <w:tcW w:w="0" w:type="auto"/>
          </w:tcPr>
          <w:p w14:paraId="777D3CCB" w14:textId="77777777" w:rsidR="000839C3" w:rsidRDefault="00B61500">
            <w:pPr>
              <w:spacing w:before="36" w:after="36"/>
              <w:rPr>
                <w:lang w:val="uz-Cyrl-UZ" w:eastAsia="uz-Cyrl-UZ" w:bidi="uz-Cyrl-UZ"/>
              </w:rPr>
            </w:pPr>
            <w:r>
              <w:t>Solitary</w:t>
            </w:r>
          </w:p>
        </w:tc>
        <w:tc>
          <w:tcPr>
            <w:tcW w:w="0" w:type="auto"/>
          </w:tcPr>
          <w:p w14:paraId="1A923AF3" w14:textId="77777777" w:rsidR="000839C3" w:rsidRDefault="00B61500">
            <w:pPr>
              <w:spacing w:before="36" w:after="36"/>
              <w:jc w:val="right"/>
              <w:rPr>
                <w:lang w:val="uz-Cyrl-UZ" w:eastAsia="uz-Cyrl-UZ" w:bidi="uz-Cyrl-UZ"/>
              </w:rPr>
            </w:pPr>
            <w:r>
              <w:t>1</w:t>
            </w:r>
          </w:p>
        </w:tc>
        <w:tc>
          <w:tcPr>
            <w:tcW w:w="0" w:type="auto"/>
          </w:tcPr>
          <w:p w14:paraId="76EC31D9" w14:textId="77777777" w:rsidR="000839C3" w:rsidRDefault="00B61500">
            <w:pPr>
              <w:spacing w:before="36" w:after="36"/>
              <w:jc w:val="right"/>
              <w:rPr>
                <w:lang w:val="uz-Cyrl-UZ" w:eastAsia="uz-Cyrl-UZ" w:bidi="uz-Cyrl-UZ"/>
              </w:rPr>
            </w:pPr>
            <w:r>
              <w:t>3.57</w:t>
            </w:r>
          </w:p>
        </w:tc>
        <w:tc>
          <w:tcPr>
            <w:tcW w:w="0" w:type="auto"/>
          </w:tcPr>
          <w:p w14:paraId="5E414D2A" w14:textId="77777777" w:rsidR="000839C3" w:rsidRDefault="00B61500">
            <w:pPr>
              <w:spacing w:before="36" w:after="36"/>
              <w:jc w:val="right"/>
              <w:rPr>
                <w:lang w:val="uz-Cyrl-UZ" w:eastAsia="uz-Cyrl-UZ" w:bidi="uz-Cyrl-UZ"/>
              </w:rPr>
            </w:pPr>
            <w:r>
              <w:t>-</w:t>
            </w:r>
          </w:p>
        </w:tc>
        <w:tc>
          <w:tcPr>
            <w:tcW w:w="0" w:type="auto"/>
          </w:tcPr>
          <w:p w14:paraId="0A3A1D80" w14:textId="77777777" w:rsidR="000839C3" w:rsidRDefault="00B61500">
            <w:pPr>
              <w:spacing w:before="36" w:after="36"/>
              <w:jc w:val="right"/>
              <w:rPr>
                <w:lang w:val="uz-Cyrl-UZ" w:eastAsia="uz-Cyrl-UZ" w:bidi="uz-Cyrl-UZ"/>
              </w:rPr>
            </w:pPr>
            <w:r>
              <w:t>0</w:t>
            </w:r>
          </w:p>
        </w:tc>
        <w:tc>
          <w:tcPr>
            <w:tcW w:w="0" w:type="auto"/>
          </w:tcPr>
          <w:p w14:paraId="728A77C9" w14:textId="77777777" w:rsidR="000839C3" w:rsidRDefault="00B61500">
            <w:pPr>
              <w:spacing w:before="36" w:after="36"/>
              <w:jc w:val="right"/>
              <w:rPr>
                <w:lang w:val="uz-Cyrl-UZ" w:eastAsia="uz-Cyrl-UZ" w:bidi="uz-Cyrl-UZ"/>
              </w:rPr>
            </w:pPr>
            <w:r>
              <w:t>0</w:t>
            </w:r>
          </w:p>
        </w:tc>
        <w:tc>
          <w:tcPr>
            <w:tcW w:w="0" w:type="auto"/>
          </w:tcPr>
          <w:p w14:paraId="45225461" w14:textId="77777777" w:rsidR="000839C3" w:rsidRDefault="00B61500">
            <w:pPr>
              <w:spacing w:before="36" w:after="36"/>
              <w:jc w:val="right"/>
              <w:rPr>
                <w:lang w:val="uz-Cyrl-UZ" w:eastAsia="uz-Cyrl-UZ" w:bidi="uz-Cyrl-UZ"/>
              </w:rPr>
            </w:pPr>
            <w:r>
              <w:t>0</w:t>
            </w:r>
          </w:p>
        </w:tc>
        <w:tc>
          <w:tcPr>
            <w:tcW w:w="0" w:type="auto"/>
          </w:tcPr>
          <w:p w14:paraId="510BD88A" w14:textId="77777777" w:rsidR="000839C3" w:rsidRDefault="00B61500">
            <w:pPr>
              <w:spacing w:before="36" w:after="36"/>
              <w:jc w:val="right"/>
              <w:rPr>
                <w:lang w:val="uz-Cyrl-UZ" w:eastAsia="uz-Cyrl-UZ" w:bidi="uz-Cyrl-UZ"/>
              </w:rPr>
            </w:pPr>
            <w:r>
              <w:t>0</w:t>
            </w:r>
          </w:p>
        </w:tc>
        <w:tc>
          <w:tcPr>
            <w:tcW w:w="0" w:type="auto"/>
          </w:tcPr>
          <w:p w14:paraId="4E7F1507" w14:textId="77777777" w:rsidR="000839C3" w:rsidRDefault="00B61500">
            <w:pPr>
              <w:spacing w:before="36" w:after="36"/>
              <w:jc w:val="right"/>
              <w:rPr>
                <w:lang w:val="uz-Cyrl-UZ" w:eastAsia="uz-Cyrl-UZ" w:bidi="uz-Cyrl-UZ"/>
              </w:rPr>
            </w:pPr>
            <w:r>
              <w:t>1</w:t>
            </w:r>
          </w:p>
        </w:tc>
        <w:tc>
          <w:tcPr>
            <w:tcW w:w="0" w:type="auto"/>
          </w:tcPr>
          <w:p w14:paraId="7C5680C9" w14:textId="77777777" w:rsidR="000839C3" w:rsidRDefault="00B61500">
            <w:pPr>
              <w:spacing w:before="36" w:after="36"/>
              <w:jc w:val="right"/>
              <w:rPr>
                <w:lang w:val="uz-Cyrl-UZ" w:eastAsia="uz-Cyrl-UZ" w:bidi="uz-Cyrl-UZ"/>
              </w:rPr>
            </w:pPr>
            <w:r>
              <w:t>0</w:t>
            </w:r>
          </w:p>
        </w:tc>
        <w:tc>
          <w:tcPr>
            <w:tcW w:w="0" w:type="auto"/>
          </w:tcPr>
          <w:p w14:paraId="1D9797A8" w14:textId="77777777" w:rsidR="000839C3" w:rsidRDefault="00B61500">
            <w:pPr>
              <w:spacing w:before="36" w:after="36"/>
              <w:jc w:val="right"/>
              <w:rPr>
                <w:lang w:val="uz-Cyrl-UZ" w:eastAsia="uz-Cyrl-UZ" w:bidi="uz-Cyrl-UZ"/>
              </w:rPr>
            </w:pPr>
            <w:r>
              <w:t>1</w:t>
            </w:r>
          </w:p>
        </w:tc>
      </w:tr>
      <w:tr w:rsidR="000839C3" w14:paraId="08C0615D" w14:textId="77777777">
        <w:trPr>
          <w:trHeight w:val="360"/>
        </w:trPr>
        <w:tc>
          <w:tcPr>
            <w:tcW w:w="0" w:type="auto"/>
          </w:tcPr>
          <w:p w14:paraId="69329E69" w14:textId="77777777" w:rsidR="000839C3" w:rsidRDefault="00B61500">
            <w:pPr>
              <w:spacing w:before="36" w:after="36"/>
              <w:rPr>
                <w:i/>
                <w:lang w:val="uz-Cyrl-UZ" w:eastAsia="uz-Cyrl-UZ" w:bidi="uz-Cyrl-UZ"/>
              </w:rPr>
            </w:pPr>
            <w:r>
              <w:rPr>
                <w:i/>
              </w:rPr>
              <w:t>Diadasia</w:t>
            </w:r>
          </w:p>
        </w:tc>
        <w:tc>
          <w:tcPr>
            <w:tcW w:w="0" w:type="auto"/>
          </w:tcPr>
          <w:p w14:paraId="55F40F04" w14:textId="77777777" w:rsidR="000839C3" w:rsidRDefault="00B61500">
            <w:pPr>
              <w:spacing w:before="36" w:after="36"/>
              <w:rPr>
                <w:lang w:val="uz-Cyrl-UZ" w:eastAsia="uz-Cyrl-UZ" w:bidi="uz-Cyrl-UZ"/>
              </w:rPr>
            </w:pPr>
            <w:r>
              <w:t>Solitary</w:t>
            </w:r>
          </w:p>
        </w:tc>
        <w:tc>
          <w:tcPr>
            <w:tcW w:w="0" w:type="auto"/>
          </w:tcPr>
          <w:p w14:paraId="0EF0E360" w14:textId="77777777" w:rsidR="000839C3" w:rsidRDefault="00B61500">
            <w:pPr>
              <w:spacing w:before="36" w:after="36"/>
              <w:jc w:val="right"/>
              <w:rPr>
                <w:lang w:val="uz-Cyrl-UZ" w:eastAsia="uz-Cyrl-UZ" w:bidi="uz-Cyrl-UZ"/>
              </w:rPr>
            </w:pPr>
            <w:r>
              <w:t>5</w:t>
            </w:r>
          </w:p>
        </w:tc>
        <w:tc>
          <w:tcPr>
            <w:tcW w:w="0" w:type="auto"/>
          </w:tcPr>
          <w:p w14:paraId="4A4F81F6" w14:textId="77777777" w:rsidR="000839C3" w:rsidRDefault="00B61500">
            <w:pPr>
              <w:spacing w:before="36" w:after="36"/>
              <w:jc w:val="right"/>
              <w:rPr>
                <w:lang w:val="uz-Cyrl-UZ" w:eastAsia="uz-Cyrl-UZ" w:bidi="uz-Cyrl-UZ"/>
              </w:rPr>
            </w:pPr>
            <w:r>
              <w:t>6.48</w:t>
            </w:r>
          </w:p>
        </w:tc>
        <w:tc>
          <w:tcPr>
            <w:tcW w:w="0" w:type="auto"/>
          </w:tcPr>
          <w:p w14:paraId="67399B06" w14:textId="77777777" w:rsidR="000839C3" w:rsidRDefault="00B61500">
            <w:pPr>
              <w:spacing w:before="36" w:after="36"/>
              <w:jc w:val="right"/>
              <w:rPr>
                <w:lang w:val="uz-Cyrl-UZ" w:eastAsia="uz-Cyrl-UZ" w:bidi="uz-Cyrl-UZ"/>
              </w:rPr>
            </w:pPr>
            <w:r>
              <w:t>3.92</w:t>
            </w:r>
          </w:p>
        </w:tc>
        <w:tc>
          <w:tcPr>
            <w:tcW w:w="0" w:type="auto"/>
          </w:tcPr>
          <w:p w14:paraId="27FD1B29" w14:textId="77777777" w:rsidR="000839C3" w:rsidRDefault="00B61500">
            <w:pPr>
              <w:spacing w:before="36" w:after="36"/>
              <w:jc w:val="right"/>
              <w:rPr>
                <w:lang w:val="uz-Cyrl-UZ" w:eastAsia="uz-Cyrl-UZ" w:bidi="uz-Cyrl-UZ"/>
              </w:rPr>
            </w:pPr>
            <w:r>
              <w:t>1</w:t>
            </w:r>
          </w:p>
        </w:tc>
        <w:tc>
          <w:tcPr>
            <w:tcW w:w="0" w:type="auto"/>
          </w:tcPr>
          <w:p w14:paraId="3407AF8A" w14:textId="77777777" w:rsidR="000839C3" w:rsidRDefault="00B61500">
            <w:pPr>
              <w:spacing w:before="36" w:after="36"/>
              <w:jc w:val="right"/>
              <w:rPr>
                <w:lang w:val="uz-Cyrl-UZ" w:eastAsia="uz-Cyrl-UZ" w:bidi="uz-Cyrl-UZ"/>
              </w:rPr>
            </w:pPr>
            <w:r>
              <w:t>3</w:t>
            </w:r>
          </w:p>
        </w:tc>
        <w:tc>
          <w:tcPr>
            <w:tcW w:w="0" w:type="auto"/>
          </w:tcPr>
          <w:p w14:paraId="25E60B17" w14:textId="77777777" w:rsidR="000839C3" w:rsidRDefault="00B61500">
            <w:pPr>
              <w:spacing w:before="36" w:after="36"/>
              <w:jc w:val="right"/>
              <w:rPr>
                <w:lang w:val="uz-Cyrl-UZ" w:eastAsia="uz-Cyrl-UZ" w:bidi="uz-Cyrl-UZ"/>
              </w:rPr>
            </w:pPr>
            <w:r>
              <w:t>0</w:t>
            </w:r>
          </w:p>
        </w:tc>
        <w:tc>
          <w:tcPr>
            <w:tcW w:w="0" w:type="auto"/>
          </w:tcPr>
          <w:p w14:paraId="05442F8D" w14:textId="77777777" w:rsidR="000839C3" w:rsidRDefault="00B61500">
            <w:pPr>
              <w:spacing w:before="36" w:after="36"/>
              <w:jc w:val="right"/>
              <w:rPr>
                <w:lang w:val="uz-Cyrl-UZ" w:eastAsia="uz-Cyrl-UZ" w:bidi="uz-Cyrl-UZ"/>
              </w:rPr>
            </w:pPr>
            <w:r>
              <w:t>2</w:t>
            </w:r>
          </w:p>
        </w:tc>
        <w:tc>
          <w:tcPr>
            <w:tcW w:w="0" w:type="auto"/>
          </w:tcPr>
          <w:p w14:paraId="23E0DE8F" w14:textId="77777777" w:rsidR="000839C3" w:rsidRDefault="00B61500">
            <w:pPr>
              <w:spacing w:before="36" w:after="36"/>
              <w:jc w:val="right"/>
              <w:rPr>
                <w:lang w:val="uz-Cyrl-UZ" w:eastAsia="uz-Cyrl-UZ" w:bidi="uz-Cyrl-UZ"/>
              </w:rPr>
            </w:pPr>
            <w:r>
              <w:t>3</w:t>
            </w:r>
          </w:p>
        </w:tc>
        <w:tc>
          <w:tcPr>
            <w:tcW w:w="0" w:type="auto"/>
          </w:tcPr>
          <w:p w14:paraId="04C6DF7B" w14:textId="77777777" w:rsidR="000839C3" w:rsidRDefault="00B61500">
            <w:pPr>
              <w:spacing w:before="36" w:after="36"/>
              <w:jc w:val="right"/>
              <w:rPr>
                <w:lang w:val="uz-Cyrl-UZ" w:eastAsia="uz-Cyrl-UZ" w:bidi="uz-Cyrl-UZ"/>
              </w:rPr>
            </w:pPr>
            <w:r>
              <w:t>3</w:t>
            </w:r>
          </w:p>
        </w:tc>
        <w:tc>
          <w:tcPr>
            <w:tcW w:w="0" w:type="auto"/>
          </w:tcPr>
          <w:p w14:paraId="5C7828C1" w14:textId="77777777" w:rsidR="000839C3" w:rsidRDefault="00B61500">
            <w:pPr>
              <w:spacing w:before="36" w:after="36"/>
              <w:jc w:val="right"/>
              <w:rPr>
                <w:lang w:val="uz-Cyrl-UZ" w:eastAsia="uz-Cyrl-UZ" w:bidi="uz-Cyrl-UZ"/>
              </w:rPr>
            </w:pPr>
            <w:r>
              <w:t>2</w:t>
            </w:r>
          </w:p>
        </w:tc>
      </w:tr>
      <w:tr w:rsidR="000839C3" w14:paraId="3346C8FA" w14:textId="77777777">
        <w:trPr>
          <w:trHeight w:val="360"/>
        </w:trPr>
        <w:tc>
          <w:tcPr>
            <w:tcW w:w="0" w:type="auto"/>
          </w:tcPr>
          <w:p w14:paraId="5763D9D1" w14:textId="77777777" w:rsidR="000839C3" w:rsidRDefault="00B61500">
            <w:pPr>
              <w:spacing w:before="36" w:after="36"/>
              <w:rPr>
                <w:i/>
                <w:lang w:val="uz-Cyrl-UZ" w:eastAsia="uz-Cyrl-UZ" w:bidi="uz-Cyrl-UZ"/>
              </w:rPr>
            </w:pPr>
            <w:r>
              <w:rPr>
                <w:i/>
              </w:rPr>
              <w:t>Eucera</w:t>
            </w:r>
          </w:p>
        </w:tc>
        <w:tc>
          <w:tcPr>
            <w:tcW w:w="0" w:type="auto"/>
          </w:tcPr>
          <w:p w14:paraId="2CA80723" w14:textId="77777777" w:rsidR="000839C3" w:rsidRDefault="00B61500">
            <w:pPr>
              <w:spacing w:before="36" w:after="36"/>
              <w:rPr>
                <w:lang w:val="uz-Cyrl-UZ" w:eastAsia="uz-Cyrl-UZ" w:bidi="uz-Cyrl-UZ"/>
              </w:rPr>
            </w:pPr>
            <w:r>
              <w:t>Solitary</w:t>
            </w:r>
          </w:p>
        </w:tc>
        <w:tc>
          <w:tcPr>
            <w:tcW w:w="0" w:type="auto"/>
          </w:tcPr>
          <w:p w14:paraId="452685E2" w14:textId="77777777" w:rsidR="000839C3" w:rsidRDefault="00B61500">
            <w:pPr>
              <w:spacing w:before="36" w:after="36"/>
              <w:jc w:val="right"/>
              <w:rPr>
                <w:lang w:val="uz-Cyrl-UZ" w:eastAsia="uz-Cyrl-UZ" w:bidi="uz-Cyrl-UZ"/>
              </w:rPr>
            </w:pPr>
            <w:r>
              <w:t>2</w:t>
            </w:r>
          </w:p>
        </w:tc>
        <w:tc>
          <w:tcPr>
            <w:tcW w:w="0" w:type="auto"/>
          </w:tcPr>
          <w:p w14:paraId="71EB0378" w14:textId="77777777" w:rsidR="000839C3" w:rsidRDefault="00B61500">
            <w:pPr>
              <w:spacing w:before="36" w:after="36"/>
              <w:jc w:val="right"/>
              <w:rPr>
                <w:lang w:val="uz-Cyrl-UZ" w:eastAsia="uz-Cyrl-UZ" w:bidi="uz-Cyrl-UZ"/>
              </w:rPr>
            </w:pPr>
            <w:r>
              <w:t>11.13</w:t>
            </w:r>
          </w:p>
        </w:tc>
        <w:tc>
          <w:tcPr>
            <w:tcW w:w="0" w:type="auto"/>
          </w:tcPr>
          <w:p w14:paraId="5FF100A9" w14:textId="77777777" w:rsidR="000839C3" w:rsidRDefault="00B61500">
            <w:pPr>
              <w:spacing w:before="36" w:after="36"/>
              <w:jc w:val="right"/>
              <w:rPr>
                <w:lang w:val="uz-Cyrl-UZ" w:eastAsia="uz-Cyrl-UZ" w:bidi="uz-Cyrl-UZ"/>
              </w:rPr>
            </w:pPr>
            <w:r>
              <w:t>7.33</w:t>
            </w:r>
          </w:p>
        </w:tc>
        <w:tc>
          <w:tcPr>
            <w:tcW w:w="0" w:type="auto"/>
          </w:tcPr>
          <w:p w14:paraId="3BB34D27" w14:textId="77777777" w:rsidR="000839C3" w:rsidRDefault="00B61500">
            <w:pPr>
              <w:spacing w:before="36" w:after="36"/>
              <w:jc w:val="right"/>
              <w:rPr>
                <w:lang w:val="uz-Cyrl-UZ" w:eastAsia="uz-Cyrl-UZ" w:bidi="uz-Cyrl-UZ"/>
              </w:rPr>
            </w:pPr>
            <w:r>
              <w:t>1</w:t>
            </w:r>
          </w:p>
        </w:tc>
        <w:tc>
          <w:tcPr>
            <w:tcW w:w="0" w:type="auto"/>
          </w:tcPr>
          <w:p w14:paraId="68A3B160" w14:textId="77777777" w:rsidR="000839C3" w:rsidRDefault="00B61500">
            <w:pPr>
              <w:spacing w:before="36" w:after="36"/>
              <w:jc w:val="right"/>
              <w:rPr>
                <w:lang w:val="uz-Cyrl-UZ" w:eastAsia="uz-Cyrl-UZ" w:bidi="uz-Cyrl-UZ"/>
              </w:rPr>
            </w:pPr>
            <w:r>
              <w:t>1</w:t>
            </w:r>
          </w:p>
        </w:tc>
        <w:tc>
          <w:tcPr>
            <w:tcW w:w="0" w:type="auto"/>
          </w:tcPr>
          <w:p w14:paraId="6AD89267" w14:textId="77777777" w:rsidR="000839C3" w:rsidRDefault="00B61500">
            <w:pPr>
              <w:spacing w:before="36" w:after="36"/>
              <w:jc w:val="right"/>
              <w:rPr>
                <w:lang w:val="uz-Cyrl-UZ" w:eastAsia="uz-Cyrl-UZ" w:bidi="uz-Cyrl-UZ"/>
              </w:rPr>
            </w:pPr>
            <w:r>
              <w:t>0</w:t>
            </w:r>
          </w:p>
        </w:tc>
        <w:tc>
          <w:tcPr>
            <w:tcW w:w="0" w:type="auto"/>
          </w:tcPr>
          <w:p w14:paraId="11757427" w14:textId="77777777" w:rsidR="000839C3" w:rsidRDefault="00B61500">
            <w:pPr>
              <w:spacing w:before="36" w:after="36"/>
              <w:jc w:val="right"/>
              <w:rPr>
                <w:lang w:val="uz-Cyrl-UZ" w:eastAsia="uz-Cyrl-UZ" w:bidi="uz-Cyrl-UZ"/>
              </w:rPr>
            </w:pPr>
            <w:r>
              <w:t>0</w:t>
            </w:r>
          </w:p>
        </w:tc>
        <w:tc>
          <w:tcPr>
            <w:tcW w:w="0" w:type="auto"/>
          </w:tcPr>
          <w:p w14:paraId="61F5C406" w14:textId="77777777" w:rsidR="000839C3" w:rsidRDefault="00B61500">
            <w:pPr>
              <w:spacing w:before="36" w:after="36"/>
              <w:jc w:val="right"/>
              <w:rPr>
                <w:lang w:val="uz-Cyrl-UZ" w:eastAsia="uz-Cyrl-UZ" w:bidi="uz-Cyrl-UZ"/>
              </w:rPr>
            </w:pPr>
            <w:r>
              <w:t>2</w:t>
            </w:r>
          </w:p>
        </w:tc>
        <w:tc>
          <w:tcPr>
            <w:tcW w:w="0" w:type="auto"/>
          </w:tcPr>
          <w:p w14:paraId="2C6DFB70" w14:textId="77777777" w:rsidR="000839C3" w:rsidRDefault="00B61500">
            <w:pPr>
              <w:spacing w:before="36" w:after="36"/>
              <w:jc w:val="right"/>
              <w:rPr>
                <w:lang w:val="uz-Cyrl-UZ" w:eastAsia="uz-Cyrl-UZ" w:bidi="uz-Cyrl-UZ"/>
              </w:rPr>
            </w:pPr>
            <w:r>
              <w:t>0</w:t>
            </w:r>
          </w:p>
        </w:tc>
        <w:tc>
          <w:tcPr>
            <w:tcW w:w="0" w:type="auto"/>
          </w:tcPr>
          <w:p w14:paraId="1253C8B0" w14:textId="77777777" w:rsidR="000839C3" w:rsidRDefault="00B61500">
            <w:pPr>
              <w:spacing w:before="36" w:after="36"/>
              <w:jc w:val="right"/>
              <w:rPr>
                <w:lang w:val="uz-Cyrl-UZ" w:eastAsia="uz-Cyrl-UZ" w:bidi="uz-Cyrl-UZ"/>
              </w:rPr>
            </w:pPr>
            <w:r>
              <w:t>2</w:t>
            </w:r>
          </w:p>
        </w:tc>
      </w:tr>
      <w:tr w:rsidR="000839C3" w14:paraId="059A362F" w14:textId="77777777">
        <w:trPr>
          <w:trHeight w:val="360"/>
        </w:trPr>
        <w:tc>
          <w:tcPr>
            <w:tcW w:w="0" w:type="auto"/>
          </w:tcPr>
          <w:p w14:paraId="3D98EBC6" w14:textId="77777777" w:rsidR="000839C3" w:rsidRDefault="00B61500">
            <w:pPr>
              <w:spacing w:before="36" w:after="36"/>
              <w:rPr>
                <w:i/>
                <w:lang w:val="uz-Cyrl-UZ" w:eastAsia="uz-Cyrl-UZ" w:bidi="uz-Cyrl-UZ"/>
              </w:rPr>
            </w:pPr>
            <w:r>
              <w:rPr>
                <w:i/>
              </w:rPr>
              <w:t>Halictus</w:t>
            </w:r>
          </w:p>
        </w:tc>
        <w:tc>
          <w:tcPr>
            <w:tcW w:w="0" w:type="auto"/>
          </w:tcPr>
          <w:p w14:paraId="2E99D350" w14:textId="77777777" w:rsidR="000839C3" w:rsidRDefault="00B61500">
            <w:pPr>
              <w:spacing w:before="36" w:after="36"/>
              <w:rPr>
                <w:lang w:val="uz-Cyrl-UZ" w:eastAsia="uz-Cyrl-UZ" w:bidi="uz-Cyrl-UZ"/>
              </w:rPr>
            </w:pPr>
            <w:r>
              <w:t>Eusocial</w:t>
            </w:r>
          </w:p>
        </w:tc>
        <w:tc>
          <w:tcPr>
            <w:tcW w:w="0" w:type="auto"/>
          </w:tcPr>
          <w:p w14:paraId="5E4C695F" w14:textId="77777777" w:rsidR="000839C3" w:rsidRDefault="00B61500">
            <w:pPr>
              <w:spacing w:before="36" w:after="36"/>
              <w:jc w:val="right"/>
              <w:rPr>
                <w:lang w:val="uz-Cyrl-UZ" w:eastAsia="uz-Cyrl-UZ" w:bidi="uz-Cyrl-UZ"/>
              </w:rPr>
            </w:pPr>
            <w:r>
              <w:t>22</w:t>
            </w:r>
          </w:p>
        </w:tc>
        <w:tc>
          <w:tcPr>
            <w:tcW w:w="0" w:type="auto"/>
          </w:tcPr>
          <w:p w14:paraId="34733C07" w14:textId="77777777" w:rsidR="000839C3" w:rsidRDefault="00B61500">
            <w:pPr>
              <w:spacing w:before="36" w:after="36"/>
              <w:jc w:val="right"/>
              <w:rPr>
                <w:lang w:val="uz-Cyrl-UZ" w:eastAsia="uz-Cyrl-UZ" w:bidi="uz-Cyrl-UZ"/>
              </w:rPr>
            </w:pPr>
            <w:r>
              <w:t>2.57</w:t>
            </w:r>
          </w:p>
        </w:tc>
        <w:tc>
          <w:tcPr>
            <w:tcW w:w="0" w:type="auto"/>
          </w:tcPr>
          <w:p w14:paraId="43D29C34" w14:textId="77777777" w:rsidR="000839C3" w:rsidRDefault="00B61500">
            <w:pPr>
              <w:spacing w:before="36" w:after="36"/>
              <w:jc w:val="right"/>
              <w:rPr>
                <w:lang w:val="uz-Cyrl-UZ" w:eastAsia="uz-Cyrl-UZ" w:bidi="uz-Cyrl-UZ"/>
              </w:rPr>
            </w:pPr>
            <w:r>
              <w:t>1.27</w:t>
            </w:r>
          </w:p>
        </w:tc>
        <w:tc>
          <w:tcPr>
            <w:tcW w:w="0" w:type="auto"/>
          </w:tcPr>
          <w:p w14:paraId="01BF518F" w14:textId="77777777" w:rsidR="000839C3" w:rsidRDefault="00B61500">
            <w:pPr>
              <w:spacing w:before="36" w:after="36"/>
              <w:jc w:val="right"/>
              <w:rPr>
                <w:lang w:val="uz-Cyrl-UZ" w:eastAsia="uz-Cyrl-UZ" w:bidi="uz-Cyrl-UZ"/>
              </w:rPr>
            </w:pPr>
            <w:r>
              <w:t>2</w:t>
            </w:r>
          </w:p>
        </w:tc>
        <w:tc>
          <w:tcPr>
            <w:tcW w:w="0" w:type="auto"/>
          </w:tcPr>
          <w:p w14:paraId="23A8862F" w14:textId="77777777" w:rsidR="000839C3" w:rsidRDefault="00B61500">
            <w:pPr>
              <w:spacing w:before="36" w:after="36"/>
              <w:jc w:val="right"/>
              <w:rPr>
                <w:lang w:val="uz-Cyrl-UZ" w:eastAsia="uz-Cyrl-UZ" w:bidi="uz-Cyrl-UZ"/>
              </w:rPr>
            </w:pPr>
            <w:r>
              <w:t>4</w:t>
            </w:r>
          </w:p>
        </w:tc>
        <w:tc>
          <w:tcPr>
            <w:tcW w:w="0" w:type="auto"/>
          </w:tcPr>
          <w:p w14:paraId="13308B80" w14:textId="77777777" w:rsidR="000839C3" w:rsidRDefault="00B61500">
            <w:pPr>
              <w:spacing w:before="36" w:after="36"/>
              <w:jc w:val="right"/>
              <w:rPr>
                <w:lang w:val="uz-Cyrl-UZ" w:eastAsia="uz-Cyrl-UZ" w:bidi="uz-Cyrl-UZ"/>
              </w:rPr>
            </w:pPr>
            <w:r>
              <w:t>0</w:t>
            </w:r>
          </w:p>
        </w:tc>
        <w:tc>
          <w:tcPr>
            <w:tcW w:w="0" w:type="auto"/>
          </w:tcPr>
          <w:p w14:paraId="4864707C" w14:textId="77777777" w:rsidR="000839C3" w:rsidRDefault="00B61500">
            <w:pPr>
              <w:spacing w:before="36" w:after="36"/>
              <w:jc w:val="right"/>
              <w:rPr>
                <w:lang w:val="uz-Cyrl-UZ" w:eastAsia="uz-Cyrl-UZ" w:bidi="uz-Cyrl-UZ"/>
              </w:rPr>
            </w:pPr>
            <w:r>
              <w:t>8</w:t>
            </w:r>
          </w:p>
        </w:tc>
        <w:tc>
          <w:tcPr>
            <w:tcW w:w="0" w:type="auto"/>
          </w:tcPr>
          <w:p w14:paraId="503C2DB9" w14:textId="77777777" w:rsidR="000839C3" w:rsidRDefault="00B61500">
            <w:pPr>
              <w:spacing w:before="36" w:after="36"/>
              <w:jc w:val="right"/>
              <w:rPr>
                <w:lang w:val="uz-Cyrl-UZ" w:eastAsia="uz-Cyrl-UZ" w:bidi="uz-Cyrl-UZ"/>
              </w:rPr>
            </w:pPr>
            <w:r>
              <w:t>14</w:t>
            </w:r>
          </w:p>
        </w:tc>
        <w:tc>
          <w:tcPr>
            <w:tcW w:w="0" w:type="auto"/>
          </w:tcPr>
          <w:p w14:paraId="2FB2E288" w14:textId="77777777" w:rsidR="000839C3" w:rsidRDefault="00B61500">
            <w:pPr>
              <w:spacing w:before="36" w:after="36"/>
              <w:jc w:val="right"/>
              <w:rPr>
                <w:lang w:val="uz-Cyrl-UZ" w:eastAsia="uz-Cyrl-UZ" w:bidi="uz-Cyrl-UZ"/>
              </w:rPr>
            </w:pPr>
            <w:r>
              <w:t>11</w:t>
            </w:r>
          </w:p>
        </w:tc>
        <w:tc>
          <w:tcPr>
            <w:tcW w:w="0" w:type="auto"/>
          </w:tcPr>
          <w:p w14:paraId="7CA94A74" w14:textId="77777777" w:rsidR="000839C3" w:rsidRDefault="00B61500">
            <w:pPr>
              <w:spacing w:before="36" w:after="36"/>
              <w:jc w:val="right"/>
              <w:rPr>
                <w:lang w:val="uz-Cyrl-UZ" w:eastAsia="uz-Cyrl-UZ" w:bidi="uz-Cyrl-UZ"/>
              </w:rPr>
            </w:pPr>
            <w:r>
              <w:t>11</w:t>
            </w:r>
          </w:p>
        </w:tc>
      </w:tr>
      <w:tr w:rsidR="000839C3" w14:paraId="4BC3C83A" w14:textId="77777777">
        <w:trPr>
          <w:trHeight w:val="360"/>
        </w:trPr>
        <w:tc>
          <w:tcPr>
            <w:tcW w:w="0" w:type="auto"/>
          </w:tcPr>
          <w:p w14:paraId="081D6E3D" w14:textId="77777777" w:rsidR="000839C3" w:rsidRDefault="00B61500">
            <w:pPr>
              <w:spacing w:before="36" w:after="36"/>
              <w:rPr>
                <w:i/>
                <w:lang w:val="uz-Cyrl-UZ" w:eastAsia="uz-Cyrl-UZ" w:bidi="uz-Cyrl-UZ"/>
              </w:rPr>
            </w:pPr>
            <w:r>
              <w:rPr>
                <w:i/>
              </w:rPr>
              <w:t>Lasioglossum</w:t>
            </w:r>
          </w:p>
        </w:tc>
        <w:tc>
          <w:tcPr>
            <w:tcW w:w="0" w:type="auto"/>
          </w:tcPr>
          <w:p w14:paraId="6C1AC05F" w14:textId="77777777" w:rsidR="000839C3" w:rsidRDefault="00B61500">
            <w:pPr>
              <w:spacing w:before="36" w:after="36"/>
              <w:rPr>
                <w:lang w:val="uz-Cyrl-UZ" w:eastAsia="uz-Cyrl-UZ" w:bidi="uz-Cyrl-UZ"/>
              </w:rPr>
            </w:pPr>
            <w:r>
              <w:t>Social</w:t>
            </w:r>
          </w:p>
        </w:tc>
        <w:tc>
          <w:tcPr>
            <w:tcW w:w="0" w:type="auto"/>
          </w:tcPr>
          <w:p w14:paraId="5952EEC7" w14:textId="77777777" w:rsidR="000839C3" w:rsidRDefault="00B61500">
            <w:pPr>
              <w:spacing w:before="36" w:after="36"/>
              <w:jc w:val="right"/>
              <w:rPr>
                <w:lang w:val="uz-Cyrl-UZ" w:eastAsia="uz-Cyrl-UZ" w:bidi="uz-Cyrl-UZ"/>
              </w:rPr>
            </w:pPr>
            <w:r>
              <w:t>5</w:t>
            </w:r>
          </w:p>
        </w:tc>
        <w:tc>
          <w:tcPr>
            <w:tcW w:w="0" w:type="auto"/>
          </w:tcPr>
          <w:p w14:paraId="5D9F2248" w14:textId="77777777" w:rsidR="000839C3" w:rsidRDefault="00B61500">
            <w:pPr>
              <w:spacing w:before="36" w:after="36"/>
              <w:jc w:val="right"/>
              <w:rPr>
                <w:lang w:val="uz-Cyrl-UZ" w:eastAsia="uz-Cyrl-UZ" w:bidi="uz-Cyrl-UZ"/>
              </w:rPr>
            </w:pPr>
            <w:r>
              <w:t>8.24</w:t>
            </w:r>
          </w:p>
        </w:tc>
        <w:tc>
          <w:tcPr>
            <w:tcW w:w="0" w:type="auto"/>
          </w:tcPr>
          <w:p w14:paraId="3CF303C4" w14:textId="77777777" w:rsidR="000839C3" w:rsidRDefault="00B61500">
            <w:pPr>
              <w:spacing w:before="36" w:after="36"/>
              <w:jc w:val="right"/>
              <w:rPr>
                <w:lang w:val="uz-Cyrl-UZ" w:eastAsia="uz-Cyrl-UZ" w:bidi="uz-Cyrl-UZ"/>
              </w:rPr>
            </w:pPr>
            <w:r>
              <w:t>3.67</w:t>
            </w:r>
          </w:p>
        </w:tc>
        <w:tc>
          <w:tcPr>
            <w:tcW w:w="0" w:type="auto"/>
          </w:tcPr>
          <w:p w14:paraId="51E4475A" w14:textId="77777777" w:rsidR="000839C3" w:rsidRDefault="00B61500">
            <w:pPr>
              <w:spacing w:before="36" w:after="36"/>
              <w:jc w:val="right"/>
              <w:rPr>
                <w:lang w:val="uz-Cyrl-UZ" w:eastAsia="uz-Cyrl-UZ" w:bidi="uz-Cyrl-UZ"/>
              </w:rPr>
            </w:pPr>
            <w:r>
              <w:t>1</w:t>
            </w:r>
          </w:p>
        </w:tc>
        <w:tc>
          <w:tcPr>
            <w:tcW w:w="0" w:type="auto"/>
          </w:tcPr>
          <w:p w14:paraId="3D9216AC" w14:textId="77777777" w:rsidR="000839C3" w:rsidRDefault="00B61500">
            <w:pPr>
              <w:spacing w:before="36" w:after="36"/>
              <w:jc w:val="right"/>
              <w:rPr>
                <w:lang w:val="uz-Cyrl-UZ" w:eastAsia="uz-Cyrl-UZ" w:bidi="uz-Cyrl-UZ"/>
              </w:rPr>
            </w:pPr>
            <w:r>
              <w:t>1</w:t>
            </w:r>
          </w:p>
        </w:tc>
        <w:tc>
          <w:tcPr>
            <w:tcW w:w="0" w:type="auto"/>
          </w:tcPr>
          <w:p w14:paraId="287C8932" w14:textId="77777777" w:rsidR="000839C3" w:rsidRDefault="00B61500">
            <w:pPr>
              <w:spacing w:before="36" w:after="36"/>
              <w:jc w:val="right"/>
              <w:rPr>
                <w:lang w:val="uz-Cyrl-UZ" w:eastAsia="uz-Cyrl-UZ" w:bidi="uz-Cyrl-UZ"/>
              </w:rPr>
            </w:pPr>
            <w:r>
              <w:t>0</w:t>
            </w:r>
          </w:p>
        </w:tc>
        <w:tc>
          <w:tcPr>
            <w:tcW w:w="0" w:type="auto"/>
          </w:tcPr>
          <w:p w14:paraId="4CA80C4B" w14:textId="77777777" w:rsidR="000839C3" w:rsidRDefault="00B61500">
            <w:pPr>
              <w:spacing w:before="36" w:after="36"/>
              <w:jc w:val="right"/>
              <w:rPr>
                <w:lang w:val="uz-Cyrl-UZ" w:eastAsia="uz-Cyrl-UZ" w:bidi="uz-Cyrl-UZ"/>
              </w:rPr>
            </w:pPr>
            <w:r>
              <w:t>1</w:t>
            </w:r>
          </w:p>
        </w:tc>
        <w:tc>
          <w:tcPr>
            <w:tcW w:w="0" w:type="auto"/>
          </w:tcPr>
          <w:p w14:paraId="65EC7DDF" w14:textId="77777777" w:rsidR="000839C3" w:rsidRDefault="00B61500">
            <w:pPr>
              <w:spacing w:before="36" w:after="36"/>
              <w:jc w:val="right"/>
              <w:rPr>
                <w:lang w:val="uz-Cyrl-UZ" w:eastAsia="uz-Cyrl-UZ" w:bidi="uz-Cyrl-UZ"/>
              </w:rPr>
            </w:pPr>
            <w:r>
              <w:t>4</w:t>
            </w:r>
          </w:p>
        </w:tc>
        <w:tc>
          <w:tcPr>
            <w:tcW w:w="0" w:type="auto"/>
          </w:tcPr>
          <w:p w14:paraId="3CA5D20B" w14:textId="77777777" w:rsidR="000839C3" w:rsidRDefault="00B61500">
            <w:pPr>
              <w:spacing w:before="36" w:after="36"/>
              <w:jc w:val="right"/>
              <w:rPr>
                <w:lang w:val="uz-Cyrl-UZ" w:eastAsia="uz-Cyrl-UZ" w:bidi="uz-Cyrl-UZ"/>
              </w:rPr>
            </w:pPr>
            <w:r>
              <w:t>3</w:t>
            </w:r>
          </w:p>
        </w:tc>
        <w:tc>
          <w:tcPr>
            <w:tcW w:w="0" w:type="auto"/>
          </w:tcPr>
          <w:p w14:paraId="4077B767" w14:textId="77777777" w:rsidR="000839C3" w:rsidRDefault="00B61500">
            <w:pPr>
              <w:spacing w:before="36" w:after="36"/>
              <w:jc w:val="right"/>
              <w:rPr>
                <w:lang w:val="uz-Cyrl-UZ" w:eastAsia="uz-Cyrl-UZ" w:bidi="uz-Cyrl-UZ"/>
              </w:rPr>
            </w:pPr>
            <w:r>
              <w:t>2</w:t>
            </w:r>
          </w:p>
        </w:tc>
      </w:tr>
      <w:tr w:rsidR="000839C3" w14:paraId="138F29DE" w14:textId="77777777">
        <w:trPr>
          <w:trHeight w:val="360"/>
        </w:trPr>
        <w:tc>
          <w:tcPr>
            <w:tcW w:w="0" w:type="auto"/>
          </w:tcPr>
          <w:p w14:paraId="30E542CC" w14:textId="77777777" w:rsidR="000839C3" w:rsidRDefault="00B61500">
            <w:pPr>
              <w:spacing w:before="36" w:after="36"/>
              <w:rPr>
                <w:i/>
                <w:lang w:val="uz-Cyrl-UZ" w:eastAsia="uz-Cyrl-UZ" w:bidi="uz-Cyrl-UZ"/>
              </w:rPr>
            </w:pPr>
            <w:r>
              <w:rPr>
                <w:i/>
              </w:rPr>
              <w:t>Lithurgus</w:t>
            </w:r>
          </w:p>
        </w:tc>
        <w:tc>
          <w:tcPr>
            <w:tcW w:w="0" w:type="auto"/>
          </w:tcPr>
          <w:p w14:paraId="66404AE6" w14:textId="77777777" w:rsidR="000839C3" w:rsidRDefault="00B61500">
            <w:pPr>
              <w:spacing w:before="36" w:after="36"/>
              <w:rPr>
                <w:lang w:val="uz-Cyrl-UZ" w:eastAsia="uz-Cyrl-UZ" w:bidi="uz-Cyrl-UZ"/>
              </w:rPr>
            </w:pPr>
            <w:r>
              <w:t>Solitary</w:t>
            </w:r>
          </w:p>
        </w:tc>
        <w:tc>
          <w:tcPr>
            <w:tcW w:w="0" w:type="auto"/>
          </w:tcPr>
          <w:p w14:paraId="4B863BA3" w14:textId="77777777" w:rsidR="000839C3" w:rsidRDefault="00B61500">
            <w:pPr>
              <w:spacing w:before="36" w:after="36"/>
              <w:jc w:val="right"/>
              <w:rPr>
                <w:lang w:val="uz-Cyrl-UZ" w:eastAsia="uz-Cyrl-UZ" w:bidi="uz-Cyrl-UZ"/>
              </w:rPr>
            </w:pPr>
            <w:r>
              <w:t>19</w:t>
            </w:r>
          </w:p>
        </w:tc>
        <w:tc>
          <w:tcPr>
            <w:tcW w:w="0" w:type="auto"/>
          </w:tcPr>
          <w:p w14:paraId="77AAAD22" w14:textId="77777777" w:rsidR="000839C3" w:rsidRDefault="00B61500">
            <w:pPr>
              <w:spacing w:before="36" w:after="36"/>
              <w:jc w:val="right"/>
              <w:rPr>
                <w:lang w:val="uz-Cyrl-UZ" w:eastAsia="uz-Cyrl-UZ" w:bidi="uz-Cyrl-UZ"/>
              </w:rPr>
            </w:pPr>
            <w:r>
              <w:t>5.87</w:t>
            </w:r>
          </w:p>
        </w:tc>
        <w:tc>
          <w:tcPr>
            <w:tcW w:w="0" w:type="auto"/>
          </w:tcPr>
          <w:p w14:paraId="69C0F825" w14:textId="77777777" w:rsidR="000839C3" w:rsidRDefault="00B61500">
            <w:pPr>
              <w:spacing w:before="36" w:after="36"/>
              <w:jc w:val="right"/>
              <w:rPr>
                <w:lang w:val="uz-Cyrl-UZ" w:eastAsia="uz-Cyrl-UZ" w:bidi="uz-Cyrl-UZ"/>
              </w:rPr>
            </w:pPr>
            <w:r>
              <w:t>2.74</w:t>
            </w:r>
          </w:p>
        </w:tc>
        <w:tc>
          <w:tcPr>
            <w:tcW w:w="0" w:type="auto"/>
          </w:tcPr>
          <w:p w14:paraId="2AFC9AF4" w14:textId="77777777" w:rsidR="000839C3" w:rsidRDefault="00B61500">
            <w:pPr>
              <w:spacing w:before="36" w:after="36"/>
              <w:jc w:val="right"/>
              <w:rPr>
                <w:lang w:val="uz-Cyrl-UZ" w:eastAsia="uz-Cyrl-UZ" w:bidi="uz-Cyrl-UZ"/>
              </w:rPr>
            </w:pPr>
            <w:r>
              <w:t>5</w:t>
            </w:r>
          </w:p>
        </w:tc>
        <w:tc>
          <w:tcPr>
            <w:tcW w:w="0" w:type="auto"/>
          </w:tcPr>
          <w:p w14:paraId="37D1519E" w14:textId="77777777" w:rsidR="000839C3" w:rsidRDefault="00B61500">
            <w:pPr>
              <w:spacing w:before="36" w:after="36"/>
              <w:jc w:val="right"/>
              <w:rPr>
                <w:lang w:val="uz-Cyrl-UZ" w:eastAsia="uz-Cyrl-UZ" w:bidi="uz-Cyrl-UZ"/>
              </w:rPr>
            </w:pPr>
            <w:r>
              <w:t>9</w:t>
            </w:r>
          </w:p>
        </w:tc>
        <w:tc>
          <w:tcPr>
            <w:tcW w:w="0" w:type="auto"/>
          </w:tcPr>
          <w:p w14:paraId="7434DF1B" w14:textId="77777777" w:rsidR="000839C3" w:rsidRDefault="00B61500">
            <w:pPr>
              <w:spacing w:before="36" w:after="36"/>
              <w:jc w:val="right"/>
              <w:rPr>
                <w:lang w:val="uz-Cyrl-UZ" w:eastAsia="uz-Cyrl-UZ" w:bidi="uz-Cyrl-UZ"/>
              </w:rPr>
            </w:pPr>
            <w:r>
              <w:t>0</w:t>
            </w:r>
          </w:p>
        </w:tc>
        <w:tc>
          <w:tcPr>
            <w:tcW w:w="0" w:type="auto"/>
          </w:tcPr>
          <w:p w14:paraId="2B5FFE4E" w14:textId="77777777" w:rsidR="000839C3" w:rsidRDefault="00B61500">
            <w:pPr>
              <w:spacing w:before="36" w:after="36"/>
              <w:jc w:val="right"/>
              <w:rPr>
                <w:lang w:val="uz-Cyrl-UZ" w:eastAsia="uz-Cyrl-UZ" w:bidi="uz-Cyrl-UZ"/>
              </w:rPr>
            </w:pPr>
            <w:r>
              <w:t>4</w:t>
            </w:r>
          </w:p>
        </w:tc>
        <w:tc>
          <w:tcPr>
            <w:tcW w:w="0" w:type="auto"/>
          </w:tcPr>
          <w:p w14:paraId="1CABB49B" w14:textId="77777777" w:rsidR="000839C3" w:rsidRDefault="00B61500">
            <w:pPr>
              <w:spacing w:before="36" w:after="36"/>
              <w:jc w:val="right"/>
              <w:rPr>
                <w:lang w:val="uz-Cyrl-UZ" w:eastAsia="uz-Cyrl-UZ" w:bidi="uz-Cyrl-UZ"/>
              </w:rPr>
            </w:pPr>
            <w:r>
              <w:t>15</w:t>
            </w:r>
          </w:p>
        </w:tc>
        <w:tc>
          <w:tcPr>
            <w:tcW w:w="0" w:type="auto"/>
          </w:tcPr>
          <w:p w14:paraId="023C4F9E" w14:textId="77777777" w:rsidR="000839C3" w:rsidRDefault="00B61500">
            <w:pPr>
              <w:spacing w:before="36" w:after="36"/>
              <w:jc w:val="right"/>
              <w:rPr>
                <w:lang w:val="uz-Cyrl-UZ" w:eastAsia="uz-Cyrl-UZ" w:bidi="uz-Cyrl-UZ"/>
              </w:rPr>
            </w:pPr>
            <w:r>
              <w:t>11</w:t>
            </w:r>
          </w:p>
        </w:tc>
        <w:tc>
          <w:tcPr>
            <w:tcW w:w="0" w:type="auto"/>
          </w:tcPr>
          <w:p w14:paraId="5EC70171" w14:textId="77777777" w:rsidR="000839C3" w:rsidRDefault="00B61500">
            <w:pPr>
              <w:spacing w:before="36" w:after="36"/>
              <w:jc w:val="right"/>
              <w:rPr>
                <w:lang w:val="uz-Cyrl-UZ" w:eastAsia="uz-Cyrl-UZ" w:bidi="uz-Cyrl-UZ"/>
              </w:rPr>
            </w:pPr>
            <w:r>
              <w:t>8</w:t>
            </w:r>
          </w:p>
        </w:tc>
      </w:tr>
      <w:tr w:rsidR="000839C3" w14:paraId="49FCFDC3" w14:textId="77777777">
        <w:trPr>
          <w:trHeight w:val="360"/>
        </w:trPr>
        <w:tc>
          <w:tcPr>
            <w:tcW w:w="0" w:type="auto"/>
          </w:tcPr>
          <w:p w14:paraId="7645DDA5" w14:textId="77777777" w:rsidR="000839C3" w:rsidRDefault="00B61500">
            <w:pPr>
              <w:spacing w:before="36" w:after="36"/>
              <w:rPr>
                <w:i/>
                <w:lang w:val="uz-Cyrl-UZ" w:eastAsia="uz-Cyrl-UZ" w:bidi="uz-Cyrl-UZ"/>
              </w:rPr>
            </w:pPr>
            <w:r>
              <w:rPr>
                <w:i/>
              </w:rPr>
              <w:t>Megachile</w:t>
            </w:r>
          </w:p>
        </w:tc>
        <w:tc>
          <w:tcPr>
            <w:tcW w:w="0" w:type="auto"/>
          </w:tcPr>
          <w:p w14:paraId="71550564" w14:textId="77777777" w:rsidR="000839C3" w:rsidRDefault="00B61500">
            <w:pPr>
              <w:spacing w:before="36" w:after="36"/>
              <w:rPr>
                <w:lang w:val="uz-Cyrl-UZ" w:eastAsia="uz-Cyrl-UZ" w:bidi="uz-Cyrl-UZ"/>
              </w:rPr>
            </w:pPr>
            <w:r>
              <w:t>Solitary</w:t>
            </w:r>
          </w:p>
        </w:tc>
        <w:tc>
          <w:tcPr>
            <w:tcW w:w="0" w:type="auto"/>
          </w:tcPr>
          <w:p w14:paraId="65BCB04E" w14:textId="77777777" w:rsidR="000839C3" w:rsidRDefault="00B61500">
            <w:pPr>
              <w:spacing w:before="36" w:after="36"/>
              <w:jc w:val="right"/>
              <w:rPr>
                <w:lang w:val="uz-Cyrl-UZ" w:eastAsia="uz-Cyrl-UZ" w:bidi="uz-Cyrl-UZ"/>
              </w:rPr>
            </w:pPr>
            <w:r>
              <w:t>1</w:t>
            </w:r>
          </w:p>
        </w:tc>
        <w:tc>
          <w:tcPr>
            <w:tcW w:w="0" w:type="auto"/>
          </w:tcPr>
          <w:p w14:paraId="12C49E98" w14:textId="77777777" w:rsidR="000839C3" w:rsidRDefault="00B61500">
            <w:pPr>
              <w:spacing w:before="36" w:after="36"/>
              <w:jc w:val="right"/>
              <w:rPr>
                <w:lang w:val="uz-Cyrl-UZ" w:eastAsia="uz-Cyrl-UZ" w:bidi="uz-Cyrl-UZ"/>
              </w:rPr>
            </w:pPr>
            <w:r>
              <w:t>2.47</w:t>
            </w:r>
          </w:p>
        </w:tc>
        <w:tc>
          <w:tcPr>
            <w:tcW w:w="0" w:type="auto"/>
          </w:tcPr>
          <w:p w14:paraId="1C04E32B" w14:textId="77777777" w:rsidR="000839C3" w:rsidRDefault="00B61500">
            <w:pPr>
              <w:spacing w:before="36" w:after="36"/>
              <w:jc w:val="right"/>
              <w:rPr>
                <w:lang w:val="uz-Cyrl-UZ" w:eastAsia="uz-Cyrl-UZ" w:bidi="uz-Cyrl-UZ"/>
              </w:rPr>
            </w:pPr>
            <w:r>
              <w:t>-</w:t>
            </w:r>
          </w:p>
        </w:tc>
        <w:tc>
          <w:tcPr>
            <w:tcW w:w="0" w:type="auto"/>
          </w:tcPr>
          <w:p w14:paraId="028BBA12" w14:textId="77777777" w:rsidR="000839C3" w:rsidRDefault="00B61500">
            <w:pPr>
              <w:spacing w:before="36" w:after="36"/>
              <w:jc w:val="right"/>
              <w:rPr>
                <w:lang w:val="uz-Cyrl-UZ" w:eastAsia="uz-Cyrl-UZ" w:bidi="uz-Cyrl-UZ"/>
              </w:rPr>
            </w:pPr>
            <w:r>
              <w:t>1</w:t>
            </w:r>
          </w:p>
        </w:tc>
        <w:tc>
          <w:tcPr>
            <w:tcW w:w="0" w:type="auto"/>
          </w:tcPr>
          <w:p w14:paraId="456E0906" w14:textId="77777777" w:rsidR="000839C3" w:rsidRDefault="00B61500">
            <w:pPr>
              <w:spacing w:before="36" w:after="36"/>
              <w:jc w:val="right"/>
              <w:rPr>
                <w:lang w:val="uz-Cyrl-UZ" w:eastAsia="uz-Cyrl-UZ" w:bidi="uz-Cyrl-UZ"/>
              </w:rPr>
            </w:pPr>
            <w:r>
              <w:t>1</w:t>
            </w:r>
          </w:p>
        </w:tc>
        <w:tc>
          <w:tcPr>
            <w:tcW w:w="0" w:type="auto"/>
          </w:tcPr>
          <w:p w14:paraId="295D05C6" w14:textId="77777777" w:rsidR="000839C3" w:rsidRDefault="00B61500">
            <w:pPr>
              <w:spacing w:before="36" w:after="36"/>
              <w:jc w:val="right"/>
              <w:rPr>
                <w:lang w:val="uz-Cyrl-UZ" w:eastAsia="uz-Cyrl-UZ" w:bidi="uz-Cyrl-UZ"/>
              </w:rPr>
            </w:pPr>
            <w:r>
              <w:t>0</w:t>
            </w:r>
          </w:p>
        </w:tc>
        <w:tc>
          <w:tcPr>
            <w:tcW w:w="0" w:type="auto"/>
          </w:tcPr>
          <w:p w14:paraId="70B33832" w14:textId="77777777" w:rsidR="000839C3" w:rsidRDefault="00B61500">
            <w:pPr>
              <w:spacing w:before="36" w:after="36"/>
              <w:jc w:val="right"/>
              <w:rPr>
                <w:lang w:val="uz-Cyrl-UZ" w:eastAsia="uz-Cyrl-UZ" w:bidi="uz-Cyrl-UZ"/>
              </w:rPr>
            </w:pPr>
            <w:r>
              <w:t>0</w:t>
            </w:r>
          </w:p>
        </w:tc>
        <w:tc>
          <w:tcPr>
            <w:tcW w:w="0" w:type="auto"/>
          </w:tcPr>
          <w:p w14:paraId="267FCA01" w14:textId="77777777" w:rsidR="000839C3" w:rsidRDefault="00B61500">
            <w:pPr>
              <w:spacing w:before="36" w:after="36"/>
              <w:jc w:val="right"/>
              <w:rPr>
                <w:lang w:val="uz-Cyrl-UZ" w:eastAsia="uz-Cyrl-UZ" w:bidi="uz-Cyrl-UZ"/>
              </w:rPr>
            </w:pPr>
            <w:r>
              <w:t>1</w:t>
            </w:r>
          </w:p>
        </w:tc>
        <w:tc>
          <w:tcPr>
            <w:tcW w:w="0" w:type="auto"/>
          </w:tcPr>
          <w:p w14:paraId="0F755B50" w14:textId="77777777" w:rsidR="000839C3" w:rsidRDefault="00B61500">
            <w:pPr>
              <w:spacing w:before="36" w:after="36"/>
              <w:jc w:val="right"/>
              <w:rPr>
                <w:lang w:val="uz-Cyrl-UZ" w:eastAsia="uz-Cyrl-UZ" w:bidi="uz-Cyrl-UZ"/>
              </w:rPr>
            </w:pPr>
            <w:r>
              <w:t>0</w:t>
            </w:r>
          </w:p>
        </w:tc>
        <w:tc>
          <w:tcPr>
            <w:tcW w:w="0" w:type="auto"/>
          </w:tcPr>
          <w:p w14:paraId="243CC276" w14:textId="77777777" w:rsidR="000839C3" w:rsidRDefault="00B61500">
            <w:pPr>
              <w:spacing w:before="36" w:after="36"/>
              <w:jc w:val="right"/>
              <w:rPr>
                <w:lang w:val="uz-Cyrl-UZ" w:eastAsia="uz-Cyrl-UZ" w:bidi="uz-Cyrl-UZ"/>
              </w:rPr>
            </w:pPr>
            <w:r>
              <w:t>1</w:t>
            </w:r>
          </w:p>
        </w:tc>
      </w:tr>
      <w:tr w:rsidR="000839C3" w14:paraId="4A49BC12" w14:textId="77777777">
        <w:trPr>
          <w:trHeight w:val="345"/>
        </w:trPr>
        <w:tc>
          <w:tcPr>
            <w:tcW w:w="0" w:type="auto"/>
          </w:tcPr>
          <w:p w14:paraId="099FF3F7" w14:textId="77777777" w:rsidR="000839C3" w:rsidRDefault="00B61500">
            <w:pPr>
              <w:spacing w:before="36" w:after="36"/>
              <w:rPr>
                <w:i/>
                <w:lang w:val="uz-Cyrl-UZ" w:eastAsia="uz-Cyrl-UZ" w:bidi="uz-Cyrl-UZ"/>
              </w:rPr>
            </w:pPr>
            <w:r>
              <w:rPr>
                <w:i/>
              </w:rPr>
              <w:t>Melissodes</w:t>
            </w:r>
          </w:p>
        </w:tc>
        <w:tc>
          <w:tcPr>
            <w:tcW w:w="0" w:type="auto"/>
          </w:tcPr>
          <w:p w14:paraId="585F0134" w14:textId="77777777" w:rsidR="000839C3" w:rsidRDefault="00B61500">
            <w:pPr>
              <w:spacing w:before="36" w:after="36"/>
              <w:rPr>
                <w:lang w:val="uz-Cyrl-UZ" w:eastAsia="uz-Cyrl-UZ" w:bidi="uz-Cyrl-UZ"/>
              </w:rPr>
            </w:pPr>
            <w:r>
              <w:t>Solitary</w:t>
            </w:r>
          </w:p>
        </w:tc>
        <w:tc>
          <w:tcPr>
            <w:tcW w:w="0" w:type="auto"/>
          </w:tcPr>
          <w:p w14:paraId="4FBE03C1" w14:textId="77777777" w:rsidR="000839C3" w:rsidRDefault="00B61500">
            <w:pPr>
              <w:spacing w:before="36" w:after="36"/>
              <w:jc w:val="right"/>
              <w:rPr>
                <w:lang w:val="uz-Cyrl-UZ" w:eastAsia="uz-Cyrl-UZ" w:bidi="uz-Cyrl-UZ"/>
              </w:rPr>
            </w:pPr>
            <w:r>
              <w:t>613</w:t>
            </w:r>
          </w:p>
        </w:tc>
        <w:tc>
          <w:tcPr>
            <w:tcW w:w="0" w:type="auto"/>
          </w:tcPr>
          <w:p w14:paraId="47A2D11D" w14:textId="77777777" w:rsidR="000839C3" w:rsidRDefault="00B61500">
            <w:pPr>
              <w:spacing w:before="36" w:after="36"/>
              <w:jc w:val="right"/>
              <w:rPr>
                <w:lang w:val="uz-Cyrl-UZ" w:eastAsia="uz-Cyrl-UZ" w:bidi="uz-Cyrl-UZ"/>
              </w:rPr>
            </w:pPr>
            <w:r>
              <w:t>2.55</w:t>
            </w:r>
          </w:p>
        </w:tc>
        <w:tc>
          <w:tcPr>
            <w:tcW w:w="0" w:type="auto"/>
          </w:tcPr>
          <w:p w14:paraId="4C3D22BF" w14:textId="77777777" w:rsidR="000839C3" w:rsidRDefault="00B61500">
            <w:pPr>
              <w:spacing w:before="36" w:after="36"/>
              <w:jc w:val="right"/>
              <w:rPr>
                <w:lang w:val="uz-Cyrl-UZ" w:eastAsia="uz-Cyrl-UZ" w:bidi="uz-Cyrl-UZ"/>
              </w:rPr>
            </w:pPr>
            <w:r>
              <w:t>0.26</w:t>
            </w:r>
          </w:p>
        </w:tc>
        <w:tc>
          <w:tcPr>
            <w:tcW w:w="0" w:type="auto"/>
          </w:tcPr>
          <w:p w14:paraId="606AD1BA" w14:textId="77777777" w:rsidR="000839C3" w:rsidRDefault="00B61500">
            <w:pPr>
              <w:spacing w:before="36" w:after="36"/>
              <w:jc w:val="right"/>
              <w:rPr>
                <w:lang w:val="uz-Cyrl-UZ" w:eastAsia="uz-Cyrl-UZ" w:bidi="uz-Cyrl-UZ"/>
              </w:rPr>
            </w:pPr>
            <w:r>
              <w:t>45</w:t>
            </w:r>
          </w:p>
        </w:tc>
        <w:tc>
          <w:tcPr>
            <w:tcW w:w="0" w:type="auto"/>
          </w:tcPr>
          <w:p w14:paraId="7CFCAC53" w14:textId="77777777" w:rsidR="000839C3" w:rsidRDefault="00B61500">
            <w:pPr>
              <w:spacing w:before="36" w:after="36"/>
              <w:jc w:val="right"/>
              <w:rPr>
                <w:lang w:val="uz-Cyrl-UZ" w:eastAsia="uz-Cyrl-UZ" w:bidi="uz-Cyrl-UZ"/>
              </w:rPr>
            </w:pPr>
            <w:r>
              <w:t>148</w:t>
            </w:r>
          </w:p>
        </w:tc>
        <w:tc>
          <w:tcPr>
            <w:tcW w:w="0" w:type="auto"/>
          </w:tcPr>
          <w:p w14:paraId="046BF19B" w14:textId="77777777" w:rsidR="000839C3" w:rsidRDefault="00B61500">
            <w:pPr>
              <w:spacing w:before="36" w:after="36"/>
              <w:jc w:val="right"/>
              <w:rPr>
                <w:lang w:val="uz-Cyrl-UZ" w:eastAsia="uz-Cyrl-UZ" w:bidi="uz-Cyrl-UZ"/>
              </w:rPr>
            </w:pPr>
            <w:r>
              <w:t>1</w:t>
            </w:r>
          </w:p>
        </w:tc>
        <w:tc>
          <w:tcPr>
            <w:tcW w:w="0" w:type="auto"/>
          </w:tcPr>
          <w:p w14:paraId="3C2067C1" w14:textId="77777777" w:rsidR="000839C3" w:rsidRDefault="00B61500">
            <w:pPr>
              <w:spacing w:before="36" w:after="36"/>
              <w:jc w:val="right"/>
              <w:rPr>
                <w:lang w:val="uz-Cyrl-UZ" w:eastAsia="uz-Cyrl-UZ" w:bidi="uz-Cyrl-UZ"/>
              </w:rPr>
            </w:pPr>
            <w:r>
              <w:t>466</w:t>
            </w:r>
          </w:p>
        </w:tc>
        <w:tc>
          <w:tcPr>
            <w:tcW w:w="0" w:type="auto"/>
          </w:tcPr>
          <w:p w14:paraId="4239238A" w14:textId="77777777" w:rsidR="000839C3" w:rsidRDefault="00B61500">
            <w:pPr>
              <w:spacing w:before="36" w:after="36"/>
              <w:jc w:val="right"/>
              <w:rPr>
                <w:lang w:val="uz-Cyrl-UZ" w:eastAsia="uz-Cyrl-UZ" w:bidi="uz-Cyrl-UZ"/>
              </w:rPr>
            </w:pPr>
            <w:r>
              <w:t>147</w:t>
            </w:r>
          </w:p>
        </w:tc>
        <w:tc>
          <w:tcPr>
            <w:tcW w:w="0" w:type="auto"/>
          </w:tcPr>
          <w:p w14:paraId="25154977" w14:textId="77777777" w:rsidR="000839C3" w:rsidRDefault="00B61500">
            <w:pPr>
              <w:spacing w:before="36" w:after="36"/>
              <w:jc w:val="right"/>
              <w:rPr>
                <w:lang w:val="uz-Cyrl-UZ" w:eastAsia="uz-Cyrl-UZ" w:bidi="uz-Cyrl-UZ"/>
              </w:rPr>
            </w:pPr>
            <w:r>
              <w:t>313</w:t>
            </w:r>
          </w:p>
        </w:tc>
        <w:tc>
          <w:tcPr>
            <w:tcW w:w="0" w:type="auto"/>
          </w:tcPr>
          <w:p w14:paraId="3CB01606" w14:textId="77777777" w:rsidR="000839C3" w:rsidRDefault="00B61500">
            <w:pPr>
              <w:spacing w:before="36" w:after="36"/>
              <w:jc w:val="right"/>
              <w:rPr>
                <w:lang w:val="uz-Cyrl-UZ" w:eastAsia="uz-Cyrl-UZ" w:bidi="uz-Cyrl-UZ"/>
              </w:rPr>
            </w:pPr>
            <w:r>
              <w:t>300</w:t>
            </w:r>
          </w:p>
        </w:tc>
      </w:tr>
      <w:tr w:rsidR="000839C3" w14:paraId="466BA6C0" w14:textId="77777777">
        <w:trPr>
          <w:trHeight w:val="373"/>
        </w:trPr>
        <w:tc>
          <w:tcPr>
            <w:tcW w:w="0" w:type="auto"/>
            <w:tcBorders>
              <w:bottom w:val="single" w:sz="4" w:space="0" w:color="000000"/>
            </w:tcBorders>
          </w:tcPr>
          <w:p w14:paraId="09C0DADB" w14:textId="77777777" w:rsidR="000839C3" w:rsidRDefault="00B61500">
            <w:pPr>
              <w:spacing w:before="36" w:after="36"/>
              <w:rPr>
                <w:i/>
                <w:lang w:val="uz-Cyrl-UZ" w:eastAsia="uz-Cyrl-UZ" w:bidi="uz-Cyrl-UZ"/>
              </w:rPr>
            </w:pPr>
            <w:r>
              <w:rPr>
                <w:i/>
              </w:rPr>
              <w:t>Perdita</w:t>
            </w:r>
          </w:p>
        </w:tc>
        <w:tc>
          <w:tcPr>
            <w:tcW w:w="0" w:type="auto"/>
            <w:tcBorders>
              <w:bottom w:val="single" w:sz="4" w:space="0" w:color="000000"/>
            </w:tcBorders>
          </w:tcPr>
          <w:p w14:paraId="4698AEA4"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6A70B46C"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0C69431" w14:textId="77777777" w:rsidR="000839C3" w:rsidRDefault="00B61500">
            <w:pPr>
              <w:spacing w:before="36" w:after="36"/>
              <w:jc w:val="right"/>
              <w:rPr>
                <w:lang w:val="uz-Cyrl-UZ" w:eastAsia="uz-Cyrl-UZ" w:bidi="uz-Cyrl-UZ"/>
              </w:rPr>
            </w:pPr>
            <w:r>
              <w:t>0.53</w:t>
            </w:r>
          </w:p>
        </w:tc>
        <w:tc>
          <w:tcPr>
            <w:tcW w:w="0" w:type="auto"/>
            <w:tcBorders>
              <w:bottom w:val="single" w:sz="4" w:space="0" w:color="000000"/>
            </w:tcBorders>
          </w:tcPr>
          <w:p w14:paraId="5D2FC011" w14:textId="77777777" w:rsidR="000839C3" w:rsidRDefault="00B61500">
            <w:pPr>
              <w:spacing w:before="36" w:after="36"/>
              <w:jc w:val="right"/>
              <w:rPr>
                <w:lang w:val="uz-Cyrl-UZ" w:eastAsia="uz-Cyrl-UZ" w:bidi="uz-Cyrl-UZ"/>
              </w:rPr>
            </w:pPr>
            <w:r>
              <w:t>0.10</w:t>
            </w:r>
          </w:p>
        </w:tc>
        <w:tc>
          <w:tcPr>
            <w:tcW w:w="0" w:type="auto"/>
            <w:tcBorders>
              <w:bottom w:val="single" w:sz="4" w:space="0" w:color="000000"/>
            </w:tcBorders>
          </w:tcPr>
          <w:p w14:paraId="0BE822B9"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6388CA4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11C4F30B"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4BAC9A07"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379DDEC0"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3E774E48" w14:textId="77777777" w:rsidR="000839C3" w:rsidRDefault="00B61500">
            <w:pPr>
              <w:spacing w:before="36" w:after="36"/>
              <w:jc w:val="right"/>
              <w:rPr>
                <w:lang w:val="uz-Cyrl-UZ" w:eastAsia="uz-Cyrl-UZ" w:bidi="uz-Cyrl-UZ"/>
              </w:rPr>
            </w:pPr>
            <w:r>
              <w:t>2</w:t>
            </w:r>
          </w:p>
        </w:tc>
        <w:tc>
          <w:tcPr>
            <w:tcW w:w="0" w:type="auto"/>
            <w:tcBorders>
              <w:bottom w:val="single" w:sz="4" w:space="0" w:color="000000"/>
            </w:tcBorders>
          </w:tcPr>
          <w:p w14:paraId="0202F488" w14:textId="77777777" w:rsidR="000839C3" w:rsidRDefault="00B61500">
            <w:pPr>
              <w:spacing w:before="36" w:after="36"/>
              <w:jc w:val="right"/>
              <w:rPr>
                <w:lang w:val="uz-Cyrl-UZ" w:eastAsia="uz-Cyrl-UZ" w:bidi="uz-Cyrl-UZ"/>
              </w:rPr>
            </w:pPr>
            <w:r>
              <w:t>0</w:t>
            </w:r>
          </w:p>
        </w:tc>
      </w:tr>
    </w:tbl>
    <w:p w14:paraId="2AE8E713"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commentRangeStart w:id="888"/>
      <w:r>
        <w:t xml:space="preserve">Table 1 Bee </w:t>
      </w:r>
      <w:commentRangeEnd w:id="888"/>
      <w:r>
        <w:rPr>
          <w:rStyle w:val="CommentReference"/>
        </w:rPr>
        <w:commentReference w:id="888"/>
      </w:r>
      <w:r>
        <w:t xml:space="preserve">visitation and behavior </w:t>
      </w:r>
      <w:del w:id="889" w:author="Adrian" w:date="2017-06-14T13:01:00Z">
        <w:r>
          <w:delText xml:space="preserve">data </w:delText>
        </w:r>
      </w:del>
      <w:r>
        <w:t xml:space="preserve">by genus during the ambush bug experiment. The sociality of each genus is noted. “Visits” is the total number of occurrences of each genus during the soldier beetle experiment. “Duration” is the mean visit duration in seconds </w:t>
      </w:r>
      <w:del w:id="890" w:author="Adrian" w:date="2017-06-14T13:01:00Z">
        <w:r>
          <w:delText xml:space="preserve"> </w:delText>
        </w:r>
      </w:del>
      <w:r>
        <w:t>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891" w:author="Adrian" w:date="2017-06-14T13:01:00Z">
        <w:r>
          <w:t>A</w:t>
        </w:r>
      </w:ins>
      <w:del w:id="892" w:author="Adrian" w:date="2017-06-14T13:01:00Z">
        <w:r>
          <w:delText>a</w:delText>
        </w:r>
      </w:del>
      <w:r>
        <w:t xml:space="preserve">bsent” refer to the occupancy status of the flower and numbers in those columns are the numbers of visits to flowers with or without occupants.  </w:t>
      </w:r>
    </w:p>
    <w:p w14:paraId="43F58DC8" w14:textId="77777777" w:rsidR="000839C3" w:rsidRDefault="000839C3">
      <w:pPr>
        <w:spacing w:line="480" w:lineRule="auto"/>
        <w:ind w:left="480" w:hanging="480"/>
        <w:rPr>
          <w:lang w:val="uz-Cyrl-UZ" w:eastAsia="uz-Cyrl-UZ" w:bidi="uz-Cyrl-UZ"/>
        </w:rPr>
      </w:pPr>
    </w:p>
    <w:tbl>
      <w:tblPr>
        <w:tblW w:w="0" w:type="auto"/>
        <w:tblLook w:val="04A0" w:firstRow="1" w:lastRow="0" w:firstColumn="1" w:lastColumn="0" w:noHBand="0" w:noVBand="1"/>
      </w:tblPr>
      <w:tblGrid>
        <w:gridCol w:w="1283"/>
        <w:gridCol w:w="1070"/>
        <w:gridCol w:w="1343"/>
        <w:gridCol w:w="1383"/>
        <w:gridCol w:w="636"/>
        <w:gridCol w:w="830"/>
        <w:gridCol w:w="856"/>
        <w:gridCol w:w="1176"/>
        <w:gridCol w:w="710"/>
        <w:gridCol w:w="923"/>
        <w:gridCol w:w="923"/>
        <w:gridCol w:w="896"/>
      </w:tblGrid>
      <w:tr w:rsidR="000839C3" w14:paraId="799612BC" w14:textId="77777777">
        <w:tc>
          <w:tcPr>
            <w:tcW w:w="0" w:type="auto"/>
            <w:tcBorders>
              <w:bottom w:val="single" w:sz="0" w:space="0" w:color="000000"/>
            </w:tcBorders>
            <w:vAlign w:val="bottom"/>
          </w:tcPr>
          <w:p w14:paraId="3E4D0F3E" w14:textId="77777777" w:rsidR="000839C3" w:rsidRDefault="00B61500">
            <w:pPr>
              <w:spacing w:before="36" w:after="36"/>
              <w:rPr>
                <w:lang w:val="uz-Cyrl-UZ" w:eastAsia="uz-Cyrl-UZ" w:bidi="uz-Cyrl-UZ"/>
              </w:rPr>
            </w:pPr>
            <w:r>
              <w:t>Genus</w:t>
            </w:r>
          </w:p>
        </w:tc>
        <w:tc>
          <w:tcPr>
            <w:tcW w:w="0" w:type="auto"/>
            <w:tcBorders>
              <w:bottom w:val="single" w:sz="0" w:space="0" w:color="000000"/>
            </w:tcBorders>
            <w:vAlign w:val="bottom"/>
          </w:tcPr>
          <w:p w14:paraId="2D4E9258" w14:textId="77777777" w:rsidR="000839C3" w:rsidRDefault="00B61500">
            <w:pPr>
              <w:spacing w:before="36" w:after="36"/>
              <w:rPr>
                <w:lang w:val="uz-Cyrl-UZ" w:eastAsia="uz-Cyrl-UZ" w:bidi="uz-Cyrl-UZ"/>
              </w:rPr>
            </w:pPr>
            <w:r>
              <w:t>Sociality</w:t>
            </w:r>
          </w:p>
        </w:tc>
        <w:tc>
          <w:tcPr>
            <w:tcW w:w="0" w:type="auto"/>
            <w:tcBorders>
              <w:bottom w:val="single" w:sz="0" w:space="0" w:color="000000"/>
            </w:tcBorders>
            <w:vAlign w:val="bottom"/>
          </w:tcPr>
          <w:p w14:paraId="3A51051F"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513E5738"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5FA4DAD4"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526BEEE6"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B8DF60"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C5E15FA" w14:textId="77777777" w:rsidR="000839C3" w:rsidRDefault="00B61500">
            <w:pPr>
              <w:spacing w:before="36" w:after="36"/>
              <w:jc w:val="right"/>
              <w:rPr>
                <w:lang w:val="uz-Cyrl-UZ" w:eastAsia="uz-Cyrl-UZ" w:bidi="uz-Cyrl-UZ"/>
              </w:rPr>
            </w:pPr>
            <w:r>
              <w:t>Exclusion</w:t>
            </w:r>
          </w:p>
        </w:tc>
        <w:tc>
          <w:tcPr>
            <w:tcW w:w="0" w:type="auto"/>
            <w:tcBorders>
              <w:bottom w:val="single" w:sz="0" w:space="0" w:color="000000"/>
            </w:tcBorders>
            <w:vAlign w:val="bottom"/>
          </w:tcPr>
          <w:p w14:paraId="407E0930" w14:textId="77777777" w:rsidR="000839C3" w:rsidRDefault="00B61500">
            <w:pPr>
              <w:spacing w:before="36" w:after="36"/>
              <w:jc w:val="right"/>
              <w:rPr>
                <w:lang w:val="uz-Cyrl-UZ" w:eastAsia="uz-Cyrl-UZ" w:bidi="uz-Cyrl-UZ"/>
              </w:rPr>
            </w:pPr>
            <w:r>
              <w:t>Male</w:t>
            </w:r>
          </w:p>
        </w:tc>
        <w:tc>
          <w:tcPr>
            <w:tcW w:w="0" w:type="auto"/>
            <w:tcBorders>
              <w:bottom w:val="single" w:sz="0" w:space="0" w:color="000000"/>
            </w:tcBorders>
            <w:vAlign w:val="bottom"/>
          </w:tcPr>
          <w:p w14:paraId="3E334989" w14:textId="77777777" w:rsidR="000839C3" w:rsidRDefault="00B61500">
            <w:pPr>
              <w:spacing w:before="36" w:after="36"/>
              <w:jc w:val="right"/>
              <w:rPr>
                <w:lang w:val="uz-Cyrl-UZ" w:eastAsia="uz-Cyrl-UZ" w:bidi="uz-Cyrl-UZ"/>
              </w:rPr>
            </w:pPr>
            <w:r>
              <w:t>Female</w:t>
            </w:r>
          </w:p>
        </w:tc>
        <w:tc>
          <w:tcPr>
            <w:tcW w:w="0" w:type="auto"/>
            <w:tcBorders>
              <w:bottom w:val="single" w:sz="0" w:space="0" w:color="000000"/>
            </w:tcBorders>
            <w:vAlign w:val="bottom"/>
          </w:tcPr>
          <w:p w14:paraId="5098D11A" w14:textId="77777777" w:rsidR="000839C3" w:rsidRDefault="00B61500">
            <w:pPr>
              <w:spacing w:before="36" w:after="36"/>
              <w:jc w:val="right"/>
              <w:rPr>
                <w:lang w:val="uz-Cyrl-UZ" w:eastAsia="uz-Cyrl-UZ" w:bidi="uz-Cyrl-UZ"/>
              </w:rPr>
            </w:pPr>
            <w:r>
              <w:t>Present</w:t>
            </w:r>
          </w:p>
        </w:tc>
        <w:tc>
          <w:tcPr>
            <w:tcW w:w="0" w:type="auto"/>
            <w:tcBorders>
              <w:bottom w:val="single" w:sz="0" w:space="0" w:color="000000"/>
            </w:tcBorders>
            <w:vAlign w:val="bottom"/>
          </w:tcPr>
          <w:p w14:paraId="119AC577" w14:textId="77777777" w:rsidR="000839C3" w:rsidRDefault="00B61500">
            <w:pPr>
              <w:spacing w:before="36" w:after="36"/>
              <w:jc w:val="right"/>
              <w:rPr>
                <w:lang w:val="uz-Cyrl-UZ" w:eastAsia="uz-Cyrl-UZ" w:bidi="uz-Cyrl-UZ"/>
              </w:rPr>
            </w:pPr>
            <w:r>
              <w:t>Absent</w:t>
            </w:r>
          </w:p>
        </w:tc>
      </w:tr>
      <w:tr w:rsidR="000839C3" w14:paraId="3F071A20" w14:textId="77777777">
        <w:tc>
          <w:tcPr>
            <w:tcW w:w="0" w:type="auto"/>
          </w:tcPr>
          <w:p w14:paraId="0D59B275" w14:textId="77777777" w:rsidR="000839C3" w:rsidRDefault="00B61500">
            <w:pPr>
              <w:spacing w:before="36" w:after="36"/>
              <w:rPr>
                <w:i/>
                <w:lang w:val="uz-Cyrl-UZ" w:eastAsia="uz-Cyrl-UZ" w:bidi="uz-Cyrl-UZ"/>
              </w:rPr>
            </w:pPr>
            <w:r>
              <w:rPr>
                <w:i/>
              </w:rPr>
              <w:t>Andrena</w:t>
            </w:r>
          </w:p>
        </w:tc>
        <w:tc>
          <w:tcPr>
            <w:tcW w:w="0" w:type="auto"/>
          </w:tcPr>
          <w:p w14:paraId="451FE53B" w14:textId="77777777" w:rsidR="000839C3" w:rsidRDefault="00B61500">
            <w:pPr>
              <w:spacing w:before="36" w:after="36"/>
              <w:rPr>
                <w:lang w:val="uz-Cyrl-UZ" w:eastAsia="uz-Cyrl-UZ" w:bidi="uz-Cyrl-UZ"/>
              </w:rPr>
            </w:pPr>
            <w:r>
              <w:t>Solitary</w:t>
            </w:r>
          </w:p>
        </w:tc>
        <w:tc>
          <w:tcPr>
            <w:tcW w:w="0" w:type="auto"/>
          </w:tcPr>
          <w:p w14:paraId="73A9E125" w14:textId="77777777" w:rsidR="000839C3" w:rsidRDefault="00B61500">
            <w:pPr>
              <w:spacing w:before="36" w:after="36"/>
              <w:jc w:val="right"/>
              <w:rPr>
                <w:lang w:val="uz-Cyrl-UZ" w:eastAsia="uz-Cyrl-UZ" w:bidi="uz-Cyrl-UZ"/>
              </w:rPr>
            </w:pPr>
            <w:r>
              <w:t>30</w:t>
            </w:r>
          </w:p>
        </w:tc>
        <w:tc>
          <w:tcPr>
            <w:tcW w:w="0" w:type="auto"/>
          </w:tcPr>
          <w:p w14:paraId="572F4B0A" w14:textId="77777777" w:rsidR="000839C3" w:rsidRDefault="00B61500">
            <w:pPr>
              <w:spacing w:before="36" w:after="36"/>
              <w:jc w:val="right"/>
              <w:rPr>
                <w:lang w:val="uz-Cyrl-UZ" w:eastAsia="uz-Cyrl-UZ" w:bidi="uz-Cyrl-UZ"/>
              </w:rPr>
            </w:pPr>
            <w:r>
              <w:t>4.42</w:t>
            </w:r>
          </w:p>
        </w:tc>
        <w:tc>
          <w:tcPr>
            <w:tcW w:w="0" w:type="auto"/>
          </w:tcPr>
          <w:p w14:paraId="4C5EAF8D" w14:textId="77777777" w:rsidR="000839C3" w:rsidRDefault="00B61500">
            <w:pPr>
              <w:spacing w:before="36" w:after="36"/>
              <w:jc w:val="right"/>
              <w:rPr>
                <w:lang w:val="uz-Cyrl-UZ" w:eastAsia="uz-Cyrl-UZ" w:bidi="uz-Cyrl-UZ"/>
              </w:rPr>
            </w:pPr>
            <w:r>
              <w:t>1.94</w:t>
            </w:r>
          </w:p>
        </w:tc>
        <w:tc>
          <w:tcPr>
            <w:tcW w:w="0" w:type="auto"/>
          </w:tcPr>
          <w:p w14:paraId="678183CB" w14:textId="77777777" w:rsidR="000839C3" w:rsidRDefault="00B61500">
            <w:pPr>
              <w:spacing w:before="36" w:after="36"/>
              <w:jc w:val="right"/>
              <w:rPr>
                <w:lang w:val="uz-Cyrl-UZ" w:eastAsia="uz-Cyrl-UZ" w:bidi="uz-Cyrl-UZ"/>
              </w:rPr>
            </w:pPr>
            <w:r>
              <w:t>10</w:t>
            </w:r>
          </w:p>
        </w:tc>
        <w:tc>
          <w:tcPr>
            <w:tcW w:w="0" w:type="auto"/>
          </w:tcPr>
          <w:p w14:paraId="6EA9FF33" w14:textId="77777777" w:rsidR="000839C3" w:rsidRDefault="00B61500">
            <w:pPr>
              <w:spacing w:before="36" w:after="36"/>
              <w:jc w:val="right"/>
              <w:rPr>
                <w:lang w:val="uz-Cyrl-UZ" w:eastAsia="uz-Cyrl-UZ" w:bidi="uz-Cyrl-UZ"/>
              </w:rPr>
            </w:pPr>
            <w:r>
              <w:t>12</w:t>
            </w:r>
          </w:p>
        </w:tc>
        <w:tc>
          <w:tcPr>
            <w:tcW w:w="0" w:type="auto"/>
          </w:tcPr>
          <w:p w14:paraId="0AB03C6B" w14:textId="77777777" w:rsidR="000839C3" w:rsidRDefault="00B61500">
            <w:pPr>
              <w:spacing w:before="36" w:after="36"/>
              <w:jc w:val="right"/>
              <w:rPr>
                <w:lang w:val="uz-Cyrl-UZ" w:eastAsia="uz-Cyrl-UZ" w:bidi="uz-Cyrl-UZ"/>
              </w:rPr>
            </w:pPr>
            <w:r>
              <w:t>1</w:t>
            </w:r>
          </w:p>
        </w:tc>
        <w:tc>
          <w:tcPr>
            <w:tcW w:w="0" w:type="auto"/>
          </w:tcPr>
          <w:p w14:paraId="260A9623" w14:textId="77777777" w:rsidR="000839C3" w:rsidRDefault="00B61500">
            <w:pPr>
              <w:spacing w:before="36" w:after="36"/>
              <w:jc w:val="right"/>
              <w:rPr>
                <w:lang w:val="uz-Cyrl-UZ" w:eastAsia="uz-Cyrl-UZ" w:bidi="uz-Cyrl-UZ"/>
              </w:rPr>
            </w:pPr>
            <w:r>
              <w:t>3</w:t>
            </w:r>
          </w:p>
        </w:tc>
        <w:tc>
          <w:tcPr>
            <w:tcW w:w="0" w:type="auto"/>
          </w:tcPr>
          <w:p w14:paraId="7F2E7834" w14:textId="77777777" w:rsidR="000839C3" w:rsidRDefault="00B61500">
            <w:pPr>
              <w:spacing w:before="36" w:after="36"/>
              <w:jc w:val="right"/>
              <w:rPr>
                <w:lang w:val="uz-Cyrl-UZ" w:eastAsia="uz-Cyrl-UZ" w:bidi="uz-Cyrl-UZ"/>
              </w:rPr>
            </w:pPr>
            <w:r>
              <w:t>27</w:t>
            </w:r>
          </w:p>
        </w:tc>
        <w:tc>
          <w:tcPr>
            <w:tcW w:w="0" w:type="auto"/>
          </w:tcPr>
          <w:p w14:paraId="34C66BA3" w14:textId="77777777" w:rsidR="000839C3" w:rsidRDefault="00B61500">
            <w:pPr>
              <w:spacing w:before="36" w:after="36"/>
              <w:jc w:val="right"/>
              <w:rPr>
                <w:lang w:val="uz-Cyrl-UZ" w:eastAsia="uz-Cyrl-UZ" w:bidi="uz-Cyrl-UZ"/>
              </w:rPr>
            </w:pPr>
            <w:r>
              <w:t>9</w:t>
            </w:r>
          </w:p>
        </w:tc>
        <w:tc>
          <w:tcPr>
            <w:tcW w:w="0" w:type="auto"/>
          </w:tcPr>
          <w:p w14:paraId="3B1C12B9" w14:textId="77777777" w:rsidR="000839C3" w:rsidRDefault="00B61500">
            <w:pPr>
              <w:spacing w:before="36" w:after="36"/>
              <w:jc w:val="right"/>
              <w:rPr>
                <w:lang w:val="uz-Cyrl-UZ" w:eastAsia="uz-Cyrl-UZ" w:bidi="uz-Cyrl-UZ"/>
              </w:rPr>
            </w:pPr>
            <w:r>
              <w:t>21</w:t>
            </w:r>
          </w:p>
        </w:tc>
      </w:tr>
      <w:tr w:rsidR="000839C3" w14:paraId="42DE86DB" w14:textId="77777777">
        <w:tc>
          <w:tcPr>
            <w:tcW w:w="0" w:type="auto"/>
          </w:tcPr>
          <w:p w14:paraId="0E820C14" w14:textId="77777777" w:rsidR="000839C3" w:rsidRDefault="00B61500">
            <w:pPr>
              <w:spacing w:before="36" w:after="36"/>
              <w:rPr>
                <w:i/>
                <w:lang w:val="uz-Cyrl-UZ" w:eastAsia="uz-Cyrl-UZ" w:bidi="uz-Cyrl-UZ"/>
              </w:rPr>
            </w:pPr>
            <w:r>
              <w:rPr>
                <w:i/>
              </w:rPr>
              <w:t>Apis</w:t>
            </w:r>
          </w:p>
        </w:tc>
        <w:tc>
          <w:tcPr>
            <w:tcW w:w="0" w:type="auto"/>
          </w:tcPr>
          <w:p w14:paraId="2E161590" w14:textId="77777777" w:rsidR="000839C3" w:rsidRDefault="00B61500">
            <w:pPr>
              <w:spacing w:before="36" w:after="36"/>
              <w:rPr>
                <w:lang w:val="uz-Cyrl-UZ" w:eastAsia="uz-Cyrl-UZ" w:bidi="uz-Cyrl-UZ"/>
              </w:rPr>
            </w:pPr>
            <w:r>
              <w:t>Eusocial</w:t>
            </w:r>
          </w:p>
        </w:tc>
        <w:tc>
          <w:tcPr>
            <w:tcW w:w="0" w:type="auto"/>
          </w:tcPr>
          <w:p w14:paraId="2045F4EE" w14:textId="77777777" w:rsidR="000839C3" w:rsidRDefault="00B61500">
            <w:pPr>
              <w:spacing w:before="36" w:after="36"/>
              <w:jc w:val="right"/>
              <w:rPr>
                <w:lang w:val="uz-Cyrl-UZ" w:eastAsia="uz-Cyrl-UZ" w:bidi="uz-Cyrl-UZ"/>
              </w:rPr>
            </w:pPr>
            <w:r>
              <w:t>5</w:t>
            </w:r>
          </w:p>
        </w:tc>
        <w:tc>
          <w:tcPr>
            <w:tcW w:w="0" w:type="auto"/>
          </w:tcPr>
          <w:p w14:paraId="36D20A1B" w14:textId="77777777" w:rsidR="000839C3" w:rsidRDefault="00B61500">
            <w:pPr>
              <w:spacing w:before="36" w:after="36"/>
              <w:jc w:val="right"/>
              <w:rPr>
                <w:lang w:val="uz-Cyrl-UZ" w:eastAsia="uz-Cyrl-UZ" w:bidi="uz-Cyrl-UZ"/>
              </w:rPr>
            </w:pPr>
            <w:r>
              <w:t>1.15</w:t>
            </w:r>
          </w:p>
        </w:tc>
        <w:tc>
          <w:tcPr>
            <w:tcW w:w="0" w:type="auto"/>
          </w:tcPr>
          <w:p w14:paraId="32DA77C4" w14:textId="77777777" w:rsidR="000839C3" w:rsidRDefault="00B61500">
            <w:pPr>
              <w:spacing w:before="36" w:after="36"/>
              <w:jc w:val="right"/>
              <w:rPr>
                <w:lang w:val="uz-Cyrl-UZ" w:eastAsia="uz-Cyrl-UZ" w:bidi="uz-Cyrl-UZ"/>
              </w:rPr>
            </w:pPr>
            <w:r>
              <w:t>0.28</w:t>
            </w:r>
          </w:p>
        </w:tc>
        <w:tc>
          <w:tcPr>
            <w:tcW w:w="0" w:type="auto"/>
          </w:tcPr>
          <w:p w14:paraId="02315866" w14:textId="77777777" w:rsidR="000839C3" w:rsidRDefault="00B61500">
            <w:pPr>
              <w:spacing w:before="36" w:after="36"/>
              <w:jc w:val="right"/>
              <w:rPr>
                <w:lang w:val="uz-Cyrl-UZ" w:eastAsia="uz-Cyrl-UZ" w:bidi="uz-Cyrl-UZ"/>
              </w:rPr>
            </w:pPr>
            <w:r>
              <w:t>0</w:t>
            </w:r>
          </w:p>
        </w:tc>
        <w:tc>
          <w:tcPr>
            <w:tcW w:w="0" w:type="auto"/>
          </w:tcPr>
          <w:p w14:paraId="3A18EB64" w14:textId="77777777" w:rsidR="000839C3" w:rsidRDefault="00B61500">
            <w:pPr>
              <w:spacing w:before="36" w:after="36"/>
              <w:jc w:val="right"/>
              <w:rPr>
                <w:lang w:val="uz-Cyrl-UZ" w:eastAsia="uz-Cyrl-UZ" w:bidi="uz-Cyrl-UZ"/>
              </w:rPr>
            </w:pPr>
            <w:r>
              <w:t>2</w:t>
            </w:r>
          </w:p>
        </w:tc>
        <w:tc>
          <w:tcPr>
            <w:tcW w:w="0" w:type="auto"/>
          </w:tcPr>
          <w:p w14:paraId="690B26DB" w14:textId="77777777" w:rsidR="000839C3" w:rsidRDefault="00B61500">
            <w:pPr>
              <w:spacing w:before="36" w:after="36"/>
              <w:jc w:val="right"/>
              <w:rPr>
                <w:lang w:val="uz-Cyrl-UZ" w:eastAsia="uz-Cyrl-UZ" w:bidi="uz-Cyrl-UZ"/>
              </w:rPr>
            </w:pPr>
            <w:r>
              <w:t>1</w:t>
            </w:r>
          </w:p>
        </w:tc>
        <w:tc>
          <w:tcPr>
            <w:tcW w:w="0" w:type="auto"/>
          </w:tcPr>
          <w:p w14:paraId="6BDE93FF" w14:textId="77777777" w:rsidR="000839C3" w:rsidRDefault="00B61500">
            <w:pPr>
              <w:spacing w:before="36" w:after="36"/>
              <w:jc w:val="right"/>
              <w:rPr>
                <w:lang w:val="uz-Cyrl-UZ" w:eastAsia="uz-Cyrl-UZ" w:bidi="uz-Cyrl-UZ"/>
              </w:rPr>
            </w:pPr>
            <w:r>
              <w:t>0</w:t>
            </w:r>
          </w:p>
        </w:tc>
        <w:tc>
          <w:tcPr>
            <w:tcW w:w="0" w:type="auto"/>
          </w:tcPr>
          <w:p w14:paraId="54E081D1" w14:textId="77777777" w:rsidR="000839C3" w:rsidRDefault="00B61500">
            <w:pPr>
              <w:spacing w:before="36" w:after="36"/>
              <w:jc w:val="right"/>
              <w:rPr>
                <w:lang w:val="uz-Cyrl-UZ" w:eastAsia="uz-Cyrl-UZ" w:bidi="uz-Cyrl-UZ"/>
              </w:rPr>
            </w:pPr>
            <w:r>
              <w:t>5</w:t>
            </w:r>
          </w:p>
        </w:tc>
        <w:tc>
          <w:tcPr>
            <w:tcW w:w="0" w:type="auto"/>
          </w:tcPr>
          <w:p w14:paraId="43E10338" w14:textId="77777777" w:rsidR="000839C3" w:rsidRDefault="00B61500">
            <w:pPr>
              <w:spacing w:before="36" w:after="36"/>
              <w:jc w:val="right"/>
              <w:rPr>
                <w:lang w:val="uz-Cyrl-UZ" w:eastAsia="uz-Cyrl-UZ" w:bidi="uz-Cyrl-UZ"/>
              </w:rPr>
            </w:pPr>
            <w:r>
              <w:t>5</w:t>
            </w:r>
          </w:p>
        </w:tc>
        <w:tc>
          <w:tcPr>
            <w:tcW w:w="0" w:type="auto"/>
          </w:tcPr>
          <w:p w14:paraId="2A456272" w14:textId="77777777" w:rsidR="000839C3" w:rsidRDefault="00B61500">
            <w:pPr>
              <w:spacing w:before="36" w:after="36"/>
              <w:jc w:val="right"/>
              <w:rPr>
                <w:lang w:val="uz-Cyrl-UZ" w:eastAsia="uz-Cyrl-UZ" w:bidi="uz-Cyrl-UZ"/>
              </w:rPr>
            </w:pPr>
            <w:r>
              <w:t>0</w:t>
            </w:r>
          </w:p>
        </w:tc>
      </w:tr>
      <w:tr w:rsidR="000839C3" w14:paraId="1A1E4C45" w14:textId="77777777">
        <w:tc>
          <w:tcPr>
            <w:tcW w:w="0" w:type="auto"/>
          </w:tcPr>
          <w:p w14:paraId="6DE8586C" w14:textId="77777777" w:rsidR="000839C3" w:rsidRDefault="00B61500">
            <w:pPr>
              <w:spacing w:before="36" w:after="36"/>
              <w:rPr>
                <w:i/>
                <w:lang w:val="uz-Cyrl-UZ" w:eastAsia="uz-Cyrl-UZ" w:bidi="uz-Cyrl-UZ"/>
              </w:rPr>
            </w:pPr>
            <w:r>
              <w:rPr>
                <w:i/>
              </w:rPr>
              <w:t>Bombus</w:t>
            </w:r>
          </w:p>
        </w:tc>
        <w:tc>
          <w:tcPr>
            <w:tcW w:w="0" w:type="auto"/>
          </w:tcPr>
          <w:p w14:paraId="05951169" w14:textId="77777777" w:rsidR="000839C3" w:rsidRDefault="00B61500">
            <w:pPr>
              <w:spacing w:before="36" w:after="36"/>
              <w:rPr>
                <w:lang w:val="uz-Cyrl-UZ" w:eastAsia="uz-Cyrl-UZ" w:bidi="uz-Cyrl-UZ"/>
              </w:rPr>
            </w:pPr>
            <w:r>
              <w:t>Eusocial</w:t>
            </w:r>
          </w:p>
        </w:tc>
        <w:tc>
          <w:tcPr>
            <w:tcW w:w="0" w:type="auto"/>
          </w:tcPr>
          <w:p w14:paraId="42C9AB75" w14:textId="77777777" w:rsidR="000839C3" w:rsidRDefault="00B61500">
            <w:pPr>
              <w:spacing w:before="36" w:after="36"/>
              <w:jc w:val="right"/>
              <w:rPr>
                <w:lang w:val="uz-Cyrl-UZ" w:eastAsia="uz-Cyrl-UZ" w:bidi="uz-Cyrl-UZ"/>
              </w:rPr>
            </w:pPr>
            <w:r>
              <w:t>7</w:t>
            </w:r>
          </w:p>
        </w:tc>
        <w:tc>
          <w:tcPr>
            <w:tcW w:w="0" w:type="auto"/>
          </w:tcPr>
          <w:p w14:paraId="4DC377D4" w14:textId="77777777" w:rsidR="000839C3" w:rsidRDefault="00B61500">
            <w:pPr>
              <w:spacing w:before="36" w:after="36"/>
              <w:jc w:val="right"/>
              <w:rPr>
                <w:lang w:val="uz-Cyrl-UZ" w:eastAsia="uz-Cyrl-UZ" w:bidi="uz-Cyrl-UZ"/>
              </w:rPr>
            </w:pPr>
            <w:r>
              <w:t>7.83</w:t>
            </w:r>
          </w:p>
        </w:tc>
        <w:tc>
          <w:tcPr>
            <w:tcW w:w="0" w:type="auto"/>
          </w:tcPr>
          <w:p w14:paraId="5ED8CF10" w14:textId="77777777" w:rsidR="000839C3" w:rsidRDefault="00B61500">
            <w:pPr>
              <w:spacing w:before="36" w:after="36"/>
              <w:jc w:val="right"/>
              <w:rPr>
                <w:lang w:val="uz-Cyrl-UZ" w:eastAsia="uz-Cyrl-UZ" w:bidi="uz-Cyrl-UZ"/>
              </w:rPr>
            </w:pPr>
            <w:r>
              <w:t>6.22</w:t>
            </w:r>
          </w:p>
        </w:tc>
        <w:tc>
          <w:tcPr>
            <w:tcW w:w="0" w:type="auto"/>
          </w:tcPr>
          <w:p w14:paraId="3E8C8ADB" w14:textId="77777777" w:rsidR="000839C3" w:rsidRDefault="00B61500">
            <w:pPr>
              <w:spacing w:before="36" w:after="36"/>
              <w:jc w:val="right"/>
              <w:rPr>
                <w:lang w:val="uz-Cyrl-UZ" w:eastAsia="uz-Cyrl-UZ" w:bidi="uz-Cyrl-UZ"/>
              </w:rPr>
            </w:pPr>
            <w:r>
              <w:t>0</w:t>
            </w:r>
          </w:p>
        </w:tc>
        <w:tc>
          <w:tcPr>
            <w:tcW w:w="0" w:type="auto"/>
          </w:tcPr>
          <w:p w14:paraId="30B7B892" w14:textId="77777777" w:rsidR="000839C3" w:rsidRDefault="00B61500">
            <w:pPr>
              <w:spacing w:before="36" w:after="36"/>
              <w:jc w:val="right"/>
              <w:rPr>
                <w:lang w:val="uz-Cyrl-UZ" w:eastAsia="uz-Cyrl-UZ" w:bidi="uz-Cyrl-UZ"/>
              </w:rPr>
            </w:pPr>
            <w:r>
              <w:t>3</w:t>
            </w:r>
          </w:p>
        </w:tc>
        <w:tc>
          <w:tcPr>
            <w:tcW w:w="0" w:type="auto"/>
          </w:tcPr>
          <w:p w14:paraId="133077AF" w14:textId="77777777" w:rsidR="000839C3" w:rsidRDefault="00B61500">
            <w:pPr>
              <w:spacing w:before="36" w:after="36"/>
              <w:jc w:val="right"/>
              <w:rPr>
                <w:lang w:val="uz-Cyrl-UZ" w:eastAsia="uz-Cyrl-UZ" w:bidi="uz-Cyrl-UZ"/>
              </w:rPr>
            </w:pPr>
            <w:r>
              <w:t>0</w:t>
            </w:r>
          </w:p>
        </w:tc>
        <w:tc>
          <w:tcPr>
            <w:tcW w:w="0" w:type="auto"/>
          </w:tcPr>
          <w:p w14:paraId="456C225B" w14:textId="77777777" w:rsidR="000839C3" w:rsidRDefault="00B61500">
            <w:pPr>
              <w:spacing w:before="36" w:after="36"/>
              <w:jc w:val="right"/>
              <w:rPr>
                <w:lang w:val="uz-Cyrl-UZ" w:eastAsia="uz-Cyrl-UZ" w:bidi="uz-Cyrl-UZ"/>
              </w:rPr>
            </w:pPr>
            <w:r>
              <w:t>0</w:t>
            </w:r>
          </w:p>
        </w:tc>
        <w:tc>
          <w:tcPr>
            <w:tcW w:w="0" w:type="auto"/>
          </w:tcPr>
          <w:p w14:paraId="606ED639" w14:textId="77777777" w:rsidR="000839C3" w:rsidRDefault="00B61500">
            <w:pPr>
              <w:spacing w:before="36" w:after="36"/>
              <w:jc w:val="right"/>
              <w:rPr>
                <w:lang w:val="uz-Cyrl-UZ" w:eastAsia="uz-Cyrl-UZ" w:bidi="uz-Cyrl-UZ"/>
              </w:rPr>
            </w:pPr>
            <w:r>
              <w:t>7</w:t>
            </w:r>
          </w:p>
        </w:tc>
        <w:tc>
          <w:tcPr>
            <w:tcW w:w="0" w:type="auto"/>
          </w:tcPr>
          <w:p w14:paraId="171D2865" w14:textId="77777777" w:rsidR="000839C3" w:rsidRDefault="00B61500">
            <w:pPr>
              <w:spacing w:before="36" w:after="36"/>
              <w:jc w:val="right"/>
              <w:rPr>
                <w:lang w:val="uz-Cyrl-UZ" w:eastAsia="uz-Cyrl-UZ" w:bidi="uz-Cyrl-UZ"/>
              </w:rPr>
            </w:pPr>
            <w:r>
              <w:t>4</w:t>
            </w:r>
          </w:p>
        </w:tc>
        <w:tc>
          <w:tcPr>
            <w:tcW w:w="0" w:type="auto"/>
          </w:tcPr>
          <w:p w14:paraId="54A35C71" w14:textId="77777777" w:rsidR="000839C3" w:rsidRDefault="00B61500">
            <w:pPr>
              <w:spacing w:before="36" w:after="36"/>
              <w:jc w:val="right"/>
              <w:rPr>
                <w:lang w:val="uz-Cyrl-UZ" w:eastAsia="uz-Cyrl-UZ" w:bidi="uz-Cyrl-UZ"/>
              </w:rPr>
            </w:pPr>
            <w:r>
              <w:t>3</w:t>
            </w:r>
          </w:p>
        </w:tc>
      </w:tr>
      <w:tr w:rsidR="000839C3" w14:paraId="371A880E" w14:textId="77777777">
        <w:tc>
          <w:tcPr>
            <w:tcW w:w="0" w:type="auto"/>
          </w:tcPr>
          <w:p w14:paraId="1760B827" w14:textId="77777777" w:rsidR="000839C3" w:rsidRDefault="00B61500">
            <w:pPr>
              <w:spacing w:before="36" w:after="36"/>
              <w:rPr>
                <w:i/>
                <w:lang w:val="uz-Cyrl-UZ" w:eastAsia="uz-Cyrl-UZ" w:bidi="uz-Cyrl-UZ"/>
              </w:rPr>
            </w:pPr>
            <w:r>
              <w:rPr>
                <w:i/>
              </w:rPr>
              <w:t>Lithurgus</w:t>
            </w:r>
          </w:p>
        </w:tc>
        <w:tc>
          <w:tcPr>
            <w:tcW w:w="0" w:type="auto"/>
          </w:tcPr>
          <w:p w14:paraId="748575C6" w14:textId="77777777" w:rsidR="000839C3" w:rsidRDefault="00B61500">
            <w:pPr>
              <w:spacing w:before="36" w:after="36"/>
              <w:rPr>
                <w:lang w:val="uz-Cyrl-UZ" w:eastAsia="uz-Cyrl-UZ" w:bidi="uz-Cyrl-UZ"/>
              </w:rPr>
            </w:pPr>
            <w:r>
              <w:t>Solitary</w:t>
            </w:r>
          </w:p>
        </w:tc>
        <w:tc>
          <w:tcPr>
            <w:tcW w:w="0" w:type="auto"/>
          </w:tcPr>
          <w:p w14:paraId="3F042351" w14:textId="77777777" w:rsidR="000839C3" w:rsidRDefault="00B61500">
            <w:pPr>
              <w:spacing w:before="36" w:after="36"/>
              <w:jc w:val="right"/>
              <w:rPr>
                <w:lang w:val="uz-Cyrl-UZ" w:eastAsia="uz-Cyrl-UZ" w:bidi="uz-Cyrl-UZ"/>
              </w:rPr>
            </w:pPr>
            <w:r>
              <w:t>11</w:t>
            </w:r>
          </w:p>
        </w:tc>
        <w:tc>
          <w:tcPr>
            <w:tcW w:w="0" w:type="auto"/>
          </w:tcPr>
          <w:p w14:paraId="1CCBB3F8" w14:textId="77777777" w:rsidR="000839C3" w:rsidRDefault="00B61500">
            <w:pPr>
              <w:spacing w:before="36" w:after="36"/>
              <w:jc w:val="right"/>
              <w:rPr>
                <w:lang w:val="uz-Cyrl-UZ" w:eastAsia="uz-Cyrl-UZ" w:bidi="uz-Cyrl-UZ"/>
              </w:rPr>
            </w:pPr>
            <w:r>
              <w:t>1.77</w:t>
            </w:r>
          </w:p>
        </w:tc>
        <w:tc>
          <w:tcPr>
            <w:tcW w:w="0" w:type="auto"/>
          </w:tcPr>
          <w:p w14:paraId="4DC3E6E4" w14:textId="77777777" w:rsidR="000839C3" w:rsidRDefault="00B61500">
            <w:pPr>
              <w:spacing w:before="36" w:after="36"/>
              <w:jc w:val="right"/>
              <w:rPr>
                <w:lang w:val="uz-Cyrl-UZ" w:eastAsia="uz-Cyrl-UZ" w:bidi="uz-Cyrl-UZ"/>
              </w:rPr>
            </w:pPr>
            <w:r>
              <w:t>0.91</w:t>
            </w:r>
          </w:p>
        </w:tc>
        <w:tc>
          <w:tcPr>
            <w:tcW w:w="0" w:type="auto"/>
          </w:tcPr>
          <w:p w14:paraId="6F7DA2B3" w14:textId="77777777" w:rsidR="000839C3" w:rsidRDefault="00B61500">
            <w:pPr>
              <w:spacing w:before="36" w:after="36"/>
              <w:jc w:val="right"/>
              <w:rPr>
                <w:lang w:val="uz-Cyrl-UZ" w:eastAsia="uz-Cyrl-UZ" w:bidi="uz-Cyrl-UZ"/>
              </w:rPr>
            </w:pPr>
            <w:r>
              <w:t>1</w:t>
            </w:r>
          </w:p>
        </w:tc>
        <w:tc>
          <w:tcPr>
            <w:tcW w:w="0" w:type="auto"/>
          </w:tcPr>
          <w:p w14:paraId="41D7A01E" w14:textId="77777777" w:rsidR="000839C3" w:rsidRDefault="00B61500">
            <w:pPr>
              <w:spacing w:before="36" w:after="36"/>
              <w:jc w:val="right"/>
              <w:rPr>
                <w:lang w:val="uz-Cyrl-UZ" w:eastAsia="uz-Cyrl-UZ" w:bidi="uz-Cyrl-UZ"/>
              </w:rPr>
            </w:pPr>
            <w:r>
              <w:t>3</w:t>
            </w:r>
          </w:p>
        </w:tc>
        <w:tc>
          <w:tcPr>
            <w:tcW w:w="0" w:type="auto"/>
          </w:tcPr>
          <w:p w14:paraId="082678BE" w14:textId="77777777" w:rsidR="000839C3" w:rsidRDefault="00B61500">
            <w:pPr>
              <w:spacing w:before="36" w:after="36"/>
              <w:jc w:val="right"/>
              <w:rPr>
                <w:lang w:val="uz-Cyrl-UZ" w:eastAsia="uz-Cyrl-UZ" w:bidi="uz-Cyrl-UZ"/>
              </w:rPr>
            </w:pPr>
            <w:r>
              <w:t>0</w:t>
            </w:r>
          </w:p>
        </w:tc>
        <w:tc>
          <w:tcPr>
            <w:tcW w:w="0" w:type="auto"/>
          </w:tcPr>
          <w:p w14:paraId="46F2BC55" w14:textId="77777777" w:rsidR="000839C3" w:rsidRDefault="00B61500">
            <w:pPr>
              <w:spacing w:before="36" w:after="36"/>
              <w:jc w:val="right"/>
              <w:rPr>
                <w:lang w:val="uz-Cyrl-UZ" w:eastAsia="uz-Cyrl-UZ" w:bidi="uz-Cyrl-UZ"/>
              </w:rPr>
            </w:pPr>
            <w:r>
              <w:t>0</w:t>
            </w:r>
          </w:p>
        </w:tc>
        <w:tc>
          <w:tcPr>
            <w:tcW w:w="0" w:type="auto"/>
          </w:tcPr>
          <w:p w14:paraId="692FE244" w14:textId="77777777" w:rsidR="000839C3" w:rsidRDefault="00B61500">
            <w:pPr>
              <w:spacing w:before="36" w:after="36"/>
              <w:jc w:val="right"/>
              <w:rPr>
                <w:lang w:val="uz-Cyrl-UZ" w:eastAsia="uz-Cyrl-UZ" w:bidi="uz-Cyrl-UZ"/>
              </w:rPr>
            </w:pPr>
            <w:r>
              <w:t>11</w:t>
            </w:r>
          </w:p>
        </w:tc>
        <w:tc>
          <w:tcPr>
            <w:tcW w:w="0" w:type="auto"/>
          </w:tcPr>
          <w:p w14:paraId="6D083F4A" w14:textId="77777777" w:rsidR="000839C3" w:rsidRDefault="00B61500">
            <w:pPr>
              <w:spacing w:before="36" w:after="36"/>
              <w:jc w:val="right"/>
              <w:rPr>
                <w:lang w:val="uz-Cyrl-UZ" w:eastAsia="uz-Cyrl-UZ" w:bidi="uz-Cyrl-UZ"/>
              </w:rPr>
            </w:pPr>
            <w:r>
              <w:t>10</w:t>
            </w:r>
          </w:p>
        </w:tc>
        <w:tc>
          <w:tcPr>
            <w:tcW w:w="0" w:type="auto"/>
          </w:tcPr>
          <w:p w14:paraId="7070EBFF" w14:textId="77777777" w:rsidR="000839C3" w:rsidRDefault="00B61500">
            <w:pPr>
              <w:spacing w:before="36" w:after="36"/>
              <w:jc w:val="right"/>
              <w:rPr>
                <w:lang w:val="uz-Cyrl-UZ" w:eastAsia="uz-Cyrl-UZ" w:bidi="uz-Cyrl-UZ"/>
              </w:rPr>
            </w:pPr>
            <w:r>
              <w:t>1</w:t>
            </w:r>
          </w:p>
        </w:tc>
      </w:tr>
      <w:tr w:rsidR="000839C3" w14:paraId="32B38447" w14:textId="77777777">
        <w:tc>
          <w:tcPr>
            <w:tcW w:w="0" w:type="auto"/>
            <w:tcBorders>
              <w:bottom w:val="single" w:sz="4" w:space="0" w:color="000000"/>
            </w:tcBorders>
          </w:tcPr>
          <w:p w14:paraId="0FE242A7" w14:textId="77777777" w:rsidR="000839C3" w:rsidRDefault="00B61500">
            <w:pPr>
              <w:spacing w:before="36" w:after="36"/>
              <w:rPr>
                <w:i/>
                <w:lang w:val="uz-Cyrl-UZ" w:eastAsia="uz-Cyrl-UZ" w:bidi="uz-Cyrl-UZ"/>
              </w:rPr>
            </w:pPr>
            <w:r>
              <w:rPr>
                <w:i/>
              </w:rPr>
              <w:t>Melissodes</w:t>
            </w:r>
          </w:p>
        </w:tc>
        <w:tc>
          <w:tcPr>
            <w:tcW w:w="0" w:type="auto"/>
            <w:tcBorders>
              <w:bottom w:val="single" w:sz="4" w:space="0" w:color="000000"/>
            </w:tcBorders>
          </w:tcPr>
          <w:p w14:paraId="7623B1AB" w14:textId="77777777" w:rsidR="000839C3" w:rsidRDefault="00B61500">
            <w:pPr>
              <w:spacing w:before="36" w:after="36"/>
              <w:rPr>
                <w:lang w:val="uz-Cyrl-UZ" w:eastAsia="uz-Cyrl-UZ" w:bidi="uz-Cyrl-UZ"/>
              </w:rPr>
            </w:pPr>
            <w:r>
              <w:t>Solitary</w:t>
            </w:r>
          </w:p>
        </w:tc>
        <w:tc>
          <w:tcPr>
            <w:tcW w:w="0" w:type="auto"/>
            <w:tcBorders>
              <w:bottom w:val="single" w:sz="4" w:space="0" w:color="000000"/>
            </w:tcBorders>
          </w:tcPr>
          <w:p w14:paraId="5263E561" w14:textId="77777777" w:rsidR="000839C3" w:rsidRDefault="00B61500">
            <w:pPr>
              <w:spacing w:before="36" w:after="36"/>
              <w:jc w:val="right"/>
              <w:rPr>
                <w:lang w:val="uz-Cyrl-UZ" w:eastAsia="uz-Cyrl-UZ" w:bidi="uz-Cyrl-UZ"/>
              </w:rPr>
            </w:pPr>
            <w:r>
              <w:t>60</w:t>
            </w:r>
          </w:p>
        </w:tc>
        <w:tc>
          <w:tcPr>
            <w:tcW w:w="0" w:type="auto"/>
            <w:tcBorders>
              <w:bottom w:val="single" w:sz="4" w:space="0" w:color="000000"/>
            </w:tcBorders>
          </w:tcPr>
          <w:p w14:paraId="5D63A89B" w14:textId="77777777" w:rsidR="000839C3" w:rsidRDefault="00B61500">
            <w:pPr>
              <w:spacing w:before="36" w:after="36"/>
              <w:jc w:val="right"/>
              <w:rPr>
                <w:lang w:val="uz-Cyrl-UZ" w:eastAsia="uz-Cyrl-UZ" w:bidi="uz-Cyrl-UZ"/>
              </w:rPr>
            </w:pPr>
            <w:r>
              <w:t>1.71</w:t>
            </w:r>
          </w:p>
        </w:tc>
        <w:tc>
          <w:tcPr>
            <w:tcW w:w="0" w:type="auto"/>
            <w:tcBorders>
              <w:bottom w:val="single" w:sz="4" w:space="0" w:color="000000"/>
            </w:tcBorders>
          </w:tcPr>
          <w:p w14:paraId="53483180" w14:textId="77777777" w:rsidR="000839C3" w:rsidRDefault="00B61500">
            <w:pPr>
              <w:spacing w:before="36" w:after="36"/>
              <w:jc w:val="right"/>
              <w:rPr>
                <w:lang w:val="uz-Cyrl-UZ" w:eastAsia="uz-Cyrl-UZ" w:bidi="uz-Cyrl-UZ"/>
              </w:rPr>
            </w:pPr>
            <w:r>
              <w:t>0.47</w:t>
            </w:r>
          </w:p>
        </w:tc>
        <w:tc>
          <w:tcPr>
            <w:tcW w:w="0" w:type="auto"/>
            <w:tcBorders>
              <w:bottom w:val="single" w:sz="4" w:space="0" w:color="000000"/>
            </w:tcBorders>
          </w:tcPr>
          <w:p w14:paraId="139FEA9F" w14:textId="77777777" w:rsidR="000839C3" w:rsidRDefault="00B61500">
            <w:pPr>
              <w:spacing w:before="36" w:after="36"/>
              <w:jc w:val="right"/>
              <w:rPr>
                <w:lang w:val="uz-Cyrl-UZ" w:eastAsia="uz-Cyrl-UZ" w:bidi="uz-Cyrl-UZ"/>
              </w:rPr>
            </w:pPr>
            <w:r>
              <w:t>4</w:t>
            </w:r>
          </w:p>
        </w:tc>
        <w:tc>
          <w:tcPr>
            <w:tcW w:w="0" w:type="auto"/>
            <w:tcBorders>
              <w:bottom w:val="single" w:sz="4" w:space="0" w:color="000000"/>
            </w:tcBorders>
          </w:tcPr>
          <w:p w14:paraId="78F8978C" w14:textId="77777777" w:rsidR="000839C3" w:rsidRDefault="00B61500">
            <w:pPr>
              <w:spacing w:before="36" w:after="36"/>
              <w:jc w:val="right"/>
              <w:rPr>
                <w:lang w:val="uz-Cyrl-UZ" w:eastAsia="uz-Cyrl-UZ" w:bidi="uz-Cyrl-UZ"/>
              </w:rPr>
            </w:pPr>
            <w:r>
              <w:t>17</w:t>
            </w:r>
          </w:p>
        </w:tc>
        <w:tc>
          <w:tcPr>
            <w:tcW w:w="0" w:type="auto"/>
            <w:tcBorders>
              <w:bottom w:val="single" w:sz="4" w:space="0" w:color="000000"/>
            </w:tcBorders>
          </w:tcPr>
          <w:p w14:paraId="73DAC221" w14:textId="77777777" w:rsidR="000839C3" w:rsidRDefault="00B61500">
            <w:pPr>
              <w:spacing w:before="36" w:after="36"/>
              <w:jc w:val="right"/>
              <w:rPr>
                <w:lang w:val="uz-Cyrl-UZ" w:eastAsia="uz-Cyrl-UZ" w:bidi="uz-Cyrl-UZ"/>
              </w:rPr>
            </w:pPr>
            <w:r>
              <w:t>0</w:t>
            </w:r>
          </w:p>
        </w:tc>
        <w:tc>
          <w:tcPr>
            <w:tcW w:w="0" w:type="auto"/>
            <w:tcBorders>
              <w:bottom w:val="single" w:sz="4" w:space="0" w:color="000000"/>
            </w:tcBorders>
          </w:tcPr>
          <w:p w14:paraId="2A5657F6" w14:textId="77777777" w:rsidR="000839C3" w:rsidRDefault="00B61500">
            <w:pPr>
              <w:spacing w:before="36" w:after="36"/>
              <w:jc w:val="right"/>
              <w:rPr>
                <w:lang w:val="uz-Cyrl-UZ" w:eastAsia="uz-Cyrl-UZ" w:bidi="uz-Cyrl-UZ"/>
              </w:rPr>
            </w:pPr>
            <w:r>
              <w:t>37</w:t>
            </w:r>
          </w:p>
        </w:tc>
        <w:tc>
          <w:tcPr>
            <w:tcW w:w="0" w:type="auto"/>
            <w:tcBorders>
              <w:bottom w:val="single" w:sz="4" w:space="0" w:color="000000"/>
            </w:tcBorders>
          </w:tcPr>
          <w:p w14:paraId="4D794877" w14:textId="77777777" w:rsidR="000839C3" w:rsidRDefault="00B61500">
            <w:pPr>
              <w:spacing w:before="36" w:after="36"/>
              <w:jc w:val="right"/>
              <w:rPr>
                <w:lang w:val="uz-Cyrl-UZ" w:eastAsia="uz-Cyrl-UZ" w:bidi="uz-Cyrl-UZ"/>
              </w:rPr>
            </w:pPr>
            <w:r>
              <w:t>23</w:t>
            </w:r>
          </w:p>
        </w:tc>
        <w:tc>
          <w:tcPr>
            <w:tcW w:w="0" w:type="auto"/>
            <w:tcBorders>
              <w:bottom w:val="single" w:sz="4" w:space="0" w:color="000000"/>
            </w:tcBorders>
          </w:tcPr>
          <w:p w14:paraId="40DDDDBD" w14:textId="77777777" w:rsidR="000839C3" w:rsidRDefault="00B61500">
            <w:pPr>
              <w:spacing w:before="36" w:after="36"/>
              <w:jc w:val="right"/>
              <w:rPr>
                <w:lang w:val="uz-Cyrl-UZ" w:eastAsia="uz-Cyrl-UZ" w:bidi="uz-Cyrl-UZ"/>
              </w:rPr>
            </w:pPr>
            <w:r>
              <w:t>21</w:t>
            </w:r>
          </w:p>
        </w:tc>
        <w:tc>
          <w:tcPr>
            <w:tcW w:w="0" w:type="auto"/>
            <w:tcBorders>
              <w:bottom w:val="single" w:sz="4" w:space="0" w:color="000000"/>
            </w:tcBorders>
          </w:tcPr>
          <w:p w14:paraId="1A9073B4" w14:textId="77777777" w:rsidR="000839C3" w:rsidRDefault="00B61500">
            <w:pPr>
              <w:spacing w:before="36" w:after="36"/>
              <w:jc w:val="right"/>
              <w:rPr>
                <w:lang w:val="uz-Cyrl-UZ" w:eastAsia="uz-Cyrl-UZ" w:bidi="uz-Cyrl-UZ"/>
              </w:rPr>
            </w:pPr>
            <w:r>
              <w:t>39</w:t>
            </w:r>
          </w:p>
        </w:tc>
      </w:tr>
    </w:tbl>
    <w:p w14:paraId="2BE66100" w14:textId="77777777" w:rsidR="000839C3" w:rsidRDefault="00B61500">
      <w:pPr>
        <w:tabs>
          <w:tab w:val="left" w:pos="11880"/>
          <w:tab w:val="left" w:pos="12060"/>
          <w:tab w:val="left" w:pos="12240"/>
          <w:tab w:val="left" w:pos="12330"/>
        </w:tabs>
        <w:spacing w:before="100" w:after="100" w:line="360" w:lineRule="auto"/>
        <w:ind w:right="1170"/>
        <w:rPr>
          <w:lang w:val="uz-Cyrl-UZ" w:eastAsia="uz-Cyrl-UZ" w:bidi="uz-Cyrl-UZ"/>
        </w:rPr>
      </w:pPr>
      <w:r>
        <w:t>Table 2 Bee visitation and behavior data by genus during the soldier beetle experiment. The sociality of each genus is noted. “Visits” is the total number of occurrences of each genus during the soldier beetle experiment. “Duration” is the mean visit duration in seconds  and S.E. is 1 standard error of the mean. “Pollen” and “nectar” are the number of pollen and nectar collection events is recorded for each genus. “Exclusion” is the number exclusionary behaviors performed by the soldier beetle (see text). “Male” and “female” refers to the number of visits by each. “Present” and “</w:t>
      </w:r>
      <w:ins w:id="893" w:author="Adrian" w:date="2017-06-14T13:02:00Z">
        <w:r>
          <w:t>A</w:t>
        </w:r>
      </w:ins>
      <w:del w:id="894" w:author="Adrian" w:date="2017-06-14T13:02:00Z">
        <w:r>
          <w:delText>a</w:delText>
        </w:r>
      </w:del>
      <w:r>
        <w:t xml:space="preserve">bsent” refer to the occupancy status of the flower and numbers in thos columns are the numbers of visits to flowers with or without occupants.  </w:t>
      </w:r>
    </w:p>
    <w:p w14:paraId="4024023C" w14:textId="77777777" w:rsidR="000839C3" w:rsidRDefault="000839C3">
      <w:pPr>
        <w:spacing w:line="480" w:lineRule="auto"/>
        <w:ind w:left="480" w:hanging="480"/>
        <w:rPr>
          <w:lang w:val="uz-Cyrl-UZ" w:eastAsia="uz-Cyrl-UZ" w:bidi="uz-Cyrl-UZ"/>
        </w:rPr>
      </w:pPr>
    </w:p>
    <w:p w14:paraId="40768B58" w14:textId="77777777" w:rsidR="000839C3" w:rsidRDefault="00B61500">
      <w:pPr>
        <w:rPr>
          <w:lang w:val="uz-Cyrl-UZ" w:eastAsia="uz-Cyrl-UZ" w:bidi="uz-Cyrl-UZ"/>
        </w:rPr>
      </w:pPr>
      <w:r>
        <w:br w:type="page"/>
      </w:r>
    </w:p>
    <w:p w14:paraId="1ECC76C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1343"/>
        <w:gridCol w:w="1383"/>
        <w:gridCol w:w="222"/>
        <w:gridCol w:w="636"/>
        <w:gridCol w:w="830"/>
        <w:gridCol w:w="856"/>
        <w:gridCol w:w="856"/>
      </w:tblGrid>
      <w:tr w:rsidR="000839C3" w14:paraId="70F51A42" w14:textId="77777777">
        <w:trPr>
          <w:jc w:val="center"/>
        </w:trPr>
        <w:tc>
          <w:tcPr>
            <w:tcW w:w="0" w:type="auto"/>
            <w:tcBorders>
              <w:bottom w:val="single" w:sz="0" w:space="0" w:color="000000"/>
            </w:tcBorders>
            <w:vAlign w:val="bottom"/>
          </w:tcPr>
          <w:p w14:paraId="24F47E0A"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52941AC0"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16D31EC7" w14:textId="77777777" w:rsidR="000839C3" w:rsidRDefault="00B61500">
            <w:pPr>
              <w:spacing w:before="36" w:after="36"/>
              <w:jc w:val="right"/>
              <w:rPr>
                <w:lang w:val="uz-Cyrl-UZ" w:eastAsia="uz-Cyrl-UZ" w:bidi="uz-Cyrl-UZ"/>
              </w:rPr>
            </w:pPr>
            <w:r>
              <w:t>Total Visits</w:t>
            </w:r>
          </w:p>
        </w:tc>
        <w:tc>
          <w:tcPr>
            <w:tcW w:w="0" w:type="auto"/>
            <w:tcBorders>
              <w:bottom w:val="single" w:sz="0" w:space="0" w:color="000000"/>
            </w:tcBorders>
            <w:vAlign w:val="bottom"/>
          </w:tcPr>
          <w:p w14:paraId="3C5088C4" w14:textId="77777777" w:rsidR="000839C3" w:rsidRDefault="00B61500">
            <w:pPr>
              <w:spacing w:before="36" w:after="36"/>
              <w:jc w:val="right"/>
              <w:rPr>
                <w:lang w:val="uz-Cyrl-UZ" w:eastAsia="uz-Cyrl-UZ" w:bidi="uz-Cyrl-UZ"/>
              </w:rPr>
            </w:pPr>
            <w:r>
              <w:t>Duration (s)</w:t>
            </w:r>
          </w:p>
        </w:tc>
        <w:tc>
          <w:tcPr>
            <w:tcW w:w="0" w:type="auto"/>
            <w:tcBorders>
              <w:bottom w:val="single" w:sz="0" w:space="0" w:color="000000"/>
            </w:tcBorders>
            <w:vAlign w:val="bottom"/>
          </w:tcPr>
          <w:p w14:paraId="789BA430" w14:textId="77777777" w:rsidR="000839C3" w:rsidRDefault="000839C3">
            <w:pPr>
              <w:spacing w:before="36" w:after="36"/>
              <w:jc w:val="center"/>
              <w:rPr>
                <w:lang w:val="uz-Cyrl-UZ" w:eastAsia="uz-Cyrl-UZ" w:bidi="uz-Cyrl-UZ"/>
              </w:rPr>
            </w:pPr>
          </w:p>
        </w:tc>
        <w:tc>
          <w:tcPr>
            <w:tcW w:w="0" w:type="auto"/>
            <w:tcBorders>
              <w:bottom w:val="single" w:sz="0" w:space="0" w:color="000000"/>
            </w:tcBorders>
            <w:vAlign w:val="bottom"/>
          </w:tcPr>
          <w:p w14:paraId="05F6AF3D"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63AD7CEB"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119E2156"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7A718B2C" w14:textId="77777777" w:rsidR="000839C3" w:rsidRDefault="00B61500">
            <w:pPr>
              <w:spacing w:before="36" w:after="36"/>
              <w:jc w:val="right"/>
              <w:rPr>
                <w:lang w:val="uz-Cyrl-UZ" w:eastAsia="uz-Cyrl-UZ" w:bidi="uz-Cyrl-UZ"/>
              </w:rPr>
            </w:pPr>
            <w:r>
              <w:t>Attack</w:t>
            </w:r>
          </w:p>
        </w:tc>
      </w:tr>
      <w:tr w:rsidR="000839C3" w14:paraId="4D8ED4C7" w14:textId="77777777">
        <w:trPr>
          <w:jc w:val="center"/>
        </w:trPr>
        <w:tc>
          <w:tcPr>
            <w:tcW w:w="0" w:type="auto"/>
          </w:tcPr>
          <w:p w14:paraId="05FD38D0" w14:textId="77777777" w:rsidR="000839C3" w:rsidRDefault="00B61500">
            <w:pPr>
              <w:spacing w:before="36" w:after="36"/>
              <w:rPr>
                <w:lang w:val="uz-Cyrl-UZ" w:eastAsia="uz-Cyrl-UZ" w:bidi="uz-Cyrl-UZ"/>
              </w:rPr>
            </w:pPr>
            <w:r>
              <w:t>Absent</w:t>
            </w:r>
          </w:p>
        </w:tc>
        <w:tc>
          <w:tcPr>
            <w:tcW w:w="0" w:type="auto"/>
          </w:tcPr>
          <w:p w14:paraId="5E792727" w14:textId="77777777" w:rsidR="000839C3" w:rsidRDefault="00B61500">
            <w:pPr>
              <w:spacing w:before="36" w:after="36"/>
              <w:rPr>
                <w:lang w:val="uz-Cyrl-UZ" w:eastAsia="uz-Cyrl-UZ" w:bidi="uz-Cyrl-UZ"/>
              </w:rPr>
            </w:pPr>
            <w:r>
              <w:t>No</w:t>
            </w:r>
          </w:p>
        </w:tc>
        <w:tc>
          <w:tcPr>
            <w:tcW w:w="0" w:type="auto"/>
          </w:tcPr>
          <w:p w14:paraId="68DFE7B8" w14:textId="77777777" w:rsidR="000839C3" w:rsidRDefault="00B61500">
            <w:pPr>
              <w:spacing w:before="36" w:after="36"/>
              <w:jc w:val="right"/>
              <w:rPr>
                <w:lang w:val="uz-Cyrl-UZ" w:eastAsia="uz-Cyrl-UZ" w:bidi="uz-Cyrl-UZ"/>
              </w:rPr>
            </w:pPr>
            <w:r>
              <w:t>20</w:t>
            </w:r>
          </w:p>
        </w:tc>
        <w:tc>
          <w:tcPr>
            <w:tcW w:w="0" w:type="auto"/>
          </w:tcPr>
          <w:p w14:paraId="70C974E7" w14:textId="77777777" w:rsidR="000839C3" w:rsidRDefault="00B61500">
            <w:pPr>
              <w:spacing w:before="36" w:after="36"/>
              <w:jc w:val="right"/>
              <w:rPr>
                <w:lang w:val="uz-Cyrl-UZ" w:eastAsia="uz-Cyrl-UZ" w:bidi="uz-Cyrl-UZ"/>
              </w:rPr>
            </w:pPr>
            <w:r>
              <w:t>0.39</w:t>
            </w:r>
          </w:p>
        </w:tc>
        <w:tc>
          <w:tcPr>
            <w:tcW w:w="0" w:type="auto"/>
          </w:tcPr>
          <w:p w14:paraId="7B96B3CE" w14:textId="77777777" w:rsidR="000839C3" w:rsidRDefault="000839C3">
            <w:pPr>
              <w:spacing w:before="36" w:after="36"/>
              <w:jc w:val="right"/>
              <w:rPr>
                <w:lang w:val="uz-Cyrl-UZ" w:eastAsia="uz-Cyrl-UZ" w:bidi="uz-Cyrl-UZ"/>
              </w:rPr>
            </w:pPr>
          </w:p>
        </w:tc>
        <w:tc>
          <w:tcPr>
            <w:tcW w:w="0" w:type="auto"/>
          </w:tcPr>
          <w:p w14:paraId="5F7CE9A2" w14:textId="77777777" w:rsidR="000839C3" w:rsidRDefault="00B61500">
            <w:pPr>
              <w:spacing w:before="36" w:after="36"/>
              <w:jc w:val="right"/>
              <w:rPr>
                <w:lang w:val="uz-Cyrl-UZ" w:eastAsia="uz-Cyrl-UZ" w:bidi="uz-Cyrl-UZ"/>
              </w:rPr>
            </w:pPr>
            <w:r>
              <w:t>0.17</w:t>
            </w:r>
          </w:p>
        </w:tc>
        <w:tc>
          <w:tcPr>
            <w:tcW w:w="0" w:type="auto"/>
          </w:tcPr>
          <w:p w14:paraId="561BD92C" w14:textId="77777777" w:rsidR="000839C3" w:rsidRDefault="00B61500">
            <w:pPr>
              <w:spacing w:before="36" w:after="36"/>
              <w:jc w:val="right"/>
              <w:rPr>
                <w:lang w:val="uz-Cyrl-UZ" w:eastAsia="uz-Cyrl-UZ" w:bidi="uz-Cyrl-UZ"/>
              </w:rPr>
            </w:pPr>
            <w:r>
              <w:t>0</w:t>
            </w:r>
          </w:p>
        </w:tc>
        <w:tc>
          <w:tcPr>
            <w:tcW w:w="0" w:type="auto"/>
          </w:tcPr>
          <w:p w14:paraId="0567475A" w14:textId="77777777" w:rsidR="000839C3" w:rsidRDefault="00B61500">
            <w:pPr>
              <w:spacing w:before="36" w:after="36"/>
              <w:jc w:val="right"/>
              <w:rPr>
                <w:lang w:val="uz-Cyrl-UZ" w:eastAsia="uz-Cyrl-UZ" w:bidi="uz-Cyrl-UZ"/>
              </w:rPr>
            </w:pPr>
            <w:r>
              <w:t>0</w:t>
            </w:r>
          </w:p>
        </w:tc>
        <w:tc>
          <w:tcPr>
            <w:tcW w:w="0" w:type="auto"/>
          </w:tcPr>
          <w:p w14:paraId="6628FD6B" w14:textId="77777777" w:rsidR="000839C3" w:rsidRDefault="00B61500">
            <w:pPr>
              <w:spacing w:before="36" w:after="36"/>
              <w:jc w:val="right"/>
              <w:rPr>
                <w:lang w:val="uz-Cyrl-UZ" w:eastAsia="uz-Cyrl-UZ" w:bidi="uz-Cyrl-UZ"/>
              </w:rPr>
            </w:pPr>
            <w:r>
              <w:t>0</w:t>
            </w:r>
          </w:p>
        </w:tc>
      </w:tr>
      <w:tr w:rsidR="000839C3" w14:paraId="63070613" w14:textId="77777777">
        <w:trPr>
          <w:jc w:val="center"/>
        </w:trPr>
        <w:tc>
          <w:tcPr>
            <w:tcW w:w="0" w:type="auto"/>
          </w:tcPr>
          <w:p w14:paraId="7B85A723" w14:textId="77777777" w:rsidR="000839C3" w:rsidRDefault="00B61500">
            <w:pPr>
              <w:spacing w:before="36" w:after="36"/>
              <w:rPr>
                <w:lang w:val="uz-Cyrl-UZ" w:eastAsia="uz-Cyrl-UZ" w:bidi="uz-Cyrl-UZ"/>
              </w:rPr>
            </w:pPr>
            <w:r>
              <w:t>Absent</w:t>
            </w:r>
          </w:p>
        </w:tc>
        <w:tc>
          <w:tcPr>
            <w:tcW w:w="0" w:type="auto"/>
          </w:tcPr>
          <w:p w14:paraId="5169E98B" w14:textId="77777777" w:rsidR="000839C3" w:rsidRDefault="00B61500">
            <w:pPr>
              <w:spacing w:before="36" w:after="36"/>
              <w:rPr>
                <w:lang w:val="uz-Cyrl-UZ" w:eastAsia="uz-Cyrl-UZ" w:bidi="uz-Cyrl-UZ"/>
              </w:rPr>
            </w:pPr>
            <w:r>
              <w:t>Yes</w:t>
            </w:r>
          </w:p>
        </w:tc>
        <w:tc>
          <w:tcPr>
            <w:tcW w:w="0" w:type="auto"/>
          </w:tcPr>
          <w:p w14:paraId="67314ED6" w14:textId="77777777" w:rsidR="000839C3" w:rsidRDefault="00B61500">
            <w:pPr>
              <w:spacing w:before="36" w:after="36"/>
              <w:jc w:val="right"/>
              <w:rPr>
                <w:lang w:val="uz-Cyrl-UZ" w:eastAsia="uz-Cyrl-UZ" w:bidi="uz-Cyrl-UZ"/>
              </w:rPr>
            </w:pPr>
            <w:r>
              <w:t>82</w:t>
            </w:r>
          </w:p>
        </w:tc>
        <w:tc>
          <w:tcPr>
            <w:tcW w:w="0" w:type="auto"/>
          </w:tcPr>
          <w:p w14:paraId="69AA63AC" w14:textId="77777777" w:rsidR="000839C3" w:rsidRDefault="00B61500">
            <w:pPr>
              <w:spacing w:before="36" w:after="36"/>
              <w:jc w:val="right"/>
              <w:rPr>
                <w:lang w:val="uz-Cyrl-UZ" w:eastAsia="uz-Cyrl-UZ" w:bidi="uz-Cyrl-UZ"/>
              </w:rPr>
            </w:pPr>
            <w:r>
              <w:t>8.84</w:t>
            </w:r>
          </w:p>
        </w:tc>
        <w:tc>
          <w:tcPr>
            <w:tcW w:w="0" w:type="auto"/>
          </w:tcPr>
          <w:p w14:paraId="48BEA7F5" w14:textId="77777777" w:rsidR="000839C3" w:rsidRDefault="000839C3">
            <w:pPr>
              <w:spacing w:before="36" w:after="36"/>
              <w:jc w:val="right"/>
              <w:rPr>
                <w:lang w:val="uz-Cyrl-UZ" w:eastAsia="uz-Cyrl-UZ" w:bidi="uz-Cyrl-UZ"/>
              </w:rPr>
            </w:pPr>
          </w:p>
        </w:tc>
        <w:tc>
          <w:tcPr>
            <w:tcW w:w="0" w:type="auto"/>
          </w:tcPr>
          <w:p w14:paraId="553E401D" w14:textId="77777777" w:rsidR="000839C3" w:rsidRDefault="00B61500">
            <w:pPr>
              <w:spacing w:before="36" w:after="36"/>
              <w:jc w:val="right"/>
              <w:rPr>
                <w:lang w:val="uz-Cyrl-UZ" w:eastAsia="uz-Cyrl-UZ" w:bidi="uz-Cyrl-UZ"/>
              </w:rPr>
            </w:pPr>
            <w:r>
              <w:t>1.12</w:t>
            </w:r>
          </w:p>
        </w:tc>
        <w:tc>
          <w:tcPr>
            <w:tcW w:w="0" w:type="auto"/>
          </w:tcPr>
          <w:p w14:paraId="502E77C5" w14:textId="77777777" w:rsidR="000839C3" w:rsidRDefault="00B61500">
            <w:pPr>
              <w:spacing w:before="36" w:after="36"/>
              <w:jc w:val="right"/>
              <w:rPr>
                <w:lang w:val="uz-Cyrl-UZ" w:eastAsia="uz-Cyrl-UZ" w:bidi="uz-Cyrl-UZ"/>
              </w:rPr>
            </w:pPr>
            <w:r>
              <w:t>30</w:t>
            </w:r>
          </w:p>
        </w:tc>
        <w:tc>
          <w:tcPr>
            <w:tcW w:w="0" w:type="auto"/>
          </w:tcPr>
          <w:p w14:paraId="21B5953D" w14:textId="77777777" w:rsidR="000839C3" w:rsidRDefault="00B61500">
            <w:pPr>
              <w:spacing w:before="36" w:after="36"/>
              <w:jc w:val="right"/>
              <w:rPr>
                <w:lang w:val="uz-Cyrl-UZ" w:eastAsia="uz-Cyrl-UZ" w:bidi="uz-Cyrl-UZ"/>
              </w:rPr>
            </w:pPr>
            <w:r>
              <w:t>66</w:t>
            </w:r>
          </w:p>
        </w:tc>
        <w:tc>
          <w:tcPr>
            <w:tcW w:w="0" w:type="auto"/>
          </w:tcPr>
          <w:p w14:paraId="4E2B0260" w14:textId="77777777" w:rsidR="000839C3" w:rsidRDefault="00B61500">
            <w:pPr>
              <w:spacing w:before="36" w:after="36"/>
              <w:jc w:val="right"/>
              <w:rPr>
                <w:lang w:val="uz-Cyrl-UZ" w:eastAsia="uz-Cyrl-UZ" w:bidi="uz-Cyrl-UZ"/>
              </w:rPr>
            </w:pPr>
            <w:r>
              <w:t>0</w:t>
            </w:r>
          </w:p>
        </w:tc>
      </w:tr>
      <w:tr w:rsidR="000839C3" w14:paraId="4F154E86" w14:textId="77777777">
        <w:trPr>
          <w:jc w:val="center"/>
        </w:trPr>
        <w:tc>
          <w:tcPr>
            <w:tcW w:w="0" w:type="auto"/>
          </w:tcPr>
          <w:p w14:paraId="1F80E1A5" w14:textId="77777777" w:rsidR="000839C3" w:rsidRDefault="00B61500">
            <w:pPr>
              <w:spacing w:before="36" w:after="36"/>
              <w:rPr>
                <w:lang w:val="uz-Cyrl-UZ" w:eastAsia="uz-Cyrl-UZ" w:bidi="uz-Cyrl-UZ"/>
              </w:rPr>
            </w:pPr>
            <w:r>
              <w:t>Present</w:t>
            </w:r>
          </w:p>
        </w:tc>
        <w:tc>
          <w:tcPr>
            <w:tcW w:w="0" w:type="auto"/>
          </w:tcPr>
          <w:p w14:paraId="2E5D2925" w14:textId="77777777" w:rsidR="000839C3" w:rsidRDefault="00B61500">
            <w:pPr>
              <w:spacing w:before="36" w:after="36"/>
              <w:rPr>
                <w:lang w:val="uz-Cyrl-UZ" w:eastAsia="uz-Cyrl-UZ" w:bidi="uz-Cyrl-UZ"/>
              </w:rPr>
            </w:pPr>
            <w:r>
              <w:t>No</w:t>
            </w:r>
          </w:p>
        </w:tc>
        <w:tc>
          <w:tcPr>
            <w:tcW w:w="0" w:type="auto"/>
          </w:tcPr>
          <w:p w14:paraId="47003EBE" w14:textId="77777777" w:rsidR="000839C3" w:rsidRDefault="00B61500">
            <w:pPr>
              <w:spacing w:before="36" w:after="36"/>
              <w:jc w:val="right"/>
              <w:rPr>
                <w:lang w:val="uz-Cyrl-UZ" w:eastAsia="uz-Cyrl-UZ" w:bidi="uz-Cyrl-UZ"/>
              </w:rPr>
            </w:pPr>
            <w:r>
              <w:t>20</w:t>
            </w:r>
          </w:p>
        </w:tc>
        <w:tc>
          <w:tcPr>
            <w:tcW w:w="0" w:type="auto"/>
          </w:tcPr>
          <w:p w14:paraId="6F73D1BE" w14:textId="77777777" w:rsidR="000839C3" w:rsidRDefault="00B61500">
            <w:pPr>
              <w:spacing w:before="36" w:after="36"/>
              <w:jc w:val="right"/>
              <w:rPr>
                <w:lang w:val="uz-Cyrl-UZ" w:eastAsia="uz-Cyrl-UZ" w:bidi="uz-Cyrl-UZ"/>
              </w:rPr>
            </w:pPr>
            <w:r>
              <w:t>0.26</w:t>
            </w:r>
          </w:p>
        </w:tc>
        <w:tc>
          <w:tcPr>
            <w:tcW w:w="0" w:type="auto"/>
          </w:tcPr>
          <w:p w14:paraId="4942543E" w14:textId="77777777" w:rsidR="000839C3" w:rsidRDefault="000839C3">
            <w:pPr>
              <w:spacing w:before="36" w:after="36"/>
              <w:jc w:val="right"/>
              <w:rPr>
                <w:lang w:val="uz-Cyrl-UZ" w:eastAsia="uz-Cyrl-UZ" w:bidi="uz-Cyrl-UZ"/>
              </w:rPr>
            </w:pPr>
          </w:p>
        </w:tc>
        <w:tc>
          <w:tcPr>
            <w:tcW w:w="0" w:type="auto"/>
          </w:tcPr>
          <w:p w14:paraId="10A6AFDC" w14:textId="77777777" w:rsidR="000839C3" w:rsidRDefault="00B61500">
            <w:pPr>
              <w:spacing w:before="36" w:after="36"/>
              <w:jc w:val="right"/>
              <w:rPr>
                <w:lang w:val="uz-Cyrl-UZ" w:eastAsia="uz-Cyrl-UZ" w:bidi="uz-Cyrl-UZ"/>
              </w:rPr>
            </w:pPr>
            <w:r>
              <w:t>0.03</w:t>
            </w:r>
          </w:p>
        </w:tc>
        <w:tc>
          <w:tcPr>
            <w:tcW w:w="0" w:type="auto"/>
          </w:tcPr>
          <w:p w14:paraId="65B53C86" w14:textId="77777777" w:rsidR="000839C3" w:rsidRDefault="00B61500">
            <w:pPr>
              <w:spacing w:before="36" w:after="36"/>
              <w:jc w:val="right"/>
              <w:rPr>
                <w:lang w:val="uz-Cyrl-UZ" w:eastAsia="uz-Cyrl-UZ" w:bidi="uz-Cyrl-UZ"/>
              </w:rPr>
            </w:pPr>
            <w:r>
              <w:t>0</w:t>
            </w:r>
          </w:p>
        </w:tc>
        <w:tc>
          <w:tcPr>
            <w:tcW w:w="0" w:type="auto"/>
          </w:tcPr>
          <w:p w14:paraId="74DFC3F5" w14:textId="77777777" w:rsidR="000839C3" w:rsidRDefault="00B61500">
            <w:pPr>
              <w:spacing w:before="36" w:after="36"/>
              <w:jc w:val="right"/>
              <w:rPr>
                <w:lang w:val="uz-Cyrl-UZ" w:eastAsia="uz-Cyrl-UZ" w:bidi="uz-Cyrl-UZ"/>
              </w:rPr>
            </w:pPr>
            <w:r>
              <w:t>0</w:t>
            </w:r>
          </w:p>
        </w:tc>
        <w:tc>
          <w:tcPr>
            <w:tcW w:w="0" w:type="auto"/>
          </w:tcPr>
          <w:p w14:paraId="476D81B1" w14:textId="77777777" w:rsidR="000839C3" w:rsidRDefault="00B61500">
            <w:pPr>
              <w:spacing w:before="36" w:after="36"/>
              <w:jc w:val="right"/>
              <w:rPr>
                <w:lang w:val="uz-Cyrl-UZ" w:eastAsia="uz-Cyrl-UZ" w:bidi="uz-Cyrl-UZ"/>
              </w:rPr>
            </w:pPr>
            <w:r>
              <w:t>0</w:t>
            </w:r>
          </w:p>
        </w:tc>
      </w:tr>
      <w:tr w:rsidR="000839C3" w14:paraId="505AE0F3" w14:textId="77777777">
        <w:trPr>
          <w:jc w:val="center"/>
        </w:trPr>
        <w:tc>
          <w:tcPr>
            <w:tcW w:w="0" w:type="auto"/>
            <w:tcBorders>
              <w:bottom w:val="single" w:sz="4" w:space="0" w:color="000000"/>
            </w:tcBorders>
          </w:tcPr>
          <w:p w14:paraId="7F7241BE"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5D5118C6"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303C6C" w14:textId="77777777" w:rsidR="000839C3" w:rsidRDefault="00B61500">
            <w:pPr>
              <w:spacing w:before="36" w:after="36"/>
              <w:jc w:val="right"/>
              <w:rPr>
                <w:lang w:val="uz-Cyrl-UZ" w:eastAsia="uz-Cyrl-UZ" w:bidi="uz-Cyrl-UZ"/>
              </w:rPr>
            </w:pPr>
            <w:r>
              <w:t>73</w:t>
            </w:r>
          </w:p>
        </w:tc>
        <w:tc>
          <w:tcPr>
            <w:tcW w:w="0" w:type="auto"/>
            <w:tcBorders>
              <w:bottom w:val="single" w:sz="4" w:space="0" w:color="000000"/>
            </w:tcBorders>
          </w:tcPr>
          <w:p w14:paraId="548AC291" w14:textId="77777777" w:rsidR="000839C3" w:rsidRDefault="00B61500">
            <w:pPr>
              <w:spacing w:before="36" w:after="36"/>
              <w:jc w:val="right"/>
              <w:rPr>
                <w:lang w:val="uz-Cyrl-UZ" w:eastAsia="uz-Cyrl-UZ" w:bidi="uz-Cyrl-UZ"/>
              </w:rPr>
            </w:pPr>
            <w:r>
              <w:t>7.82</w:t>
            </w:r>
          </w:p>
        </w:tc>
        <w:tc>
          <w:tcPr>
            <w:tcW w:w="0" w:type="auto"/>
            <w:tcBorders>
              <w:bottom w:val="single" w:sz="4" w:space="0" w:color="000000"/>
            </w:tcBorders>
          </w:tcPr>
          <w:p w14:paraId="6A570B84"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2861B4CD" w14:textId="77777777" w:rsidR="000839C3" w:rsidRDefault="00B61500">
            <w:pPr>
              <w:spacing w:before="36" w:after="36"/>
              <w:jc w:val="right"/>
              <w:rPr>
                <w:lang w:val="uz-Cyrl-UZ" w:eastAsia="uz-Cyrl-UZ" w:bidi="uz-Cyrl-UZ"/>
              </w:rPr>
            </w:pPr>
            <w:r>
              <w:t>1.12</w:t>
            </w:r>
          </w:p>
        </w:tc>
        <w:tc>
          <w:tcPr>
            <w:tcW w:w="0" w:type="auto"/>
            <w:tcBorders>
              <w:bottom w:val="single" w:sz="4" w:space="0" w:color="000000"/>
            </w:tcBorders>
          </w:tcPr>
          <w:p w14:paraId="4761DAE3" w14:textId="77777777" w:rsidR="000839C3" w:rsidRDefault="00B61500">
            <w:pPr>
              <w:spacing w:before="36" w:after="36"/>
              <w:jc w:val="right"/>
              <w:rPr>
                <w:lang w:val="uz-Cyrl-UZ" w:eastAsia="uz-Cyrl-UZ" w:bidi="uz-Cyrl-UZ"/>
              </w:rPr>
            </w:pPr>
            <w:r>
              <w:t>27</w:t>
            </w:r>
          </w:p>
        </w:tc>
        <w:tc>
          <w:tcPr>
            <w:tcW w:w="0" w:type="auto"/>
            <w:tcBorders>
              <w:bottom w:val="single" w:sz="4" w:space="0" w:color="000000"/>
            </w:tcBorders>
          </w:tcPr>
          <w:p w14:paraId="10171C12" w14:textId="77777777" w:rsidR="000839C3" w:rsidRDefault="00B61500">
            <w:pPr>
              <w:spacing w:before="36" w:after="36"/>
              <w:jc w:val="right"/>
              <w:rPr>
                <w:lang w:val="uz-Cyrl-UZ" w:eastAsia="uz-Cyrl-UZ" w:bidi="uz-Cyrl-UZ"/>
              </w:rPr>
            </w:pPr>
            <w:r>
              <w:t>53</w:t>
            </w:r>
          </w:p>
        </w:tc>
        <w:tc>
          <w:tcPr>
            <w:tcW w:w="0" w:type="auto"/>
            <w:tcBorders>
              <w:bottom w:val="single" w:sz="4" w:space="0" w:color="000000"/>
            </w:tcBorders>
          </w:tcPr>
          <w:p w14:paraId="619C9DB4" w14:textId="77777777" w:rsidR="000839C3" w:rsidRDefault="00B61500">
            <w:pPr>
              <w:spacing w:before="36" w:after="36"/>
              <w:jc w:val="right"/>
              <w:rPr>
                <w:lang w:val="uz-Cyrl-UZ" w:eastAsia="uz-Cyrl-UZ" w:bidi="uz-Cyrl-UZ"/>
              </w:rPr>
            </w:pPr>
            <w:r>
              <w:t>0</w:t>
            </w:r>
          </w:p>
        </w:tc>
      </w:tr>
    </w:tbl>
    <w:p w14:paraId="4974ACF5" w14:textId="77777777" w:rsidR="000839C3" w:rsidRDefault="000839C3">
      <w:pPr>
        <w:tabs>
          <w:tab w:val="left" w:pos="10620"/>
          <w:tab w:val="left" w:pos="10800"/>
          <w:tab w:val="left" w:pos="11790"/>
        </w:tabs>
        <w:spacing w:before="100" w:after="100" w:line="480" w:lineRule="auto"/>
        <w:rPr>
          <w:lang w:val="uz-Cyrl-UZ" w:eastAsia="uz-Cyrl-UZ" w:bidi="uz-Cyrl-UZ"/>
        </w:rPr>
      </w:pPr>
    </w:p>
    <w:p w14:paraId="1C1C1550" w14:textId="77777777" w:rsidR="000839C3" w:rsidRDefault="00B61500">
      <w:pPr>
        <w:tabs>
          <w:tab w:val="left" w:pos="10620"/>
          <w:tab w:val="left" w:pos="10800"/>
          <w:tab w:val="left" w:pos="11790"/>
        </w:tabs>
        <w:spacing w:before="100" w:after="100" w:line="480" w:lineRule="auto"/>
        <w:rPr>
          <w:lang w:val="uz-Cyrl-UZ" w:eastAsia="uz-Cyrl-UZ" w:bidi="uz-Cyrl-UZ"/>
        </w:rPr>
      </w:pPr>
      <w:commentRangeStart w:id="895"/>
      <w:r>
        <w:t xml:space="preserve">Table 3 </w:t>
      </w:r>
      <w:commentRangeEnd w:id="895"/>
      <w:r>
        <w:rPr>
          <w:rStyle w:val="CommentReference"/>
        </w:rPr>
        <w:commentReference w:id="895"/>
      </w:r>
      <w:r>
        <w:t xml:space="preserve">Summary of female solitary bee visits during ambush bug treatment. “Treatment” refers to whether or not there was an ambush bug present.  </w:t>
      </w:r>
      <w:commentRangeStart w:id="896"/>
      <w:r>
        <w:t xml:space="preserve">“Land” refers to whether or not the bee landed. “Duration” refers to the length of the visit in seconds and “S.E.” is the standard error of that mean.  “Pollen” and “nectar”” </w:t>
      </w:r>
      <w:commentRangeEnd w:id="896"/>
      <w:r>
        <w:rPr>
          <w:rStyle w:val="CommentReference"/>
        </w:rPr>
        <w:commentReference w:id="896"/>
      </w:r>
      <w:r>
        <w:t xml:space="preserve">refer to the number of events in which pollen or nectar were collected.   “Attack” refers to the number of predation attempts by the ambush bug; there were no attempted attacks on female solitary bees. </w:t>
      </w:r>
    </w:p>
    <w:p w14:paraId="7C6A5D86" w14:textId="77777777" w:rsidR="000839C3" w:rsidRDefault="00B61500">
      <w:pPr>
        <w:rPr>
          <w:lang w:val="uz-Cyrl-UZ" w:eastAsia="uz-Cyrl-UZ" w:bidi="uz-Cyrl-UZ"/>
        </w:rPr>
      </w:pPr>
      <w:r>
        <w:br w:type="page"/>
      </w:r>
    </w:p>
    <w:p w14:paraId="1792D81E" w14:textId="77777777" w:rsidR="000839C3" w:rsidRDefault="000839C3">
      <w:pPr>
        <w:tabs>
          <w:tab w:val="left" w:pos="10620"/>
          <w:tab w:val="left" w:pos="10800"/>
          <w:tab w:val="left" w:pos="11790"/>
        </w:tabs>
        <w:spacing w:before="100" w:after="100" w:line="480" w:lineRule="auto"/>
        <w:rPr>
          <w:lang w:val="uz-Cyrl-UZ" w:eastAsia="uz-Cyrl-UZ" w:bidi="uz-Cyrl-UZ"/>
        </w:rPr>
      </w:pPr>
    </w:p>
    <w:p w14:paraId="7779A2E1" w14:textId="77777777" w:rsidR="000839C3" w:rsidRDefault="000839C3">
      <w:pPr>
        <w:spacing w:line="480" w:lineRule="auto"/>
        <w:ind w:left="480" w:hanging="480"/>
        <w:rPr>
          <w:lang w:val="uz-Cyrl-UZ" w:eastAsia="uz-Cyrl-UZ" w:bidi="uz-Cyrl-UZ"/>
        </w:rPr>
      </w:pPr>
    </w:p>
    <w:tbl>
      <w:tblPr>
        <w:tblW w:w="0" w:type="auto"/>
        <w:jc w:val="center"/>
        <w:tblLook w:val="04A0" w:firstRow="1" w:lastRow="0" w:firstColumn="1" w:lastColumn="0" w:noHBand="0" w:noVBand="1"/>
      </w:tblPr>
      <w:tblGrid>
        <w:gridCol w:w="1203"/>
        <w:gridCol w:w="710"/>
        <w:gridCol w:w="777"/>
        <w:gridCol w:w="1929"/>
        <w:gridCol w:w="222"/>
        <w:gridCol w:w="636"/>
        <w:gridCol w:w="830"/>
        <w:gridCol w:w="856"/>
        <w:gridCol w:w="1176"/>
      </w:tblGrid>
      <w:tr w:rsidR="000839C3" w14:paraId="03EE5EB2" w14:textId="77777777">
        <w:trPr>
          <w:jc w:val="center"/>
        </w:trPr>
        <w:tc>
          <w:tcPr>
            <w:tcW w:w="0" w:type="auto"/>
            <w:tcBorders>
              <w:bottom w:val="single" w:sz="0" w:space="0" w:color="000000"/>
            </w:tcBorders>
            <w:vAlign w:val="bottom"/>
          </w:tcPr>
          <w:p w14:paraId="106A837C" w14:textId="77777777" w:rsidR="000839C3" w:rsidRDefault="00B61500">
            <w:pPr>
              <w:spacing w:before="36" w:after="36"/>
              <w:rPr>
                <w:lang w:val="uz-Cyrl-UZ" w:eastAsia="uz-Cyrl-UZ" w:bidi="uz-Cyrl-UZ"/>
              </w:rPr>
            </w:pPr>
            <w:r>
              <w:t>Treatment</w:t>
            </w:r>
          </w:p>
        </w:tc>
        <w:tc>
          <w:tcPr>
            <w:tcW w:w="0" w:type="auto"/>
            <w:tcBorders>
              <w:bottom w:val="single" w:sz="0" w:space="0" w:color="000000"/>
            </w:tcBorders>
            <w:vAlign w:val="bottom"/>
          </w:tcPr>
          <w:p w14:paraId="6142D555" w14:textId="77777777" w:rsidR="000839C3" w:rsidRDefault="00B61500">
            <w:pPr>
              <w:spacing w:before="36" w:after="36"/>
              <w:rPr>
                <w:lang w:val="uz-Cyrl-UZ" w:eastAsia="uz-Cyrl-UZ" w:bidi="uz-Cyrl-UZ"/>
              </w:rPr>
            </w:pPr>
            <w:r>
              <w:t>Land</w:t>
            </w:r>
          </w:p>
        </w:tc>
        <w:tc>
          <w:tcPr>
            <w:tcW w:w="0" w:type="auto"/>
            <w:tcBorders>
              <w:bottom w:val="single" w:sz="0" w:space="0" w:color="000000"/>
            </w:tcBorders>
            <w:vAlign w:val="bottom"/>
          </w:tcPr>
          <w:p w14:paraId="5BFEFAF0" w14:textId="77777777" w:rsidR="000839C3" w:rsidRDefault="00B61500">
            <w:pPr>
              <w:spacing w:before="36" w:after="36"/>
              <w:jc w:val="right"/>
              <w:rPr>
                <w:lang w:val="uz-Cyrl-UZ" w:eastAsia="uz-Cyrl-UZ" w:bidi="uz-Cyrl-UZ"/>
              </w:rPr>
            </w:pPr>
            <w:r>
              <w:t>Visits</w:t>
            </w:r>
          </w:p>
        </w:tc>
        <w:tc>
          <w:tcPr>
            <w:tcW w:w="0" w:type="auto"/>
            <w:tcBorders>
              <w:bottom w:val="single" w:sz="0" w:space="0" w:color="000000"/>
            </w:tcBorders>
            <w:vAlign w:val="bottom"/>
          </w:tcPr>
          <w:p w14:paraId="5FEDB9F4" w14:textId="77777777" w:rsidR="000839C3" w:rsidRDefault="00B61500">
            <w:pPr>
              <w:spacing w:before="36" w:after="36"/>
              <w:jc w:val="right"/>
              <w:rPr>
                <w:lang w:val="uz-Cyrl-UZ" w:eastAsia="uz-Cyrl-UZ" w:bidi="uz-Cyrl-UZ"/>
              </w:rPr>
            </w:pPr>
            <w:r>
              <w:t>Mean Duration(s)</w:t>
            </w:r>
          </w:p>
        </w:tc>
        <w:tc>
          <w:tcPr>
            <w:tcW w:w="0" w:type="auto"/>
            <w:tcBorders>
              <w:bottom w:val="single" w:sz="0" w:space="0" w:color="000000"/>
            </w:tcBorders>
            <w:vAlign w:val="bottom"/>
          </w:tcPr>
          <w:p w14:paraId="3E03ADA4" w14:textId="77777777" w:rsidR="000839C3" w:rsidRDefault="000839C3">
            <w:pPr>
              <w:spacing w:before="36" w:after="36"/>
              <w:jc w:val="right"/>
              <w:rPr>
                <w:lang w:val="uz-Cyrl-UZ" w:eastAsia="uz-Cyrl-UZ" w:bidi="uz-Cyrl-UZ"/>
              </w:rPr>
            </w:pPr>
          </w:p>
        </w:tc>
        <w:tc>
          <w:tcPr>
            <w:tcW w:w="0" w:type="auto"/>
            <w:tcBorders>
              <w:bottom w:val="single" w:sz="0" w:space="0" w:color="000000"/>
            </w:tcBorders>
            <w:vAlign w:val="bottom"/>
          </w:tcPr>
          <w:p w14:paraId="2E294AEA" w14:textId="77777777" w:rsidR="000839C3" w:rsidRDefault="00B61500">
            <w:pPr>
              <w:spacing w:before="36" w:after="36"/>
              <w:jc w:val="right"/>
              <w:rPr>
                <w:lang w:val="uz-Cyrl-UZ" w:eastAsia="uz-Cyrl-UZ" w:bidi="uz-Cyrl-UZ"/>
              </w:rPr>
            </w:pPr>
            <w:r>
              <w:t>S.E.</w:t>
            </w:r>
          </w:p>
        </w:tc>
        <w:tc>
          <w:tcPr>
            <w:tcW w:w="0" w:type="auto"/>
            <w:tcBorders>
              <w:bottom w:val="single" w:sz="0" w:space="0" w:color="000000"/>
            </w:tcBorders>
            <w:vAlign w:val="bottom"/>
          </w:tcPr>
          <w:p w14:paraId="012BC0CA" w14:textId="77777777" w:rsidR="000839C3" w:rsidRDefault="00B61500">
            <w:pPr>
              <w:spacing w:before="36" w:after="36"/>
              <w:jc w:val="right"/>
              <w:rPr>
                <w:lang w:val="uz-Cyrl-UZ" w:eastAsia="uz-Cyrl-UZ" w:bidi="uz-Cyrl-UZ"/>
              </w:rPr>
            </w:pPr>
            <w:r>
              <w:t>Pollen</w:t>
            </w:r>
          </w:p>
        </w:tc>
        <w:tc>
          <w:tcPr>
            <w:tcW w:w="0" w:type="auto"/>
            <w:tcBorders>
              <w:bottom w:val="single" w:sz="0" w:space="0" w:color="000000"/>
            </w:tcBorders>
            <w:vAlign w:val="bottom"/>
          </w:tcPr>
          <w:p w14:paraId="068FA754" w14:textId="77777777" w:rsidR="000839C3" w:rsidRDefault="00B61500">
            <w:pPr>
              <w:spacing w:before="36" w:after="36"/>
              <w:jc w:val="right"/>
              <w:rPr>
                <w:lang w:val="uz-Cyrl-UZ" w:eastAsia="uz-Cyrl-UZ" w:bidi="uz-Cyrl-UZ"/>
              </w:rPr>
            </w:pPr>
            <w:r>
              <w:t>Nectar</w:t>
            </w:r>
          </w:p>
        </w:tc>
        <w:tc>
          <w:tcPr>
            <w:tcW w:w="0" w:type="auto"/>
            <w:tcBorders>
              <w:bottom w:val="single" w:sz="0" w:space="0" w:color="000000"/>
            </w:tcBorders>
            <w:vAlign w:val="bottom"/>
          </w:tcPr>
          <w:p w14:paraId="5012FFDB" w14:textId="77777777" w:rsidR="000839C3" w:rsidRDefault="00B61500">
            <w:pPr>
              <w:spacing w:before="36" w:after="36"/>
              <w:jc w:val="right"/>
              <w:rPr>
                <w:lang w:val="uz-Cyrl-UZ" w:eastAsia="uz-Cyrl-UZ" w:bidi="uz-Cyrl-UZ"/>
              </w:rPr>
            </w:pPr>
            <w:r>
              <w:t>Exclusion</w:t>
            </w:r>
          </w:p>
        </w:tc>
      </w:tr>
      <w:tr w:rsidR="000839C3" w14:paraId="15E01A20" w14:textId="77777777">
        <w:trPr>
          <w:jc w:val="center"/>
        </w:trPr>
        <w:tc>
          <w:tcPr>
            <w:tcW w:w="0" w:type="auto"/>
          </w:tcPr>
          <w:p w14:paraId="6AB376A1" w14:textId="77777777" w:rsidR="000839C3" w:rsidRDefault="00B61500">
            <w:pPr>
              <w:spacing w:before="36" w:after="36"/>
              <w:rPr>
                <w:lang w:val="uz-Cyrl-UZ" w:eastAsia="uz-Cyrl-UZ" w:bidi="uz-Cyrl-UZ"/>
              </w:rPr>
            </w:pPr>
            <w:r>
              <w:t>Absent</w:t>
            </w:r>
          </w:p>
        </w:tc>
        <w:tc>
          <w:tcPr>
            <w:tcW w:w="0" w:type="auto"/>
          </w:tcPr>
          <w:p w14:paraId="01DADF86" w14:textId="77777777" w:rsidR="000839C3" w:rsidRDefault="00B61500">
            <w:pPr>
              <w:spacing w:before="36" w:after="36"/>
              <w:rPr>
                <w:lang w:val="uz-Cyrl-UZ" w:eastAsia="uz-Cyrl-UZ" w:bidi="uz-Cyrl-UZ"/>
              </w:rPr>
            </w:pPr>
            <w:r>
              <w:t>No</w:t>
            </w:r>
          </w:p>
        </w:tc>
        <w:tc>
          <w:tcPr>
            <w:tcW w:w="0" w:type="auto"/>
          </w:tcPr>
          <w:p w14:paraId="44BDD3C6" w14:textId="77777777" w:rsidR="000839C3" w:rsidRDefault="00B61500">
            <w:pPr>
              <w:spacing w:before="36" w:after="36"/>
              <w:jc w:val="right"/>
              <w:rPr>
                <w:lang w:val="uz-Cyrl-UZ" w:eastAsia="uz-Cyrl-UZ" w:bidi="uz-Cyrl-UZ"/>
              </w:rPr>
            </w:pPr>
            <w:r>
              <w:t>12</w:t>
            </w:r>
          </w:p>
        </w:tc>
        <w:tc>
          <w:tcPr>
            <w:tcW w:w="0" w:type="auto"/>
          </w:tcPr>
          <w:p w14:paraId="41722055" w14:textId="77777777" w:rsidR="000839C3" w:rsidRDefault="00B61500">
            <w:pPr>
              <w:spacing w:before="36" w:after="36"/>
              <w:jc w:val="right"/>
              <w:rPr>
                <w:lang w:val="uz-Cyrl-UZ" w:eastAsia="uz-Cyrl-UZ" w:bidi="uz-Cyrl-UZ"/>
              </w:rPr>
            </w:pPr>
            <w:r>
              <w:t>0.43</w:t>
            </w:r>
          </w:p>
        </w:tc>
        <w:tc>
          <w:tcPr>
            <w:tcW w:w="0" w:type="auto"/>
          </w:tcPr>
          <w:p w14:paraId="524F3FB5" w14:textId="77777777" w:rsidR="000839C3" w:rsidRDefault="000839C3">
            <w:pPr>
              <w:spacing w:before="36" w:after="36"/>
              <w:jc w:val="right"/>
              <w:rPr>
                <w:lang w:val="uz-Cyrl-UZ" w:eastAsia="uz-Cyrl-UZ" w:bidi="uz-Cyrl-UZ"/>
              </w:rPr>
            </w:pPr>
          </w:p>
        </w:tc>
        <w:tc>
          <w:tcPr>
            <w:tcW w:w="0" w:type="auto"/>
          </w:tcPr>
          <w:p w14:paraId="454BF2FF" w14:textId="77777777" w:rsidR="000839C3" w:rsidRDefault="00B61500">
            <w:pPr>
              <w:spacing w:before="36" w:after="36"/>
              <w:jc w:val="right"/>
              <w:rPr>
                <w:lang w:val="uz-Cyrl-UZ" w:eastAsia="uz-Cyrl-UZ" w:bidi="uz-Cyrl-UZ"/>
              </w:rPr>
            </w:pPr>
            <w:r>
              <w:t>0.04</w:t>
            </w:r>
          </w:p>
        </w:tc>
        <w:tc>
          <w:tcPr>
            <w:tcW w:w="0" w:type="auto"/>
          </w:tcPr>
          <w:p w14:paraId="0DB5FE3A" w14:textId="77777777" w:rsidR="000839C3" w:rsidRDefault="00B61500">
            <w:pPr>
              <w:spacing w:before="36" w:after="36"/>
              <w:jc w:val="right"/>
              <w:rPr>
                <w:lang w:val="uz-Cyrl-UZ" w:eastAsia="uz-Cyrl-UZ" w:bidi="uz-Cyrl-UZ"/>
              </w:rPr>
            </w:pPr>
            <w:r>
              <w:t>0</w:t>
            </w:r>
          </w:p>
        </w:tc>
        <w:tc>
          <w:tcPr>
            <w:tcW w:w="0" w:type="auto"/>
          </w:tcPr>
          <w:p w14:paraId="19E6A587" w14:textId="77777777" w:rsidR="000839C3" w:rsidRDefault="00B61500">
            <w:pPr>
              <w:spacing w:before="36" w:after="36"/>
              <w:jc w:val="right"/>
              <w:rPr>
                <w:lang w:val="uz-Cyrl-UZ" w:eastAsia="uz-Cyrl-UZ" w:bidi="uz-Cyrl-UZ"/>
              </w:rPr>
            </w:pPr>
            <w:r>
              <w:t>0</w:t>
            </w:r>
          </w:p>
        </w:tc>
        <w:tc>
          <w:tcPr>
            <w:tcW w:w="0" w:type="auto"/>
          </w:tcPr>
          <w:p w14:paraId="4068F732" w14:textId="77777777" w:rsidR="000839C3" w:rsidRDefault="00B61500">
            <w:pPr>
              <w:spacing w:before="36" w:after="36"/>
              <w:jc w:val="right"/>
              <w:rPr>
                <w:lang w:val="uz-Cyrl-UZ" w:eastAsia="uz-Cyrl-UZ" w:bidi="uz-Cyrl-UZ"/>
              </w:rPr>
            </w:pPr>
            <w:r>
              <w:t>0</w:t>
            </w:r>
          </w:p>
        </w:tc>
      </w:tr>
      <w:tr w:rsidR="000839C3" w14:paraId="133B10D5" w14:textId="77777777">
        <w:trPr>
          <w:jc w:val="center"/>
        </w:trPr>
        <w:tc>
          <w:tcPr>
            <w:tcW w:w="0" w:type="auto"/>
          </w:tcPr>
          <w:p w14:paraId="5156F2C0" w14:textId="77777777" w:rsidR="000839C3" w:rsidRDefault="00B61500">
            <w:pPr>
              <w:spacing w:before="36" w:after="36"/>
              <w:rPr>
                <w:lang w:val="uz-Cyrl-UZ" w:eastAsia="uz-Cyrl-UZ" w:bidi="uz-Cyrl-UZ"/>
              </w:rPr>
            </w:pPr>
            <w:r>
              <w:t>Absent</w:t>
            </w:r>
          </w:p>
        </w:tc>
        <w:tc>
          <w:tcPr>
            <w:tcW w:w="0" w:type="auto"/>
          </w:tcPr>
          <w:p w14:paraId="0FAB8146" w14:textId="77777777" w:rsidR="000839C3" w:rsidRDefault="00B61500">
            <w:pPr>
              <w:spacing w:before="36" w:after="36"/>
              <w:rPr>
                <w:lang w:val="uz-Cyrl-UZ" w:eastAsia="uz-Cyrl-UZ" w:bidi="uz-Cyrl-UZ"/>
              </w:rPr>
            </w:pPr>
            <w:r>
              <w:t>Yes</w:t>
            </w:r>
          </w:p>
        </w:tc>
        <w:tc>
          <w:tcPr>
            <w:tcW w:w="0" w:type="auto"/>
          </w:tcPr>
          <w:p w14:paraId="418B25E2" w14:textId="77777777" w:rsidR="000839C3" w:rsidRDefault="00B61500">
            <w:pPr>
              <w:spacing w:before="36" w:after="36"/>
              <w:jc w:val="right"/>
              <w:rPr>
                <w:lang w:val="uz-Cyrl-UZ" w:eastAsia="uz-Cyrl-UZ" w:bidi="uz-Cyrl-UZ"/>
              </w:rPr>
            </w:pPr>
            <w:r>
              <w:t>19</w:t>
            </w:r>
          </w:p>
        </w:tc>
        <w:tc>
          <w:tcPr>
            <w:tcW w:w="0" w:type="auto"/>
          </w:tcPr>
          <w:p w14:paraId="12392592" w14:textId="77777777" w:rsidR="000839C3" w:rsidRDefault="00B61500">
            <w:pPr>
              <w:spacing w:before="36" w:after="36"/>
              <w:jc w:val="right"/>
              <w:rPr>
                <w:lang w:val="uz-Cyrl-UZ" w:eastAsia="uz-Cyrl-UZ" w:bidi="uz-Cyrl-UZ"/>
              </w:rPr>
            </w:pPr>
            <w:r>
              <w:t>7.93</w:t>
            </w:r>
          </w:p>
        </w:tc>
        <w:tc>
          <w:tcPr>
            <w:tcW w:w="0" w:type="auto"/>
          </w:tcPr>
          <w:p w14:paraId="35631D0B" w14:textId="77777777" w:rsidR="000839C3" w:rsidRDefault="000839C3">
            <w:pPr>
              <w:spacing w:before="36" w:after="36"/>
              <w:jc w:val="right"/>
              <w:rPr>
                <w:lang w:val="uz-Cyrl-UZ" w:eastAsia="uz-Cyrl-UZ" w:bidi="uz-Cyrl-UZ"/>
              </w:rPr>
            </w:pPr>
          </w:p>
        </w:tc>
        <w:tc>
          <w:tcPr>
            <w:tcW w:w="0" w:type="auto"/>
          </w:tcPr>
          <w:p w14:paraId="365E0204" w14:textId="77777777" w:rsidR="000839C3" w:rsidRDefault="00B61500">
            <w:pPr>
              <w:spacing w:before="36" w:after="36"/>
              <w:jc w:val="right"/>
              <w:rPr>
                <w:lang w:val="uz-Cyrl-UZ" w:eastAsia="uz-Cyrl-UZ" w:bidi="uz-Cyrl-UZ"/>
              </w:rPr>
            </w:pPr>
            <w:r>
              <w:t>2.94</w:t>
            </w:r>
          </w:p>
        </w:tc>
        <w:tc>
          <w:tcPr>
            <w:tcW w:w="0" w:type="auto"/>
          </w:tcPr>
          <w:p w14:paraId="4F80372F" w14:textId="77777777" w:rsidR="000839C3" w:rsidRDefault="00B61500">
            <w:pPr>
              <w:spacing w:before="36" w:after="36"/>
              <w:jc w:val="right"/>
              <w:rPr>
                <w:lang w:val="uz-Cyrl-UZ" w:eastAsia="uz-Cyrl-UZ" w:bidi="uz-Cyrl-UZ"/>
              </w:rPr>
            </w:pPr>
            <w:r>
              <w:t>8</w:t>
            </w:r>
          </w:p>
        </w:tc>
        <w:tc>
          <w:tcPr>
            <w:tcW w:w="0" w:type="auto"/>
          </w:tcPr>
          <w:p w14:paraId="04D1D6DA" w14:textId="77777777" w:rsidR="000839C3" w:rsidRDefault="00B61500">
            <w:pPr>
              <w:spacing w:before="36" w:after="36"/>
              <w:jc w:val="right"/>
              <w:rPr>
                <w:lang w:val="uz-Cyrl-UZ" w:eastAsia="uz-Cyrl-UZ" w:bidi="uz-Cyrl-UZ"/>
              </w:rPr>
            </w:pPr>
            <w:r>
              <w:t>14</w:t>
            </w:r>
          </w:p>
        </w:tc>
        <w:tc>
          <w:tcPr>
            <w:tcW w:w="0" w:type="auto"/>
          </w:tcPr>
          <w:p w14:paraId="012C1555" w14:textId="77777777" w:rsidR="000839C3" w:rsidRDefault="00B61500">
            <w:pPr>
              <w:spacing w:before="36" w:after="36"/>
              <w:jc w:val="right"/>
              <w:rPr>
                <w:lang w:val="uz-Cyrl-UZ" w:eastAsia="uz-Cyrl-UZ" w:bidi="uz-Cyrl-UZ"/>
              </w:rPr>
            </w:pPr>
            <w:r>
              <w:t>0</w:t>
            </w:r>
          </w:p>
        </w:tc>
      </w:tr>
      <w:tr w:rsidR="000839C3" w14:paraId="41B608B7" w14:textId="77777777">
        <w:trPr>
          <w:jc w:val="center"/>
        </w:trPr>
        <w:tc>
          <w:tcPr>
            <w:tcW w:w="0" w:type="auto"/>
          </w:tcPr>
          <w:p w14:paraId="5C0182A3" w14:textId="77777777" w:rsidR="000839C3" w:rsidRDefault="00B61500">
            <w:pPr>
              <w:spacing w:before="36" w:after="36"/>
              <w:rPr>
                <w:lang w:val="uz-Cyrl-UZ" w:eastAsia="uz-Cyrl-UZ" w:bidi="uz-Cyrl-UZ"/>
              </w:rPr>
            </w:pPr>
            <w:r>
              <w:t>Present</w:t>
            </w:r>
          </w:p>
        </w:tc>
        <w:tc>
          <w:tcPr>
            <w:tcW w:w="0" w:type="auto"/>
          </w:tcPr>
          <w:p w14:paraId="40FD8297" w14:textId="77777777" w:rsidR="000839C3" w:rsidRDefault="00B61500">
            <w:pPr>
              <w:spacing w:before="36" w:after="36"/>
              <w:rPr>
                <w:lang w:val="uz-Cyrl-UZ" w:eastAsia="uz-Cyrl-UZ" w:bidi="uz-Cyrl-UZ"/>
              </w:rPr>
            </w:pPr>
            <w:r>
              <w:t>No</w:t>
            </w:r>
          </w:p>
        </w:tc>
        <w:tc>
          <w:tcPr>
            <w:tcW w:w="0" w:type="auto"/>
          </w:tcPr>
          <w:p w14:paraId="5887B511" w14:textId="77777777" w:rsidR="000839C3" w:rsidRDefault="00B61500">
            <w:pPr>
              <w:spacing w:before="36" w:after="36"/>
              <w:jc w:val="right"/>
              <w:rPr>
                <w:lang w:val="uz-Cyrl-UZ" w:eastAsia="uz-Cyrl-UZ" w:bidi="uz-Cyrl-UZ"/>
              </w:rPr>
            </w:pPr>
            <w:r>
              <w:t>10</w:t>
            </w:r>
          </w:p>
        </w:tc>
        <w:tc>
          <w:tcPr>
            <w:tcW w:w="0" w:type="auto"/>
          </w:tcPr>
          <w:p w14:paraId="693A41B0" w14:textId="77777777" w:rsidR="000839C3" w:rsidRDefault="00B61500">
            <w:pPr>
              <w:spacing w:before="36" w:after="36"/>
              <w:jc w:val="right"/>
              <w:rPr>
                <w:lang w:val="uz-Cyrl-UZ" w:eastAsia="uz-Cyrl-UZ" w:bidi="uz-Cyrl-UZ"/>
              </w:rPr>
            </w:pPr>
            <w:r>
              <w:t>0.46</w:t>
            </w:r>
          </w:p>
        </w:tc>
        <w:tc>
          <w:tcPr>
            <w:tcW w:w="0" w:type="auto"/>
          </w:tcPr>
          <w:p w14:paraId="7AF6E815" w14:textId="77777777" w:rsidR="000839C3" w:rsidRDefault="000839C3">
            <w:pPr>
              <w:spacing w:before="36" w:after="36"/>
              <w:rPr>
                <w:lang w:val="uz-Cyrl-UZ" w:eastAsia="uz-Cyrl-UZ" w:bidi="uz-Cyrl-UZ"/>
              </w:rPr>
            </w:pPr>
          </w:p>
        </w:tc>
        <w:tc>
          <w:tcPr>
            <w:tcW w:w="0" w:type="auto"/>
          </w:tcPr>
          <w:p w14:paraId="6D326417" w14:textId="77777777" w:rsidR="000839C3" w:rsidRDefault="00B61500">
            <w:pPr>
              <w:spacing w:before="36" w:after="36"/>
              <w:jc w:val="right"/>
              <w:rPr>
                <w:lang w:val="uz-Cyrl-UZ" w:eastAsia="uz-Cyrl-UZ" w:bidi="uz-Cyrl-UZ"/>
              </w:rPr>
            </w:pPr>
            <w:r>
              <w:t>0.07</w:t>
            </w:r>
          </w:p>
        </w:tc>
        <w:tc>
          <w:tcPr>
            <w:tcW w:w="0" w:type="auto"/>
          </w:tcPr>
          <w:p w14:paraId="4136A6F0" w14:textId="77777777" w:rsidR="000839C3" w:rsidRDefault="00B61500">
            <w:pPr>
              <w:spacing w:before="36" w:after="36"/>
              <w:jc w:val="right"/>
              <w:rPr>
                <w:lang w:val="uz-Cyrl-UZ" w:eastAsia="uz-Cyrl-UZ" w:bidi="uz-Cyrl-UZ"/>
              </w:rPr>
            </w:pPr>
            <w:r>
              <w:t>0</w:t>
            </w:r>
          </w:p>
        </w:tc>
        <w:tc>
          <w:tcPr>
            <w:tcW w:w="0" w:type="auto"/>
          </w:tcPr>
          <w:p w14:paraId="68AF2445" w14:textId="77777777" w:rsidR="000839C3" w:rsidRDefault="00B61500">
            <w:pPr>
              <w:spacing w:before="36" w:after="36"/>
              <w:jc w:val="right"/>
              <w:rPr>
                <w:lang w:val="uz-Cyrl-UZ" w:eastAsia="uz-Cyrl-UZ" w:bidi="uz-Cyrl-UZ"/>
              </w:rPr>
            </w:pPr>
            <w:r>
              <w:t>0</w:t>
            </w:r>
          </w:p>
        </w:tc>
        <w:tc>
          <w:tcPr>
            <w:tcW w:w="0" w:type="auto"/>
          </w:tcPr>
          <w:p w14:paraId="220F582A" w14:textId="77777777" w:rsidR="000839C3" w:rsidRDefault="00B61500">
            <w:pPr>
              <w:spacing w:before="36" w:after="36"/>
              <w:jc w:val="right"/>
              <w:rPr>
                <w:lang w:val="uz-Cyrl-UZ" w:eastAsia="uz-Cyrl-UZ" w:bidi="uz-Cyrl-UZ"/>
              </w:rPr>
            </w:pPr>
            <w:r>
              <w:t>0</w:t>
            </w:r>
          </w:p>
        </w:tc>
      </w:tr>
      <w:tr w:rsidR="000839C3" w14:paraId="784D106A" w14:textId="77777777">
        <w:trPr>
          <w:jc w:val="center"/>
        </w:trPr>
        <w:tc>
          <w:tcPr>
            <w:tcW w:w="0" w:type="auto"/>
            <w:tcBorders>
              <w:bottom w:val="single" w:sz="4" w:space="0" w:color="000000"/>
            </w:tcBorders>
          </w:tcPr>
          <w:p w14:paraId="7F793CED" w14:textId="77777777" w:rsidR="000839C3" w:rsidRDefault="00B61500">
            <w:pPr>
              <w:spacing w:before="36" w:after="36"/>
              <w:rPr>
                <w:lang w:val="uz-Cyrl-UZ" w:eastAsia="uz-Cyrl-UZ" w:bidi="uz-Cyrl-UZ"/>
              </w:rPr>
            </w:pPr>
            <w:r>
              <w:t>Present</w:t>
            </w:r>
          </w:p>
        </w:tc>
        <w:tc>
          <w:tcPr>
            <w:tcW w:w="0" w:type="auto"/>
            <w:tcBorders>
              <w:bottom w:val="single" w:sz="4" w:space="0" w:color="000000"/>
            </w:tcBorders>
          </w:tcPr>
          <w:p w14:paraId="6923583D" w14:textId="77777777" w:rsidR="000839C3" w:rsidRDefault="00B61500">
            <w:pPr>
              <w:spacing w:before="36" w:after="36"/>
              <w:rPr>
                <w:lang w:val="uz-Cyrl-UZ" w:eastAsia="uz-Cyrl-UZ" w:bidi="uz-Cyrl-UZ"/>
              </w:rPr>
            </w:pPr>
            <w:r>
              <w:t>Yes</w:t>
            </w:r>
          </w:p>
        </w:tc>
        <w:tc>
          <w:tcPr>
            <w:tcW w:w="0" w:type="auto"/>
            <w:tcBorders>
              <w:bottom w:val="single" w:sz="4" w:space="0" w:color="000000"/>
            </w:tcBorders>
          </w:tcPr>
          <w:p w14:paraId="0BFD1E04" w14:textId="77777777" w:rsidR="000839C3" w:rsidRDefault="00B61500">
            <w:pPr>
              <w:spacing w:before="36" w:after="36"/>
              <w:jc w:val="right"/>
              <w:rPr>
                <w:lang w:val="uz-Cyrl-UZ" w:eastAsia="uz-Cyrl-UZ" w:bidi="uz-Cyrl-UZ"/>
              </w:rPr>
            </w:pPr>
            <w:r>
              <w:t>20</w:t>
            </w:r>
          </w:p>
        </w:tc>
        <w:tc>
          <w:tcPr>
            <w:tcW w:w="0" w:type="auto"/>
            <w:tcBorders>
              <w:bottom w:val="single" w:sz="4" w:space="0" w:color="000000"/>
            </w:tcBorders>
          </w:tcPr>
          <w:p w14:paraId="08752A9E" w14:textId="77777777" w:rsidR="000839C3" w:rsidRDefault="00B61500">
            <w:pPr>
              <w:spacing w:before="36" w:after="36"/>
              <w:jc w:val="right"/>
              <w:rPr>
                <w:lang w:val="uz-Cyrl-UZ" w:eastAsia="uz-Cyrl-UZ" w:bidi="uz-Cyrl-UZ"/>
              </w:rPr>
            </w:pPr>
            <w:r>
              <w:t>1.35</w:t>
            </w:r>
          </w:p>
        </w:tc>
        <w:tc>
          <w:tcPr>
            <w:tcW w:w="0" w:type="auto"/>
            <w:tcBorders>
              <w:bottom w:val="single" w:sz="4" w:space="0" w:color="000000"/>
            </w:tcBorders>
          </w:tcPr>
          <w:p w14:paraId="11F0947E" w14:textId="77777777" w:rsidR="000839C3" w:rsidRDefault="000839C3">
            <w:pPr>
              <w:spacing w:before="36" w:after="36"/>
              <w:jc w:val="center"/>
              <w:rPr>
                <w:lang w:val="uz-Cyrl-UZ" w:eastAsia="uz-Cyrl-UZ" w:bidi="uz-Cyrl-UZ"/>
              </w:rPr>
            </w:pPr>
          </w:p>
        </w:tc>
        <w:tc>
          <w:tcPr>
            <w:tcW w:w="0" w:type="auto"/>
            <w:tcBorders>
              <w:bottom w:val="single" w:sz="4" w:space="0" w:color="000000"/>
            </w:tcBorders>
          </w:tcPr>
          <w:p w14:paraId="557D55E0" w14:textId="77777777" w:rsidR="000839C3" w:rsidRDefault="00B61500">
            <w:pPr>
              <w:spacing w:before="36" w:after="36"/>
              <w:jc w:val="right"/>
              <w:rPr>
                <w:lang w:val="uz-Cyrl-UZ" w:eastAsia="uz-Cyrl-UZ" w:bidi="uz-Cyrl-UZ"/>
              </w:rPr>
            </w:pPr>
            <w:r>
              <w:t>0.30</w:t>
            </w:r>
          </w:p>
        </w:tc>
        <w:tc>
          <w:tcPr>
            <w:tcW w:w="0" w:type="auto"/>
            <w:tcBorders>
              <w:bottom w:val="single" w:sz="4" w:space="0" w:color="000000"/>
            </w:tcBorders>
          </w:tcPr>
          <w:p w14:paraId="445463BE" w14:textId="77777777" w:rsidR="000839C3" w:rsidRDefault="00B61500">
            <w:pPr>
              <w:spacing w:before="36" w:after="36"/>
              <w:jc w:val="right"/>
              <w:rPr>
                <w:lang w:val="uz-Cyrl-UZ" w:eastAsia="uz-Cyrl-UZ" w:bidi="uz-Cyrl-UZ"/>
              </w:rPr>
            </w:pPr>
            <w:r>
              <w:t>7</w:t>
            </w:r>
          </w:p>
        </w:tc>
        <w:tc>
          <w:tcPr>
            <w:tcW w:w="0" w:type="auto"/>
            <w:tcBorders>
              <w:bottom w:val="single" w:sz="4" w:space="0" w:color="000000"/>
            </w:tcBorders>
          </w:tcPr>
          <w:p w14:paraId="7483430B" w14:textId="77777777" w:rsidR="000839C3" w:rsidRDefault="00B61500">
            <w:pPr>
              <w:spacing w:before="36" w:after="36"/>
              <w:jc w:val="right"/>
              <w:rPr>
                <w:lang w:val="uz-Cyrl-UZ" w:eastAsia="uz-Cyrl-UZ" w:bidi="uz-Cyrl-UZ"/>
              </w:rPr>
            </w:pPr>
            <w:r>
              <w:t>11</w:t>
            </w:r>
          </w:p>
        </w:tc>
        <w:tc>
          <w:tcPr>
            <w:tcW w:w="0" w:type="auto"/>
            <w:tcBorders>
              <w:bottom w:val="single" w:sz="4" w:space="0" w:color="000000"/>
            </w:tcBorders>
          </w:tcPr>
          <w:p w14:paraId="6AAFE0B9" w14:textId="77777777" w:rsidR="000839C3" w:rsidRDefault="00B61500">
            <w:pPr>
              <w:spacing w:before="36" w:after="36"/>
              <w:jc w:val="right"/>
              <w:rPr>
                <w:lang w:val="uz-Cyrl-UZ" w:eastAsia="uz-Cyrl-UZ" w:bidi="uz-Cyrl-UZ"/>
              </w:rPr>
            </w:pPr>
            <w:r>
              <w:t>1</w:t>
            </w:r>
          </w:p>
        </w:tc>
      </w:tr>
    </w:tbl>
    <w:p w14:paraId="3F7BB256" w14:textId="77777777" w:rsidR="000839C3" w:rsidRDefault="000839C3">
      <w:pPr>
        <w:spacing w:line="480" w:lineRule="auto"/>
        <w:rPr>
          <w:lang w:val="uz-Cyrl-UZ" w:eastAsia="uz-Cyrl-UZ" w:bidi="uz-Cyrl-UZ"/>
        </w:rPr>
      </w:pPr>
    </w:p>
    <w:p w14:paraId="07756297" w14:textId="77777777" w:rsidR="000839C3" w:rsidRDefault="00B61500">
      <w:pPr>
        <w:tabs>
          <w:tab w:val="left" w:pos="10620"/>
          <w:tab w:val="left" w:pos="10800"/>
          <w:tab w:val="left" w:pos="11790"/>
        </w:tabs>
        <w:spacing w:before="100" w:after="100" w:line="480" w:lineRule="auto"/>
        <w:rPr>
          <w:lang w:val="uz-Cyrl-UZ" w:eastAsia="uz-Cyrl-UZ" w:bidi="uz-Cyrl-UZ"/>
        </w:rPr>
      </w:pPr>
      <w:r>
        <w:t xml:space="preserve">Table 4 Summary of female solitary bee visits during soldier beetle treatment. “Treatment” refers to whether or not there was a soldier beetle present.  “Land” refers to whether or not the bee landed. “Duration” refers to the length of the visit in seconds and “S.E.” is the standard error of that mean.  “Pollen” and “nectar”” refer to the number of events in which pollen or nectar were collected.  “Exclusion” refers to the number of exclusion attempts by the soldier beetle. </w:t>
      </w:r>
    </w:p>
    <w:p w14:paraId="3D53EA10" w14:textId="77777777" w:rsidR="000839C3" w:rsidRDefault="000839C3">
      <w:pPr>
        <w:spacing w:line="480" w:lineRule="auto"/>
        <w:ind w:left="480" w:hanging="480"/>
        <w:rPr>
          <w:lang w:val="uz-Cyrl-UZ" w:eastAsia="uz-Cyrl-UZ" w:bidi="uz-Cyrl-UZ"/>
        </w:rPr>
        <w:sectPr w:rsidR="000839C3">
          <w:pgSz w:w="15840" w:h="12240" w:orient="landscape"/>
          <w:pgMar w:top="1440" w:right="1440" w:bottom="1440" w:left="1440" w:header="720" w:footer="720" w:gutter="0"/>
          <w:cols w:space="720"/>
        </w:sectPr>
      </w:pPr>
    </w:p>
    <w:p w14:paraId="57472BEC" w14:textId="77777777" w:rsidR="000839C3" w:rsidRDefault="00B61500">
      <w:pPr>
        <w:spacing w:line="480" w:lineRule="auto"/>
        <w:ind w:left="480" w:hanging="480"/>
        <w:rPr>
          <w:lang w:val="uz-Cyrl-UZ" w:eastAsia="uz-Cyrl-UZ" w:bidi="uz-Cyrl-UZ"/>
        </w:rPr>
      </w:pPr>
      <w:r>
        <w:t>Figure Legends</w:t>
      </w:r>
    </w:p>
    <w:p w14:paraId="606CDAD8" w14:textId="77777777" w:rsidR="000839C3" w:rsidRDefault="00B61500">
      <w:pPr>
        <w:spacing w:line="480" w:lineRule="auto"/>
        <w:rPr>
          <w:lang w:val="uz-Cyrl-UZ" w:eastAsia="uz-Cyrl-UZ" w:bidi="uz-Cyrl-UZ"/>
        </w:rPr>
      </w:pPr>
      <w:r>
        <w:rPr>
          <w:b/>
          <w:rPrChange w:id="897" w:author="Deane" w:date="2017-05-10T13:15:00Z">
            <w:rPr/>
          </w:rPrChange>
        </w:rPr>
        <w:t>Fi</w:t>
      </w:r>
      <w:ins w:id="898" w:author="Deane" w:date="2017-05-10T13:15:00Z">
        <w:r>
          <w:rPr>
            <w:b/>
            <w:rPrChange w:id="899" w:author="Deane" w:date="2017-05-10T13:15:00Z">
              <w:rPr/>
            </w:rPrChange>
          </w:rPr>
          <w:t>g.</w:t>
        </w:r>
      </w:ins>
      <w:del w:id="900" w:author="Deane" w:date="2017-05-10T13:15:00Z">
        <w:r>
          <w:rPr>
            <w:b/>
            <w:rPrChange w:id="901" w:author="Deane" w:date="2017-05-10T13:15:00Z">
              <w:rPr/>
            </w:rPrChange>
          </w:rPr>
          <w:delText>gure</w:delText>
        </w:r>
      </w:del>
      <w:r>
        <w:rPr>
          <w:b/>
          <w:rPrChange w:id="902" w:author="Deane" w:date="2017-05-10T13:15:00Z">
            <w:rPr/>
          </w:rPrChange>
        </w:rPr>
        <w:t xml:space="preserve"> 1</w:t>
      </w:r>
      <w:r>
        <w:t xml:space="preserve"> </w:t>
      </w:r>
      <w:r>
        <w:rPr>
          <w:i/>
        </w:rPr>
        <w:t>Phymata americana</w:t>
      </w:r>
      <w:r>
        <w:t xml:space="preserve"> (left) and </w:t>
      </w:r>
      <w:r>
        <w:rPr>
          <w:i/>
        </w:rPr>
        <w:t>Chauliognathus basilis</w:t>
      </w:r>
      <w:r>
        <w:t xml:space="preserve"> (right) on </w:t>
      </w:r>
      <w:r>
        <w:rPr>
          <w:i/>
        </w:rPr>
        <w:t>Helianthus petiolaris</w:t>
      </w:r>
      <w:r>
        <w:t xml:space="preserve"> </w:t>
      </w:r>
      <w:del w:id="903" w:author="Adrian" w:date="2017-06-14T13:05:00Z">
        <w:r>
          <w:delText>blooms</w:delText>
        </w:r>
      </w:del>
      <w:ins w:id="904" w:author="Adrian" w:date="2017-06-14T13:05:00Z">
        <w:r>
          <w:t>inflorescences.</w:t>
        </w:r>
      </w:ins>
    </w:p>
    <w:p w14:paraId="4B146FB4" w14:textId="77777777" w:rsidR="000839C3" w:rsidRDefault="000839C3">
      <w:pPr>
        <w:spacing w:line="480" w:lineRule="auto"/>
        <w:rPr>
          <w:lang w:val="uz-Cyrl-UZ" w:eastAsia="uz-Cyrl-UZ" w:bidi="uz-Cyrl-UZ"/>
        </w:rPr>
      </w:pPr>
    </w:p>
    <w:p w14:paraId="6A0E210F" w14:textId="2A1F5F8D" w:rsidR="000839C3" w:rsidRDefault="00B61500">
      <w:pPr>
        <w:spacing w:line="480" w:lineRule="auto"/>
        <w:rPr>
          <w:lang w:val="uz-Cyrl-UZ" w:eastAsia="uz-Cyrl-UZ" w:bidi="uz-Cyrl-UZ"/>
        </w:rPr>
      </w:pPr>
      <w:del w:id="905" w:author="Deane" w:date="2017-05-10T13:15:00Z">
        <w:r>
          <w:rPr>
            <w:b/>
            <w:rPrChange w:id="906" w:author="Deane" w:date="2017-05-10T13:16:00Z">
              <w:rPr/>
            </w:rPrChange>
          </w:rPr>
          <w:delText xml:space="preserve">Figure </w:delText>
        </w:r>
      </w:del>
      <w:ins w:id="907" w:author="Deane" w:date="2017-05-10T13:15:00Z">
        <w:r>
          <w:rPr>
            <w:b/>
            <w:rPrChange w:id="908" w:author="Deane" w:date="2017-05-10T13:16:00Z">
              <w:rPr/>
            </w:rPrChange>
          </w:rPr>
          <w:t xml:space="preserve">Fig. </w:t>
        </w:r>
      </w:ins>
      <w:r>
        <w:rPr>
          <w:b/>
          <w:rPrChange w:id="909" w:author="Deane" w:date="2017-05-10T13:16:00Z">
            <w:rPr/>
          </w:rPrChange>
        </w:rPr>
        <w:t>2</w:t>
      </w:r>
      <w:r>
        <w:t xml:space="preserve"> Diagram of the sampling design for one block in the </w:t>
      </w:r>
      <w:del w:id="910" w:author="Collin Schwantes" w:date="2017-11-10T15:29:00Z">
        <w:r w:rsidDel="00A65500">
          <w:delText>experimental garden</w:delText>
        </w:r>
      </w:del>
      <w:ins w:id="911" w:author="Collin Schwantes" w:date="2017-11-10T15:29:00Z">
        <w:r w:rsidR="00A65500">
          <w:t>common garden</w:t>
        </w:r>
      </w:ins>
      <w:r>
        <w:t xml:space="preserve">. Each cell represents one flower. Matching numbers in a cell indicate flower pairs and the order of observations. The shading represents the treatment of the flower. Flowers received the same treatment throughout the experiment. The order they were observed in and the flower they were paired with was randomly assigned each day     </w:t>
      </w:r>
    </w:p>
    <w:p w14:paraId="3B172008" w14:textId="77777777" w:rsidR="000839C3" w:rsidRDefault="00B61500">
      <w:pPr>
        <w:spacing w:before="100" w:after="100" w:line="480" w:lineRule="auto"/>
        <w:rPr>
          <w:lang w:val="uz-Cyrl-UZ" w:eastAsia="uz-Cyrl-UZ" w:bidi="uz-Cyrl-UZ"/>
        </w:rPr>
      </w:pPr>
      <w:commentRangeStart w:id="912"/>
      <w:r>
        <w:rPr>
          <w:b/>
          <w:rPrChange w:id="913" w:author="Deane" w:date="2017-05-10T13:16:00Z">
            <w:rPr>
              <w:rFonts w:ascii="Times" w:hAnsi="Times"/>
            </w:rPr>
          </w:rPrChange>
        </w:rPr>
        <w:t>Fig</w:t>
      </w:r>
      <w:ins w:id="914" w:author="Deane" w:date="2017-05-10T13:16:00Z">
        <w:r>
          <w:rPr>
            <w:b/>
            <w:rPrChange w:id="915" w:author="Deane" w:date="2017-05-10T13:16:00Z">
              <w:rPr>
                <w:rFonts w:ascii="Times" w:hAnsi="Times"/>
              </w:rPr>
            </w:rPrChange>
          </w:rPr>
          <w:t>.</w:t>
        </w:r>
      </w:ins>
      <w:del w:id="916" w:author="Deane" w:date="2017-05-10T13:16:00Z">
        <w:r>
          <w:rPr>
            <w:b/>
            <w:rPrChange w:id="917" w:author="Deane" w:date="2017-05-10T13:16:00Z">
              <w:rPr>
                <w:rFonts w:ascii="Times" w:hAnsi="Times"/>
              </w:rPr>
            </w:rPrChange>
          </w:rPr>
          <w:delText>ure</w:delText>
        </w:r>
      </w:del>
      <w:r>
        <w:rPr>
          <w:b/>
          <w:rPrChange w:id="918" w:author="Deane" w:date="2017-05-10T13:16:00Z">
            <w:rPr>
              <w:rFonts w:ascii="Times" w:hAnsi="Times"/>
            </w:rPr>
          </w:rPrChange>
        </w:rPr>
        <w:t xml:space="preserve"> 3</w:t>
      </w:r>
      <w:r>
        <w:t xml:space="preserve"> </w:t>
      </w:r>
      <w:del w:id="919" w:author="Adrian" w:date="2017-06-14T13:08:00Z">
        <w:r>
          <w:delText xml:space="preserve">Number of visits (mean ± SE) per observation </w:delText>
        </w:r>
        <w:commentRangeEnd w:id="912"/>
        <w:r>
          <w:rPr>
            <w:rStyle w:val="CommentReference"/>
          </w:rPr>
          <w:commentReference w:id="912"/>
        </w:r>
        <w:r>
          <w:delText>for female solitary bees. (</w:delText>
        </w:r>
      </w:del>
      <w:del w:id="920" w:author="Adrian" w:date="2017-06-14T13:06:00Z">
        <w:r>
          <w:delText>A</w:delText>
        </w:r>
      </w:del>
      <w:del w:id="921" w:author="Adrian" w:date="2017-06-14T13:08:00Z">
        <w:r>
          <w:delText>) Mean visitation rate of female solitary bees to ambush bug occupied and unoccupied flowers. (</w:delText>
        </w:r>
      </w:del>
      <w:del w:id="922" w:author="Adrian" w:date="2017-06-14T13:06:00Z">
        <w:r>
          <w:delText>B</w:delText>
        </w:r>
      </w:del>
      <w:del w:id="923" w:author="Adrian" w:date="2017-06-14T13:08:00Z">
        <w:r>
          <w:delText>) Visitation rate of female solitary bees to beetle occupied and unoccupied flowers. (</w:delText>
        </w:r>
      </w:del>
      <w:del w:id="924" w:author="Adrian" w:date="2017-06-14T13:06:00Z">
        <w:r>
          <w:delText>C</w:delText>
        </w:r>
      </w:del>
      <w:del w:id="925" w:author="Adrian" w:date="2017-06-14T13:08:00Z">
        <w:r>
          <w:delText>) Effect of observation pair (an analog of time, as pair 1 was observed first and pair 10 was observed last on each day) on solitary bee visitation rates during the ambush bug trials.  (</w:delText>
        </w:r>
      </w:del>
      <w:del w:id="926" w:author="Adrian" w:date="2017-06-14T13:06:00Z">
        <w:r>
          <w:delText>D</w:delText>
        </w:r>
      </w:del>
      <w:del w:id="927" w:author="Adrian" w:date="2017-06-14T13:08:00Z">
        <w:r>
          <w:delText xml:space="preserve">) Effect of observation pair on solitary bee visitation rates during beetle trials   </w:delText>
        </w:r>
      </w:del>
      <w:ins w:id="928" w:author="Adrian" w:date="2017-06-14T13:08:00Z">
        <w:r>
          <w:t>Ambush bug presence had no effect on the total number of solitary bee visits per flower (a), although there was a significant</w:t>
        </w:r>
      </w:ins>
      <w:ins w:id="929" w:author="Adrian" w:date="2017-06-14T13:10:00Z">
        <w:r>
          <w:t xml:space="preserve"> random</w:t>
        </w:r>
      </w:ins>
      <w:ins w:id="930" w:author="Adrian" w:date="2017-06-14T13:08:00Z">
        <w:r>
          <w:t xml:space="preserve"> effect of Pair (synonymous with Observation time)</w:t>
        </w:r>
      </w:ins>
      <w:ins w:id="931" w:author="Adrian" w:date="2017-06-14T13:10:00Z">
        <w:r>
          <w:t xml:space="preserve"> suggesting the visits declined over the day </w:t>
        </w:r>
      </w:ins>
      <w:ins w:id="932" w:author="Adrian" w:date="2017-06-14T13:11:00Z">
        <w:r>
          <w:t xml:space="preserve">when predators were present </w:t>
        </w:r>
      </w:ins>
      <w:ins w:id="933" w:author="Adrian" w:date="2017-06-14T13:10:00Z">
        <w:r>
          <w:t>(b). Soldier beetles had no overall</w:t>
        </w:r>
      </w:ins>
      <w:ins w:id="934" w:author="Adrian" w:date="2017-06-14T13:11:00Z">
        <w:r>
          <w:t xml:space="preserve"> effect on the number of solitary bee visits (</w:t>
        </w:r>
      </w:ins>
      <w:ins w:id="935" w:author="Adrian" w:date="2017-06-14T13:13:00Z">
        <w:r>
          <w:t>c</w:t>
        </w:r>
      </w:ins>
      <w:ins w:id="936" w:author="Adrian" w:date="2017-06-14T13:11:00Z">
        <w:r>
          <w:t xml:space="preserve">) which were uniformly low across the </w:t>
        </w:r>
      </w:ins>
      <w:ins w:id="937" w:author="Adrian" w:date="2017-06-14T13:13:00Z">
        <w:r>
          <w:t>observation</w:t>
        </w:r>
      </w:ins>
      <w:ins w:id="938" w:author="Adrian" w:date="2017-06-14T13:11:00Z">
        <w:r>
          <w:t xml:space="preserve"> </w:t>
        </w:r>
      </w:ins>
      <w:ins w:id="939" w:author="Adrian" w:date="2017-06-14T13:13:00Z">
        <w:r>
          <w:t>period (d).</w:t>
        </w:r>
      </w:ins>
    </w:p>
    <w:p w14:paraId="013495BF" w14:textId="77777777" w:rsidR="000839C3" w:rsidRDefault="00B61500">
      <w:pPr>
        <w:spacing w:line="480" w:lineRule="auto"/>
        <w:rPr>
          <w:lang w:val="uz-Cyrl-UZ" w:eastAsia="uz-Cyrl-UZ" w:bidi="uz-Cyrl-UZ"/>
        </w:rPr>
      </w:pPr>
      <w:r>
        <w:rPr>
          <w:b/>
          <w:rPrChange w:id="940" w:author="Deane" w:date="2017-05-10T13:16:00Z">
            <w:rPr>
              <w:rFonts w:ascii="Times" w:hAnsi="Times"/>
            </w:rPr>
          </w:rPrChange>
        </w:rPr>
        <w:t>Fig</w:t>
      </w:r>
      <w:ins w:id="941" w:author="Deane" w:date="2017-05-10T13:16:00Z">
        <w:r>
          <w:rPr>
            <w:b/>
            <w:rPrChange w:id="942" w:author="Deane" w:date="2017-05-10T13:16:00Z">
              <w:rPr>
                <w:rFonts w:ascii="Times" w:hAnsi="Times"/>
              </w:rPr>
            </w:rPrChange>
          </w:rPr>
          <w:t>.</w:t>
        </w:r>
      </w:ins>
      <w:del w:id="943" w:author="Deane" w:date="2017-05-10T13:16:00Z">
        <w:r>
          <w:rPr>
            <w:b/>
            <w:rPrChange w:id="944" w:author="Deane" w:date="2017-05-10T13:16:00Z">
              <w:rPr>
                <w:rFonts w:ascii="Times" w:hAnsi="Times"/>
              </w:rPr>
            </w:rPrChange>
          </w:rPr>
          <w:delText>ure</w:delText>
        </w:r>
      </w:del>
      <w:r>
        <w:rPr>
          <w:b/>
          <w:rPrChange w:id="945" w:author="Deane" w:date="2017-05-10T13:16:00Z">
            <w:rPr>
              <w:rFonts w:ascii="Times" w:hAnsi="Times"/>
            </w:rPr>
          </w:rPrChange>
        </w:rPr>
        <w:t xml:space="preserve"> 4</w:t>
      </w:r>
      <w:r>
        <w:t xml:space="preserve"> Duration (in seconds) of bee visits to flowers with and without occupants (Mean ± SE).  (</w:t>
      </w:r>
      <w:del w:id="946" w:author="Adrian" w:date="2017-06-14T13:07:00Z">
        <w:r>
          <w:delText>A</w:delText>
        </w:r>
      </w:del>
      <w:ins w:id="947" w:author="Adrian" w:date="2017-06-14T13:07:00Z">
        <w:r>
          <w:t>a</w:t>
        </w:r>
      </w:ins>
      <w:r>
        <w:t>) Mean visit duration of female solitary bees to ambush bug occupied and unoccupied flowers. (</w:t>
      </w:r>
      <w:del w:id="948" w:author="Adrian" w:date="2017-06-14T13:07:00Z">
        <w:r>
          <w:delText>B</w:delText>
        </w:r>
      </w:del>
      <w:ins w:id="949" w:author="Adrian" w:date="2017-06-14T13:07:00Z">
        <w:r>
          <w:t>b</w:t>
        </w:r>
      </w:ins>
      <w:r>
        <w:t>) Mean visit duration of female solitary bees to beetle occupied and unoccupied flowers. (</w:t>
      </w:r>
      <w:del w:id="950" w:author="Adrian" w:date="2017-06-14T13:07:00Z">
        <w:r>
          <w:delText>C</w:delText>
        </w:r>
      </w:del>
      <w:ins w:id="951" w:author="Adrian" w:date="2017-06-14T13:07:00Z">
        <w:r>
          <w:t>c</w:t>
        </w:r>
      </w:ins>
      <w:r>
        <w:t>) Effect of observation pair on solitary bee visit duration during the ambush bug trials. (</w:t>
      </w:r>
      <w:del w:id="952" w:author="Adrian" w:date="2017-06-14T13:07:00Z">
        <w:r>
          <w:delText>D</w:delText>
        </w:r>
      </w:del>
      <w:ins w:id="953" w:author="Adrian" w:date="2017-06-14T13:07:00Z">
        <w:r>
          <w:t>d</w:t>
        </w:r>
      </w:ins>
      <w:r>
        <w:t>) Effect of observation pair on solitary bee visit duration during beetle trials</w:t>
      </w:r>
    </w:p>
    <w:sectPr w:rsidR="000839C3">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85" w:author="Deane" w:date="2017-06-14T12:50:00Z" w:initials="D">
    <w:p w14:paraId="201DB023" w14:textId="77777777" w:rsidR="00A65500" w:rsidRDefault="00A65500">
      <w:pPr>
        <w:pStyle w:val="CommentText"/>
        <w:rPr>
          <w:lang w:val="uz-Cyrl-UZ" w:eastAsia="uz-Cyrl-UZ" w:bidi="uz-Cyrl-UZ"/>
        </w:rPr>
      </w:pPr>
      <w:r>
        <w:rPr>
          <w:rStyle w:val="CommentReference"/>
        </w:rPr>
        <w:annotationRef/>
      </w:r>
      <w:r>
        <w:t>Delete?</w:t>
      </w:r>
    </w:p>
  </w:comment>
  <w:comment w:id="248" w:author="cjschwantesll@gmail.com" w:date="2017-06-16T06:40:00Z" w:initials="">
    <w:p w14:paraId="2DFAE9AF" w14:textId="77777777" w:rsidR="00A65500" w:rsidRDefault="00A65500">
      <w:pPr>
        <w:pStyle w:val="CommentText"/>
        <w:rPr>
          <w:lang w:val="uz-Cyrl-UZ" w:eastAsia="uz-Cyrl-UZ" w:bidi="uz-Cyrl-UZ"/>
        </w:rPr>
      </w:pPr>
      <w:r>
        <w:rPr>
          <w:color w:val="000000"/>
          <w:lang w:val="uz-Cyrl-UZ"/>
        </w:rPr>
        <w:t>This reads like stream of consciousness - should be re worked to show logical progression</w:t>
      </w:r>
      <w:r>
        <w:annotationRef/>
      </w:r>
    </w:p>
  </w:comment>
  <w:comment w:id="303" w:author="Adrian" w:date="2017-06-14T12:50:00Z" w:initials="ALC">
    <w:p w14:paraId="0DE3B68B" w14:textId="77777777" w:rsidR="00A65500" w:rsidRDefault="00A65500">
      <w:pPr>
        <w:pStyle w:val="CommentText"/>
        <w:rPr>
          <w:lang w:val="uz-Cyrl-UZ" w:eastAsia="uz-Cyrl-UZ" w:bidi="uz-Cyrl-UZ"/>
        </w:rPr>
      </w:pPr>
      <w:r>
        <w:rPr>
          <w:rStyle w:val="CommentReference"/>
        </w:rPr>
        <w:annotationRef/>
      </w:r>
      <w:r>
        <w:t>More risk averse than what?</w:t>
      </w:r>
    </w:p>
  </w:comment>
  <w:comment w:id="325" w:author="cjschwantesll@gmail.com" w:date="2017-06-16T06:42:00Z" w:initials="">
    <w:p w14:paraId="73DEAF69" w14:textId="77777777" w:rsidR="00A65500" w:rsidRDefault="00A65500">
      <w:pPr>
        <w:pStyle w:val="CommentText"/>
        <w:rPr>
          <w:lang w:val="uz-Cyrl-UZ" w:eastAsia="uz-Cyrl-UZ" w:bidi="uz-Cyrl-UZ"/>
        </w:rPr>
      </w:pPr>
      <w:r>
        <w:rPr>
          <w:color w:val="000000"/>
          <w:lang w:val="uz-Cyrl-UZ"/>
        </w:rPr>
        <w:t>Where is this in the predictions. Below? How did you test for this?</w:t>
      </w:r>
      <w:r>
        <w:annotationRef/>
      </w:r>
    </w:p>
  </w:comment>
  <w:comment w:id="349" w:author="Adrian" w:date="2017-06-14T12:50:00Z" w:initials="ALC">
    <w:p w14:paraId="40FC42D6" w14:textId="77777777" w:rsidR="00A65500" w:rsidRDefault="00A65500">
      <w:pPr>
        <w:pStyle w:val="CommentText"/>
        <w:rPr>
          <w:lang w:val="uz-Cyrl-UZ" w:eastAsia="uz-Cyrl-UZ" w:bidi="uz-Cyrl-UZ"/>
        </w:rPr>
      </w:pPr>
      <w:r>
        <w:rPr>
          <w:rStyle w:val="CommentReference"/>
        </w:rPr>
        <w:annotationRef/>
      </w:r>
      <w:r>
        <w:t>Did you have a priori hypotheses for predator vs competitor?</w:t>
      </w:r>
    </w:p>
  </w:comment>
  <w:comment w:id="350" w:author="Collin Schwantes" w:date="2017-06-26T21:28:00Z" w:initials="CJS">
    <w:p w14:paraId="289CD09A" w14:textId="77777777" w:rsidR="00A65500" w:rsidRDefault="00A65500">
      <w:pPr>
        <w:pStyle w:val="CommentText"/>
      </w:pPr>
      <w:r>
        <w:rPr>
          <w:rStyle w:val="CommentReference"/>
        </w:rPr>
        <w:annotationRef/>
      </w:r>
      <w:r>
        <w:t xml:space="preserve">My a priori hypothesis was that bees would immediately avoid beetle occupied flowers , but would have to learn to avoid ambush bug occupied flowers. </w:t>
      </w:r>
    </w:p>
  </w:comment>
  <w:comment w:id="363" w:author="Adrian" w:date="2017-06-14T12:50:00Z" w:initials="ALC">
    <w:p w14:paraId="22FB7B04" w14:textId="77777777" w:rsidR="00A65500" w:rsidRDefault="00A65500">
      <w:pPr>
        <w:pStyle w:val="CommentText"/>
        <w:rPr>
          <w:lang w:val="uz-Cyrl-UZ" w:eastAsia="uz-Cyrl-UZ" w:bidi="uz-Cyrl-UZ"/>
        </w:rPr>
      </w:pPr>
      <w:r>
        <w:rPr>
          <w:rStyle w:val="CommentReference"/>
        </w:rPr>
        <w:annotationRef/>
      </w:r>
      <w:r>
        <w:t>I think this can go into the supplementary material</w:t>
      </w:r>
    </w:p>
  </w:comment>
  <w:comment w:id="420" w:author="Adrian" w:date="2017-06-14T12:50:00Z" w:initials="ALC">
    <w:p w14:paraId="24AAFE7A" w14:textId="77777777" w:rsidR="00A65500" w:rsidRDefault="00A65500">
      <w:pPr>
        <w:pStyle w:val="CommentText"/>
        <w:rPr>
          <w:lang w:val="uz-Cyrl-UZ" w:eastAsia="uz-Cyrl-UZ" w:bidi="uz-Cyrl-UZ"/>
        </w:rPr>
      </w:pPr>
      <w:r>
        <w:rPr>
          <w:rStyle w:val="CommentReference"/>
        </w:rPr>
        <w:annotationRef/>
      </w:r>
      <w:r>
        <w:t>Alternatively, just make a supplementary figure of beetle vs ambush bug occupancy and density.</w:t>
      </w:r>
    </w:p>
  </w:comment>
  <w:comment w:id="421" w:author="Collin Schwantes" w:date="2017-06-26T21:29:00Z" w:initials="CJS">
    <w:p w14:paraId="4EF166BC" w14:textId="77777777" w:rsidR="00A65500" w:rsidRDefault="00A65500">
      <w:pPr>
        <w:pStyle w:val="CommentText"/>
      </w:pPr>
      <w:r>
        <w:rPr>
          <w:rStyle w:val="CommentReference"/>
        </w:rPr>
        <w:annotationRef/>
      </w:r>
      <w:r>
        <w:t>I like this idea</w:t>
      </w:r>
    </w:p>
  </w:comment>
  <w:comment w:id="432" w:author="Adrian" w:date="2017-06-14T12:50:00Z" w:initials="ALC">
    <w:p w14:paraId="1DFF2107" w14:textId="77777777" w:rsidR="00A65500" w:rsidRDefault="00A65500">
      <w:pPr>
        <w:pStyle w:val="CommentText"/>
        <w:rPr>
          <w:lang w:val="uz-Cyrl-UZ" w:eastAsia="uz-Cyrl-UZ" w:bidi="uz-Cyrl-UZ"/>
        </w:rPr>
      </w:pPr>
      <w:r>
        <w:rPr>
          <w:rStyle w:val="CommentReference"/>
        </w:rPr>
        <w:annotationRef/>
      </w:r>
      <w:r>
        <w:t>Can we include plant occupancy and flower occupancy?</w:t>
      </w:r>
    </w:p>
  </w:comment>
  <w:comment w:id="567" w:author="Adrian" w:date="2017-06-14T12:50:00Z" w:initials="ALC">
    <w:p w14:paraId="5FA2BE24" w14:textId="77777777" w:rsidR="00A65500" w:rsidRDefault="00A65500">
      <w:pPr>
        <w:pStyle w:val="CommentText"/>
        <w:rPr>
          <w:lang w:val="uz-Cyrl-UZ" w:eastAsia="uz-Cyrl-UZ" w:bidi="uz-Cyrl-UZ"/>
        </w:rPr>
      </w:pPr>
      <w:r>
        <w:rPr>
          <w:rStyle w:val="CommentReference"/>
        </w:rPr>
        <w:annotationRef/>
      </w:r>
      <w:r>
        <w:t>I think you should refer to the treatments as what they are: occupied vs control. ‘Treatment’ alone is vague and can be confusing.</w:t>
      </w:r>
    </w:p>
  </w:comment>
  <w:comment w:id="568" w:author="Collin Schwantes" w:date="2017-06-26T21:29:00Z" w:initials="CJS">
    <w:p w14:paraId="0165588D" w14:textId="77777777" w:rsidR="00A65500" w:rsidRDefault="00A65500">
      <w:pPr>
        <w:pStyle w:val="CommentText"/>
      </w:pPr>
      <w:r>
        <w:rPr>
          <w:rStyle w:val="CommentReference"/>
        </w:rPr>
        <w:annotationRef/>
      </w:r>
      <w:r>
        <w:t>Sounds good</w:t>
      </w:r>
    </w:p>
  </w:comment>
  <w:comment w:id="584" w:author="cjschwantesll@gmail.com" w:date="2017-06-19T13:53:00Z" w:initials="">
    <w:p w14:paraId="2802DB29" w14:textId="77777777" w:rsidR="00A65500" w:rsidRDefault="00A65500">
      <w:pPr>
        <w:pStyle w:val="CommentText"/>
        <w:rPr>
          <w:lang w:val="uz-Cyrl-UZ" w:eastAsia="uz-Cyrl-UZ" w:bidi="uz-Cyrl-UZ"/>
        </w:rPr>
      </w:pPr>
      <w:r>
        <w:rPr>
          <w:color w:val="000000"/>
          <w:lang w:val="uz-Cyrl-UZ"/>
        </w:rPr>
        <w:t>This re work is not correct. Flowers had the same treatment throughout and were paired with a random  partner each day.</w:t>
      </w:r>
      <w:r>
        <w:annotationRef/>
      </w:r>
    </w:p>
  </w:comment>
  <w:comment w:id="590" w:author="Adrian" w:date="2017-06-14T12:50:00Z" w:initials="ALC">
    <w:p w14:paraId="109E87BE" w14:textId="77777777" w:rsidR="00A65500" w:rsidRDefault="00A65500">
      <w:pPr>
        <w:pStyle w:val="CommentText"/>
        <w:rPr>
          <w:lang w:val="uz-Cyrl-UZ" w:eastAsia="uz-Cyrl-UZ" w:bidi="uz-Cyrl-UZ"/>
        </w:rPr>
      </w:pPr>
      <w:r>
        <w:rPr>
          <w:rStyle w:val="CommentReference"/>
        </w:rPr>
        <w:annotationRef/>
      </w:r>
      <w:r>
        <w:t>How many were changed? This should be included in parentheses.</w:t>
      </w:r>
    </w:p>
  </w:comment>
  <w:comment w:id="591" w:author="Collin Schwantes" w:date="2017-06-26T21:30:00Z" w:initials="CJS">
    <w:p w14:paraId="2CCA4CD1" w14:textId="77777777" w:rsidR="00A65500" w:rsidRDefault="00A65500">
      <w:pPr>
        <w:pStyle w:val="CommentText"/>
      </w:pPr>
      <w:r>
        <w:rPr>
          <w:rStyle w:val="CommentReference"/>
        </w:rPr>
        <w:annotationRef/>
      </w:r>
      <w:r>
        <w:t xml:space="preserve">It may be a good idea to start raising issues on the github page to keep track. </w:t>
      </w:r>
    </w:p>
  </w:comment>
  <w:comment w:id="602" w:author="Collin Schwantes" w:date="2017-11-10T16:34:00Z" w:initials="CJS">
    <w:p w14:paraId="52547DFB" w14:textId="1B854E0A" w:rsidR="006B0837" w:rsidRDefault="006B0837">
      <w:pPr>
        <w:pStyle w:val="CommentText"/>
      </w:pPr>
      <w:r>
        <w:rPr>
          <w:rStyle w:val="CommentReference"/>
        </w:rPr>
        <w:annotationRef/>
      </w:r>
      <w:r>
        <w:t xml:space="preserve">Made it here today. Had to do a lot of lit reviewing. </w:t>
      </w:r>
      <w:bookmarkStart w:id="603" w:name="_GoBack"/>
      <w:bookmarkEnd w:id="603"/>
    </w:p>
  </w:comment>
  <w:comment w:id="656" w:author="cjschwantesll@gmail.com" w:date="2017-06-19T13:59:00Z" w:initials="">
    <w:p w14:paraId="67F1C660" w14:textId="77777777" w:rsidR="00A65500" w:rsidRDefault="00A65500">
      <w:pPr>
        <w:pStyle w:val="CommentText"/>
        <w:rPr>
          <w:lang w:val="uz-Cyrl-UZ" w:eastAsia="uz-Cyrl-UZ" w:bidi="uz-Cyrl-UZ"/>
        </w:rPr>
      </w:pPr>
      <w:r>
        <w:rPr>
          <w:color w:val="000000"/>
          <w:lang w:val="uz-Cyrl-UZ"/>
        </w:rPr>
        <w:t>This may be misleading as many beetles or bugs had to be replaced at the start of an observation</w:t>
      </w:r>
      <w:r>
        <w:annotationRef/>
      </w:r>
    </w:p>
  </w:comment>
  <w:comment w:id="692" w:author="cjschwantesll@gmail.com" w:date="2017-06-19T14:03:00Z" w:initials="">
    <w:p w14:paraId="41544E45" w14:textId="77777777" w:rsidR="00A65500" w:rsidRDefault="00A65500">
      <w:pPr>
        <w:pStyle w:val="CommentText"/>
        <w:rPr>
          <w:lang w:val="uz-Cyrl-UZ" w:eastAsia="uz-Cyrl-UZ" w:bidi="uz-Cyrl-UZ"/>
        </w:rPr>
      </w:pPr>
      <w:r>
        <w:rPr>
          <w:color w:val="000000"/>
          <w:lang w:val="uz-Cyrl-UZ"/>
        </w:rPr>
        <w:t>The number of attacks and exclusions should be reported - it was very low</w:t>
      </w:r>
      <w:r>
        <w:annotationRef/>
      </w:r>
    </w:p>
  </w:comment>
  <w:comment w:id="691" w:author="Adrian" w:date="2017-06-14T12:50:00Z" w:initials="ALC">
    <w:p w14:paraId="5A4B72C0" w14:textId="77777777" w:rsidR="00A65500" w:rsidRDefault="00A65500">
      <w:pPr>
        <w:pStyle w:val="CommentText"/>
        <w:rPr>
          <w:lang w:val="uz-Cyrl-UZ" w:eastAsia="uz-Cyrl-UZ" w:bidi="uz-Cyrl-UZ"/>
        </w:rPr>
      </w:pPr>
      <w:r>
        <w:rPr>
          <w:rStyle w:val="CommentReference"/>
        </w:rPr>
        <w:annotationRef/>
      </w:r>
      <w:r>
        <w:t>There is no data or results presented on these. If you have them I can take a look. It might be important to legitimize whether your bugs and beetles are indeed predators and competitors.</w:t>
      </w:r>
    </w:p>
  </w:comment>
  <w:comment w:id="704" w:author="Adrian" w:date="2017-06-14T12:50:00Z" w:initials="ALC">
    <w:p w14:paraId="1B7E06BF" w14:textId="77777777" w:rsidR="00A65500" w:rsidRDefault="00A65500">
      <w:pPr>
        <w:pStyle w:val="CommentText"/>
        <w:rPr>
          <w:lang w:val="uz-Cyrl-UZ" w:eastAsia="uz-Cyrl-UZ" w:bidi="uz-Cyrl-UZ"/>
        </w:rPr>
      </w:pPr>
      <w:r>
        <w:rPr>
          <w:rStyle w:val="CommentReference"/>
        </w:rPr>
        <w:annotationRef/>
      </w:r>
      <w:r>
        <w:t>It doesn't appear that the anaylses address this in any way. I would be tempted to remove this and just add in the discussion.</w:t>
      </w:r>
    </w:p>
    <w:p w14:paraId="4CD57C71" w14:textId="77777777" w:rsidR="00A65500" w:rsidRDefault="00A65500">
      <w:pPr>
        <w:pStyle w:val="CommentText"/>
        <w:rPr>
          <w:lang w:val="uz-Cyrl-UZ" w:eastAsia="uz-Cyrl-UZ" w:bidi="uz-Cyrl-UZ"/>
        </w:rPr>
      </w:pPr>
    </w:p>
    <w:p w14:paraId="3513D797" w14:textId="77777777" w:rsidR="00A65500" w:rsidRDefault="00A65500">
      <w:pPr>
        <w:pStyle w:val="CommentText"/>
        <w:rPr>
          <w:lang w:val="uz-Cyrl-UZ" w:eastAsia="uz-Cyrl-UZ" w:bidi="uz-Cyrl-UZ"/>
        </w:rPr>
      </w:pPr>
      <w:r>
        <w:t>Unless you’re saying the observation period (i.e., declines from day 1-3?) and that’s why day is included in the model.</w:t>
      </w:r>
    </w:p>
    <w:p w14:paraId="55427BD8" w14:textId="77777777" w:rsidR="00A65500" w:rsidRDefault="00A65500">
      <w:pPr>
        <w:pStyle w:val="CommentText"/>
        <w:rPr>
          <w:lang w:val="uz-Cyrl-UZ" w:eastAsia="uz-Cyrl-UZ" w:bidi="uz-Cyrl-UZ"/>
        </w:rPr>
      </w:pPr>
    </w:p>
    <w:p w14:paraId="7295EBF3" w14:textId="77777777" w:rsidR="00A65500" w:rsidRDefault="00A65500">
      <w:pPr>
        <w:pStyle w:val="CommentText"/>
        <w:rPr>
          <w:lang w:val="uz-Cyrl-UZ" w:eastAsia="uz-Cyrl-UZ" w:bidi="uz-Cyrl-UZ"/>
        </w:rPr>
      </w:pPr>
      <w:r>
        <w:t>ALC* Ahh, from the results it seems that ‘pair’ is your metric of declining activity over the day, is that correct? If so that should be moved up here.</w:t>
      </w:r>
    </w:p>
  </w:comment>
  <w:comment w:id="705" w:author="Collin Schwantes" w:date="2017-06-26T21:38:00Z" w:initials="CJS">
    <w:p w14:paraId="7C89CB59" w14:textId="77777777" w:rsidR="00A65500" w:rsidRDefault="00A65500">
      <w:pPr>
        <w:pStyle w:val="CommentText"/>
      </w:pPr>
      <w:r>
        <w:rPr>
          <w:rStyle w:val="CommentReference"/>
        </w:rPr>
        <w:annotationRef/>
      </w:r>
      <w:r>
        <w:t>That is correct – this should probably be moved to discussion</w:t>
      </w:r>
    </w:p>
  </w:comment>
  <w:comment w:id="731" w:author="Collin Schwantes" w:date="2017-06-26T21:53:00Z" w:initials="CJS">
    <w:p w14:paraId="4D4B221F" w14:textId="77777777" w:rsidR="00A65500" w:rsidRDefault="00A65500">
      <w:pPr>
        <w:pStyle w:val="CommentText"/>
      </w:pPr>
      <w:r>
        <w:rPr>
          <w:rStyle w:val="CommentReference"/>
        </w:rPr>
        <w:annotationRef/>
      </w:r>
      <w:r>
        <w:rPr>
          <w:rStyle w:val="CommentReference"/>
        </w:rPr>
        <w:t>Lme4</w:t>
      </w:r>
    </w:p>
  </w:comment>
  <w:comment w:id="744" w:author="Collin Schwantes" w:date="2017-06-26T21:55:00Z" w:initials="CJS">
    <w:p w14:paraId="5668E4CA" w14:textId="77777777" w:rsidR="00A65500" w:rsidRDefault="00A65500">
      <w:pPr>
        <w:pStyle w:val="CommentText"/>
      </w:pPr>
      <w:r>
        <w:rPr>
          <w:rStyle w:val="CommentReference"/>
        </w:rPr>
        <w:annotationRef/>
      </w:r>
      <w:r>
        <w:t>See comment in  results about describing this in methods</w:t>
      </w:r>
    </w:p>
  </w:comment>
  <w:comment w:id="747" w:author="Adrian" w:date="2017-06-14T12:50:00Z" w:initials="ALC">
    <w:p w14:paraId="111DF7F2" w14:textId="77777777" w:rsidR="00A65500" w:rsidRDefault="00A65500">
      <w:pPr>
        <w:pStyle w:val="CommentText"/>
        <w:rPr>
          <w:lang w:val="uz-Cyrl-UZ" w:eastAsia="uz-Cyrl-UZ" w:bidi="uz-Cyrl-UZ"/>
        </w:rPr>
      </w:pPr>
      <w:r>
        <w:rPr>
          <w:rStyle w:val="CommentReference"/>
        </w:rPr>
        <w:annotationRef/>
      </w:r>
      <w:r>
        <w:t>Do you mean linear mixed effects since it’s still got random effects but you didn’t have to specify distributions? Maybe I’ll take a look at the model for GLMM since everything should be the exact same as or visit number. Can you do a log normal GLMM in R?</w:t>
      </w:r>
    </w:p>
  </w:comment>
  <w:comment w:id="748" w:author="Collin Schwantes" w:date="2017-06-26T21:44:00Z" w:initials="CJS">
    <w:p w14:paraId="45BDBB3B" w14:textId="77777777" w:rsidR="00A65500" w:rsidRDefault="00A65500">
      <w:pPr>
        <w:pStyle w:val="CommentText"/>
      </w:pPr>
      <w:r>
        <w:rPr>
          <w:rStyle w:val="CommentReference"/>
        </w:rPr>
        <w:annotationRef/>
      </w:r>
      <w:r>
        <w:t>Yes to linear mixed models and yes you can do a log normal GLMM in R</w:t>
      </w:r>
    </w:p>
  </w:comment>
  <w:comment w:id="763" w:author="Adrian" w:date="2017-06-26T21:45:00Z" w:initials="ALC">
    <w:p w14:paraId="1AC4A8BE" w14:textId="77777777" w:rsidR="00A65500" w:rsidRDefault="00A65500">
      <w:pPr>
        <w:pStyle w:val="CommentText"/>
        <w:rPr>
          <w:lang w:val="uz-Cyrl-UZ" w:eastAsia="uz-Cyrl-UZ" w:bidi="uz-Cyrl-UZ"/>
        </w:rPr>
      </w:pPr>
      <w:r>
        <w:rPr>
          <w:rStyle w:val="CommentReference"/>
        </w:rPr>
        <w:annotationRef/>
      </w:r>
      <w:r>
        <w:t xml:space="preserve">This is where some competitive and predatory data would be useful. </w:t>
      </w:r>
    </w:p>
  </w:comment>
  <w:comment w:id="764" w:author="Collin Schwantes" w:date="2017-06-26T22:05:00Z" w:initials="CJS">
    <w:p w14:paraId="058A407E" w14:textId="59B9D599" w:rsidR="00A65500" w:rsidRDefault="00A65500">
      <w:pPr>
        <w:pStyle w:val="CommentText"/>
      </w:pPr>
      <w:r>
        <w:rPr>
          <w:rStyle w:val="CommentReference"/>
        </w:rPr>
        <w:annotationRef/>
      </w:r>
      <w:r>
        <w:t>Can add results from table. Likely not mentioned because they did not occur when female solitary bees visited the flowers</w:t>
      </w:r>
    </w:p>
  </w:comment>
  <w:comment w:id="801" w:author="Adrian" w:date="2017-06-14T12:50:00Z" w:initials="ALC">
    <w:p w14:paraId="23D8CF7B" w14:textId="77777777" w:rsidR="00A65500" w:rsidRDefault="00A65500">
      <w:pPr>
        <w:pStyle w:val="CommentText"/>
        <w:rPr>
          <w:lang w:val="uz-Cyrl-UZ" w:eastAsia="uz-Cyrl-UZ" w:bidi="uz-Cyrl-UZ"/>
        </w:rPr>
      </w:pPr>
      <w:r>
        <w:rPr>
          <w:rStyle w:val="CommentReference"/>
        </w:rPr>
        <w:annotationRef/>
      </w:r>
      <w:r>
        <w:t>You said abive these were compared using AICc so I would expect some discussion of the best fit model. Same for below.</w:t>
      </w:r>
    </w:p>
  </w:comment>
  <w:comment w:id="802" w:author="Collin Schwantes" w:date="2017-06-26T21:57:00Z" w:initials="CJS">
    <w:p w14:paraId="4F9C73E1" w14:textId="77777777" w:rsidR="00A65500" w:rsidRDefault="00A65500">
      <w:pPr>
        <w:pStyle w:val="CommentText"/>
      </w:pPr>
      <w:r>
        <w:rPr>
          <w:rStyle w:val="CommentReference"/>
        </w:rPr>
        <w:annotationRef/>
      </w:r>
      <w:r>
        <w:t>Will add</w:t>
      </w:r>
    </w:p>
  </w:comment>
  <w:comment w:id="810" w:author="Adrian" w:date="2017-06-14T12:50:00Z" w:initials="ALC">
    <w:p w14:paraId="4016628B" w14:textId="77777777" w:rsidR="00A65500" w:rsidRDefault="00A65500">
      <w:pPr>
        <w:pStyle w:val="CommentText"/>
        <w:rPr>
          <w:lang w:val="uz-Cyrl-UZ" w:eastAsia="uz-Cyrl-UZ" w:bidi="uz-Cyrl-UZ"/>
        </w:rPr>
      </w:pPr>
      <w:r>
        <w:rPr>
          <w:rStyle w:val="CommentReference"/>
        </w:rPr>
        <w:annotationRef/>
      </w:r>
      <w:r>
        <w:t>I think this should be explained in the methods.</w:t>
      </w:r>
    </w:p>
  </w:comment>
  <w:comment w:id="811" w:author="Collin Schwantes" w:date="2017-06-26T21:58:00Z" w:initials="CJS">
    <w:p w14:paraId="35CF463D" w14:textId="77777777" w:rsidR="00A65500" w:rsidRDefault="00A65500">
      <w:pPr>
        <w:pStyle w:val="CommentText"/>
      </w:pPr>
      <w:r>
        <w:rPr>
          <w:rStyle w:val="CommentReference"/>
        </w:rPr>
        <w:annotationRef/>
      </w:r>
      <w:r>
        <w:t>Was briefly mentioned, need to tie those two thoughts together more</w:t>
      </w:r>
    </w:p>
  </w:comment>
  <w:comment w:id="841" w:author="Adrian" w:date="2017-06-14T12:50:00Z" w:initials="ALC">
    <w:p w14:paraId="6BC66088" w14:textId="77777777" w:rsidR="00A65500" w:rsidRDefault="00A65500">
      <w:pPr>
        <w:pStyle w:val="CommentText"/>
        <w:rPr>
          <w:lang w:val="uz-Cyrl-UZ" w:eastAsia="uz-Cyrl-UZ" w:bidi="uz-Cyrl-UZ"/>
        </w:rPr>
      </w:pPr>
      <w:r>
        <w:rPr>
          <w:rStyle w:val="CommentReference"/>
        </w:rPr>
        <w:annotationRef/>
      </w:r>
      <w:r>
        <w:t>I will extract some means and calculate some magnitueds to accompany these numbers, i.e., soldier beetle presence resulted in 80%  less time spent per inflorescence.</w:t>
      </w:r>
    </w:p>
  </w:comment>
  <w:comment w:id="847" w:author="Adrian" w:date="2017-06-14T12:50:00Z" w:initials="ALC">
    <w:p w14:paraId="34724176" w14:textId="77777777" w:rsidR="00A65500" w:rsidRDefault="00A65500">
      <w:pPr>
        <w:pStyle w:val="CommentText"/>
        <w:rPr>
          <w:lang w:val="uz-Cyrl-UZ" w:eastAsia="uz-Cyrl-UZ" w:bidi="uz-Cyrl-UZ"/>
        </w:rPr>
      </w:pPr>
      <w:r>
        <w:rPr>
          <w:rStyle w:val="CommentReference"/>
        </w:rPr>
        <w:annotationRef/>
      </w:r>
      <w:r>
        <w:t>Not sure what was originally here</w:t>
      </w:r>
    </w:p>
  </w:comment>
  <w:comment w:id="848" w:author="Collin Schwantes" w:date="2017-06-26T22:04:00Z" w:initials="CJS">
    <w:p w14:paraId="4FB5E34A" w14:textId="3CC12BCB" w:rsidR="00A65500" w:rsidRDefault="00A65500">
      <w:pPr>
        <w:pStyle w:val="CommentText"/>
      </w:pPr>
      <w:r>
        <w:rPr>
          <w:rStyle w:val="CommentReference"/>
        </w:rPr>
        <w:annotationRef/>
      </w:r>
      <w:r>
        <w:t>I don’t know either – maybe I wanted to do something like (see X and Y)</w:t>
      </w:r>
    </w:p>
  </w:comment>
  <w:comment w:id="861" w:author="Deane" w:date="2017-06-14T12:50:00Z" w:initials="D">
    <w:p w14:paraId="1E460FAE" w14:textId="77777777" w:rsidR="00A65500" w:rsidRDefault="00A65500">
      <w:pPr>
        <w:pStyle w:val="CommentText"/>
        <w:rPr>
          <w:lang w:val="uz-Cyrl-UZ" w:eastAsia="uz-Cyrl-UZ" w:bidi="uz-Cyrl-UZ"/>
        </w:rPr>
      </w:pPr>
      <w:r>
        <w:rPr>
          <w:rStyle w:val="CommentReference"/>
        </w:rPr>
        <w:annotationRef/>
      </w:r>
      <w:r>
        <w:t>I think this paragraph still needs a little work.</w:t>
      </w:r>
    </w:p>
  </w:comment>
  <w:comment w:id="888" w:author="Adrian" w:date="2017-06-14T13:03:00Z" w:initials="ALC">
    <w:p w14:paraId="00D44874" w14:textId="77777777" w:rsidR="00A65500" w:rsidRDefault="00A65500">
      <w:pPr>
        <w:pStyle w:val="CommentText"/>
        <w:rPr>
          <w:lang w:val="uz-Cyrl-UZ" w:eastAsia="uz-Cyrl-UZ" w:bidi="uz-Cyrl-UZ"/>
        </w:rPr>
      </w:pPr>
      <w:r>
        <w:rPr>
          <w:rStyle w:val="CommentReference"/>
        </w:rPr>
        <w:annotationRef/>
      </w:r>
      <w:r>
        <w:t>I think it would be good to combine these two tables to reduce redundancy in the legends. I can just add the rows from table two and two sub heading within the table for Predator and Competitor. Just let me know.</w:t>
      </w:r>
    </w:p>
  </w:comment>
  <w:comment w:id="895" w:author="Adrian" w:date="2017-06-14T13:05:00Z" w:initials="ALC">
    <w:p w14:paraId="6AEC2D21" w14:textId="77777777" w:rsidR="00A65500" w:rsidRDefault="00A65500">
      <w:pPr>
        <w:pStyle w:val="CommentText"/>
        <w:rPr>
          <w:lang w:val="uz-Cyrl-UZ" w:eastAsia="uz-Cyrl-UZ" w:bidi="uz-Cyrl-UZ"/>
        </w:rPr>
      </w:pPr>
      <w:r>
        <w:rPr>
          <w:rStyle w:val="CommentReference"/>
        </w:rPr>
        <w:annotationRef/>
      </w:r>
      <w:r>
        <w:t>I would combine tables 3 and 4 as noted for 1-2 above.</w:t>
      </w:r>
    </w:p>
  </w:comment>
  <w:comment w:id="896" w:author="Adrian" w:date="2017-06-14T13:04:00Z" w:initials="ALC">
    <w:p w14:paraId="018C4487" w14:textId="77777777" w:rsidR="00A65500" w:rsidRDefault="00A65500">
      <w:pPr>
        <w:pStyle w:val="CommentText"/>
        <w:rPr>
          <w:lang w:val="uz-Cyrl-UZ" w:eastAsia="uz-Cyrl-UZ" w:bidi="uz-Cyrl-UZ"/>
        </w:rPr>
      </w:pPr>
      <w:r>
        <w:rPr>
          <w:rStyle w:val="CommentReference"/>
        </w:rPr>
        <w:annotationRef/>
      </w:r>
      <w:r>
        <w:t>I kinda think these should be spelled out: i.e. Landings, Pollen collecting (or collection), etc.</w:t>
      </w:r>
    </w:p>
  </w:comment>
  <w:comment w:id="912" w:author="Adrian" w:date="2017-06-14T13:15:00Z" w:initials="ALC">
    <w:p w14:paraId="7D2D9F85" w14:textId="77777777" w:rsidR="00A65500" w:rsidRDefault="00A65500">
      <w:pPr>
        <w:pStyle w:val="CommentText"/>
        <w:rPr>
          <w:lang w:val="uz-Cyrl-UZ" w:eastAsia="uz-Cyrl-UZ" w:bidi="uz-Cyrl-UZ"/>
        </w:rPr>
      </w:pPr>
      <w:r>
        <w:rPr>
          <w:rStyle w:val="CommentReference"/>
        </w:rPr>
        <w:annotationRef/>
      </w:r>
      <w:r>
        <w:t>I think these should be re-written with the main results, i.e., Beetle presence had no effect on…</w:t>
      </w:r>
    </w:p>
    <w:p w14:paraId="5A4D9F29" w14:textId="77777777" w:rsidR="00A65500" w:rsidRDefault="00A65500">
      <w:pPr>
        <w:pStyle w:val="CommentText"/>
        <w:rPr>
          <w:lang w:val="uz-Cyrl-UZ" w:eastAsia="uz-Cyrl-UZ" w:bidi="uz-Cyrl-UZ"/>
        </w:rPr>
      </w:pPr>
    </w:p>
    <w:p w14:paraId="6EDFD836" w14:textId="77777777" w:rsidR="00A65500" w:rsidRDefault="00A65500">
      <w:pPr>
        <w:pStyle w:val="CommentText"/>
        <w:rPr>
          <w:lang w:val="uz-Cyrl-UZ" w:eastAsia="uz-Cyrl-UZ" w:bidi="uz-Cyrl-UZ"/>
        </w:rPr>
      </w:pPr>
      <w:r>
        <w:t>Same for Fig. 4</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5490B0" w14:textId="77777777" w:rsidR="00A65500" w:rsidRDefault="00A65500">
      <w:r>
        <w:separator/>
      </w:r>
    </w:p>
  </w:endnote>
  <w:endnote w:type="continuationSeparator" w:id="0">
    <w:p w14:paraId="190F7F9E" w14:textId="77777777" w:rsidR="00A65500" w:rsidRDefault="00A655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Segoe UI">
    <w:altName w:val="Menlo Bold"/>
    <w:charset w:val="00"/>
    <w:family w:val="swiss"/>
    <w:pitch w:val="variable"/>
    <w:sig w:usb0="E10022FF" w:usb1="C000E47F" w:usb2="00000029" w:usb3="00000000" w:csb0="000001D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39727B" w14:textId="5D006B89" w:rsidR="00A65500" w:rsidRPr="00125024" w:rsidRDefault="00A65500">
    <w:pPr>
      <w:pStyle w:val="Footer"/>
      <w:rPr>
        <w:sz w:val="20"/>
        <w:szCs w:val="20"/>
      </w:rPr>
    </w:pPr>
    <w:r>
      <w:tab/>
    </w:r>
    <w:r>
      <w:tab/>
    </w:r>
    <w:r w:rsidRPr="00125024">
      <w:rPr>
        <w:sz w:val="20"/>
        <w:szCs w:val="20"/>
      </w:rPr>
      <w:t>Schwantes</w:t>
    </w:r>
    <w:ins w:id="883" w:author="Collin Schwantes" w:date="2017-11-10T15:36:00Z">
      <w:r w:rsidR="00B7787F">
        <w:rPr>
          <w:sz w:val="20"/>
          <w:szCs w:val="20"/>
        </w:rPr>
        <w:t xml:space="preserve">, </w:t>
      </w:r>
    </w:ins>
    <w:del w:id="884" w:author="Collin Schwantes" w:date="2017-11-10T15:36:00Z">
      <w:r w:rsidRPr="00125024" w:rsidDel="00B7787F">
        <w:rPr>
          <w:sz w:val="20"/>
          <w:szCs w:val="20"/>
        </w:rPr>
        <w:delText xml:space="preserve"> </w:delText>
      </w:r>
    </w:del>
    <w:ins w:id="885" w:author="Collin Schwantes" w:date="2017-11-10T15:36:00Z">
      <w:r w:rsidR="003F3B15">
        <w:rPr>
          <w:sz w:val="20"/>
          <w:szCs w:val="20"/>
        </w:rPr>
        <w:t xml:space="preserve">Carper </w:t>
      </w:r>
    </w:ins>
    <w:r w:rsidRPr="00125024">
      <w:rPr>
        <w:sz w:val="20"/>
        <w:szCs w:val="20"/>
      </w:rPr>
      <w:t>&amp; Bowers</w:t>
    </w:r>
    <w:ins w:id="886" w:author="Collin Schwantes" w:date="2017-11-10T15:35:00Z">
      <w:r w:rsidR="003F3B15">
        <w:rPr>
          <w:sz w:val="20"/>
          <w:szCs w:val="20"/>
        </w:rPr>
        <w:t xml:space="preserve"> </w:t>
      </w:r>
    </w:ins>
    <w:del w:id="887" w:author="Collin Schwantes" w:date="2017-11-10T15:35:00Z">
      <w:r w:rsidRPr="00125024" w:rsidDel="003F3B15">
        <w:rPr>
          <w:sz w:val="20"/>
          <w:szCs w:val="20"/>
        </w:rPr>
        <w:delText>--</w:delText>
      </w:r>
    </w:del>
    <w:r w:rsidRPr="00125024">
      <w:rPr>
        <w:sz w:val="20"/>
        <w:szCs w:val="20"/>
      </w:rPr>
      <w:fldChar w:fldCharType="begin"/>
    </w:r>
    <w:r w:rsidRPr="00125024">
      <w:rPr>
        <w:sz w:val="20"/>
        <w:szCs w:val="20"/>
      </w:rPr>
      <w:instrText xml:space="preserve"> PAGE   \* MERGEFORMAT </w:instrText>
    </w:r>
    <w:r w:rsidRPr="00125024">
      <w:rPr>
        <w:sz w:val="20"/>
        <w:szCs w:val="20"/>
      </w:rPr>
      <w:fldChar w:fldCharType="separate"/>
    </w:r>
    <w:r w:rsidR="006B0837">
      <w:rPr>
        <w:noProof/>
        <w:sz w:val="20"/>
        <w:szCs w:val="20"/>
      </w:rPr>
      <w:t>7</w:t>
    </w:r>
    <w:r w:rsidRPr="00125024">
      <w:rPr>
        <w:noProof/>
        <w:sz w:val="20"/>
        <w:szCs w:val="20"/>
      </w:rPr>
      <w:fldChar w:fldCharType="end"/>
    </w:r>
  </w:p>
  <w:p w14:paraId="35E98857" w14:textId="77777777" w:rsidR="00A65500" w:rsidRDefault="00A6550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538CD6" w14:textId="77777777" w:rsidR="00A65500" w:rsidRDefault="00A65500">
      <w:r>
        <w:separator/>
      </w:r>
    </w:p>
  </w:footnote>
  <w:footnote w:type="continuationSeparator" w:id="0">
    <w:p w14:paraId="027D53AB" w14:textId="77777777" w:rsidR="00A65500" w:rsidRDefault="00A655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598B00" w14:textId="77777777" w:rsidR="00A65500" w:rsidRDefault="00A65500" w:rsidP="00397F84">
    <w:pPr>
      <w:pStyle w:val="Header"/>
      <w:framePr w:wrap="around" w:vAnchor="text" w:hAnchor="margin" w:xAlign="right" w:y="1"/>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2E0D8A"/>
    <w:multiLevelType w:val="hybridMultilevel"/>
    <w:tmpl w:val="E70C6758"/>
    <w:lvl w:ilvl="0" w:tplc="07C4607C">
      <w:start w:val="1"/>
      <w:numFmt w:val="bullet"/>
      <w:lvlText w:val="-"/>
      <w:lvlJc w:val="left"/>
      <w:pPr>
        <w:ind w:left="1800" w:hanging="360"/>
      </w:pPr>
      <w:rPr>
        <w:rFonts w:ascii="Times New Roman" w:eastAsia="MS Mincho"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7"/>
  <w:embedSystemFonts/>
  <w:revisionView w:insDel="0" w:formatting="0"/>
  <w:trackRevision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685C"/>
    <w:rsid w:val="000004F0"/>
    <w:rsid w:val="00022EF9"/>
    <w:rsid w:val="000243FA"/>
    <w:rsid w:val="000306F6"/>
    <w:rsid w:val="00032EC6"/>
    <w:rsid w:val="0003375E"/>
    <w:rsid w:val="00036DE0"/>
    <w:rsid w:val="0004002E"/>
    <w:rsid w:val="000617E2"/>
    <w:rsid w:val="0006418E"/>
    <w:rsid w:val="00064F31"/>
    <w:rsid w:val="00065C95"/>
    <w:rsid w:val="00071D9B"/>
    <w:rsid w:val="00081272"/>
    <w:rsid w:val="0008157F"/>
    <w:rsid w:val="000839C3"/>
    <w:rsid w:val="00092257"/>
    <w:rsid w:val="000A025B"/>
    <w:rsid w:val="000B49A3"/>
    <w:rsid w:val="000B72CD"/>
    <w:rsid w:val="000C0946"/>
    <w:rsid w:val="000C237B"/>
    <w:rsid w:val="000C2F96"/>
    <w:rsid w:val="000D2214"/>
    <w:rsid w:val="000D6386"/>
    <w:rsid w:val="000E6C6A"/>
    <w:rsid w:val="00114887"/>
    <w:rsid w:val="00116B6B"/>
    <w:rsid w:val="00125024"/>
    <w:rsid w:val="0012562A"/>
    <w:rsid w:val="0012597D"/>
    <w:rsid w:val="001302FD"/>
    <w:rsid w:val="00132BF8"/>
    <w:rsid w:val="00133E7A"/>
    <w:rsid w:val="00136057"/>
    <w:rsid w:val="00155311"/>
    <w:rsid w:val="001617FC"/>
    <w:rsid w:val="0017053D"/>
    <w:rsid w:val="001713AB"/>
    <w:rsid w:val="001732D3"/>
    <w:rsid w:val="001741C8"/>
    <w:rsid w:val="00176250"/>
    <w:rsid w:val="00177B0C"/>
    <w:rsid w:val="00180EC2"/>
    <w:rsid w:val="00183901"/>
    <w:rsid w:val="0018519D"/>
    <w:rsid w:val="00185F35"/>
    <w:rsid w:val="0018763C"/>
    <w:rsid w:val="00194528"/>
    <w:rsid w:val="001945CF"/>
    <w:rsid w:val="001A1EBC"/>
    <w:rsid w:val="001A3A67"/>
    <w:rsid w:val="001A68BE"/>
    <w:rsid w:val="001B78B7"/>
    <w:rsid w:val="001D506B"/>
    <w:rsid w:val="001F2704"/>
    <w:rsid w:val="001F6C7E"/>
    <w:rsid w:val="00204613"/>
    <w:rsid w:val="00204638"/>
    <w:rsid w:val="00207A46"/>
    <w:rsid w:val="00220BB6"/>
    <w:rsid w:val="002258A9"/>
    <w:rsid w:val="00226861"/>
    <w:rsid w:val="00227115"/>
    <w:rsid w:val="002336E2"/>
    <w:rsid w:val="002707E8"/>
    <w:rsid w:val="00272900"/>
    <w:rsid w:val="002A0B0A"/>
    <w:rsid w:val="002B587A"/>
    <w:rsid w:val="002C3142"/>
    <w:rsid w:val="002D1DF2"/>
    <w:rsid w:val="002D2DD4"/>
    <w:rsid w:val="002D5697"/>
    <w:rsid w:val="002E0460"/>
    <w:rsid w:val="002F6426"/>
    <w:rsid w:val="00302524"/>
    <w:rsid w:val="003300C7"/>
    <w:rsid w:val="003300CF"/>
    <w:rsid w:val="00332166"/>
    <w:rsid w:val="003365E7"/>
    <w:rsid w:val="003471A4"/>
    <w:rsid w:val="0035267B"/>
    <w:rsid w:val="003831C4"/>
    <w:rsid w:val="003852C9"/>
    <w:rsid w:val="003901F7"/>
    <w:rsid w:val="00395B49"/>
    <w:rsid w:val="00397F84"/>
    <w:rsid w:val="003A2917"/>
    <w:rsid w:val="003B0E80"/>
    <w:rsid w:val="003B1032"/>
    <w:rsid w:val="003B2A25"/>
    <w:rsid w:val="003C1E7B"/>
    <w:rsid w:val="003C5BC8"/>
    <w:rsid w:val="003E1D07"/>
    <w:rsid w:val="003E422D"/>
    <w:rsid w:val="003E7FB7"/>
    <w:rsid w:val="003F3B15"/>
    <w:rsid w:val="003F4296"/>
    <w:rsid w:val="003F7FC5"/>
    <w:rsid w:val="004107CA"/>
    <w:rsid w:val="00414D81"/>
    <w:rsid w:val="004219F4"/>
    <w:rsid w:val="00425428"/>
    <w:rsid w:val="00425F48"/>
    <w:rsid w:val="0043305F"/>
    <w:rsid w:val="00435CF5"/>
    <w:rsid w:val="00443919"/>
    <w:rsid w:val="0044502A"/>
    <w:rsid w:val="004643B6"/>
    <w:rsid w:val="00465055"/>
    <w:rsid w:val="004661F6"/>
    <w:rsid w:val="0047615F"/>
    <w:rsid w:val="004807F0"/>
    <w:rsid w:val="004A3A5A"/>
    <w:rsid w:val="004A5E8E"/>
    <w:rsid w:val="004B1CED"/>
    <w:rsid w:val="004B4C9B"/>
    <w:rsid w:val="004E027A"/>
    <w:rsid w:val="004E5AF1"/>
    <w:rsid w:val="00505747"/>
    <w:rsid w:val="00515A12"/>
    <w:rsid w:val="005207ED"/>
    <w:rsid w:val="00523B69"/>
    <w:rsid w:val="0053418D"/>
    <w:rsid w:val="00537ED7"/>
    <w:rsid w:val="00547D56"/>
    <w:rsid w:val="00552ADA"/>
    <w:rsid w:val="00553510"/>
    <w:rsid w:val="00566560"/>
    <w:rsid w:val="00566CA5"/>
    <w:rsid w:val="00575C06"/>
    <w:rsid w:val="00576D29"/>
    <w:rsid w:val="00585305"/>
    <w:rsid w:val="00592DF7"/>
    <w:rsid w:val="005A68A7"/>
    <w:rsid w:val="005B4A26"/>
    <w:rsid w:val="005D4F62"/>
    <w:rsid w:val="005E127E"/>
    <w:rsid w:val="005E1935"/>
    <w:rsid w:val="005F2A7E"/>
    <w:rsid w:val="00620E58"/>
    <w:rsid w:val="00631211"/>
    <w:rsid w:val="006357F5"/>
    <w:rsid w:val="00652C04"/>
    <w:rsid w:val="00653673"/>
    <w:rsid w:val="00654BC2"/>
    <w:rsid w:val="00657467"/>
    <w:rsid w:val="0066358A"/>
    <w:rsid w:val="00663C28"/>
    <w:rsid w:val="00672324"/>
    <w:rsid w:val="006747B2"/>
    <w:rsid w:val="00682C5C"/>
    <w:rsid w:val="00682D25"/>
    <w:rsid w:val="006842B9"/>
    <w:rsid w:val="00686FBC"/>
    <w:rsid w:val="00687EE0"/>
    <w:rsid w:val="0069466F"/>
    <w:rsid w:val="00696D2C"/>
    <w:rsid w:val="006A0D56"/>
    <w:rsid w:val="006A60CC"/>
    <w:rsid w:val="006A7DC6"/>
    <w:rsid w:val="006B0837"/>
    <w:rsid w:val="006C0A35"/>
    <w:rsid w:val="006C484F"/>
    <w:rsid w:val="006C4A72"/>
    <w:rsid w:val="006D4033"/>
    <w:rsid w:val="006E4A57"/>
    <w:rsid w:val="006F34F1"/>
    <w:rsid w:val="006F7DDA"/>
    <w:rsid w:val="00700F77"/>
    <w:rsid w:val="00706A73"/>
    <w:rsid w:val="0071213E"/>
    <w:rsid w:val="00720A38"/>
    <w:rsid w:val="00746AED"/>
    <w:rsid w:val="00746F93"/>
    <w:rsid w:val="007509FA"/>
    <w:rsid w:val="00751FCF"/>
    <w:rsid w:val="0075247F"/>
    <w:rsid w:val="00755D5E"/>
    <w:rsid w:val="00755E1A"/>
    <w:rsid w:val="0076551C"/>
    <w:rsid w:val="0076732B"/>
    <w:rsid w:val="00782E6D"/>
    <w:rsid w:val="007B3A67"/>
    <w:rsid w:val="007C0F97"/>
    <w:rsid w:val="007D3048"/>
    <w:rsid w:val="007E4E7D"/>
    <w:rsid w:val="007E7C38"/>
    <w:rsid w:val="008145B7"/>
    <w:rsid w:val="008272DF"/>
    <w:rsid w:val="00837AD8"/>
    <w:rsid w:val="00843A3B"/>
    <w:rsid w:val="00892095"/>
    <w:rsid w:val="00894374"/>
    <w:rsid w:val="008A3AF0"/>
    <w:rsid w:val="008B0FA1"/>
    <w:rsid w:val="008B1CC8"/>
    <w:rsid w:val="008B1F77"/>
    <w:rsid w:val="008B77EE"/>
    <w:rsid w:val="008C19AA"/>
    <w:rsid w:val="008C6626"/>
    <w:rsid w:val="008C7004"/>
    <w:rsid w:val="008D7CE6"/>
    <w:rsid w:val="008E3A5C"/>
    <w:rsid w:val="008F2F8F"/>
    <w:rsid w:val="009134DD"/>
    <w:rsid w:val="00927196"/>
    <w:rsid w:val="00932E33"/>
    <w:rsid w:val="009512AE"/>
    <w:rsid w:val="00977ABC"/>
    <w:rsid w:val="00990E71"/>
    <w:rsid w:val="00991D38"/>
    <w:rsid w:val="009A6EA5"/>
    <w:rsid w:val="009C4C0E"/>
    <w:rsid w:val="009D3EC5"/>
    <w:rsid w:val="009E002E"/>
    <w:rsid w:val="009F297E"/>
    <w:rsid w:val="009F7B8A"/>
    <w:rsid w:val="009F7F01"/>
    <w:rsid w:val="00A03DB0"/>
    <w:rsid w:val="00A048B9"/>
    <w:rsid w:val="00A14C3A"/>
    <w:rsid w:val="00A152EF"/>
    <w:rsid w:val="00A22F15"/>
    <w:rsid w:val="00A23AB9"/>
    <w:rsid w:val="00A2542E"/>
    <w:rsid w:val="00A262A4"/>
    <w:rsid w:val="00A44E3C"/>
    <w:rsid w:val="00A65500"/>
    <w:rsid w:val="00A70205"/>
    <w:rsid w:val="00A814DC"/>
    <w:rsid w:val="00A85435"/>
    <w:rsid w:val="00A941DB"/>
    <w:rsid w:val="00AA32C4"/>
    <w:rsid w:val="00AA4255"/>
    <w:rsid w:val="00AA5C68"/>
    <w:rsid w:val="00AB46DF"/>
    <w:rsid w:val="00AB55BE"/>
    <w:rsid w:val="00AC03CF"/>
    <w:rsid w:val="00AC050B"/>
    <w:rsid w:val="00AC1A7F"/>
    <w:rsid w:val="00AC29A6"/>
    <w:rsid w:val="00AD582A"/>
    <w:rsid w:val="00AD58E1"/>
    <w:rsid w:val="00AD6281"/>
    <w:rsid w:val="00B0174E"/>
    <w:rsid w:val="00B02842"/>
    <w:rsid w:val="00B17B31"/>
    <w:rsid w:val="00B33D0F"/>
    <w:rsid w:val="00B51020"/>
    <w:rsid w:val="00B539FA"/>
    <w:rsid w:val="00B561EC"/>
    <w:rsid w:val="00B61500"/>
    <w:rsid w:val="00B709AD"/>
    <w:rsid w:val="00B756AC"/>
    <w:rsid w:val="00B75B2E"/>
    <w:rsid w:val="00B7787F"/>
    <w:rsid w:val="00B87D78"/>
    <w:rsid w:val="00B922C9"/>
    <w:rsid w:val="00BA404E"/>
    <w:rsid w:val="00BC3812"/>
    <w:rsid w:val="00BD196B"/>
    <w:rsid w:val="00BD31CB"/>
    <w:rsid w:val="00BE47C4"/>
    <w:rsid w:val="00BF5F61"/>
    <w:rsid w:val="00BF7F8A"/>
    <w:rsid w:val="00C03FFA"/>
    <w:rsid w:val="00C1100A"/>
    <w:rsid w:val="00C141E5"/>
    <w:rsid w:val="00C15BCD"/>
    <w:rsid w:val="00C4781D"/>
    <w:rsid w:val="00C537C2"/>
    <w:rsid w:val="00C55FEA"/>
    <w:rsid w:val="00C604E3"/>
    <w:rsid w:val="00C62967"/>
    <w:rsid w:val="00C64E78"/>
    <w:rsid w:val="00C93E49"/>
    <w:rsid w:val="00CA581B"/>
    <w:rsid w:val="00CA5F3B"/>
    <w:rsid w:val="00CB24AE"/>
    <w:rsid w:val="00CC559D"/>
    <w:rsid w:val="00CF7577"/>
    <w:rsid w:val="00D04DD4"/>
    <w:rsid w:val="00D06540"/>
    <w:rsid w:val="00D06FBF"/>
    <w:rsid w:val="00D12C94"/>
    <w:rsid w:val="00D135D7"/>
    <w:rsid w:val="00D174F3"/>
    <w:rsid w:val="00D254D2"/>
    <w:rsid w:val="00D300EE"/>
    <w:rsid w:val="00D31BA8"/>
    <w:rsid w:val="00D33944"/>
    <w:rsid w:val="00D4685C"/>
    <w:rsid w:val="00D54270"/>
    <w:rsid w:val="00D629C4"/>
    <w:rsid w:val="00D661CA"/>
    <w:rsid w:val="00D744B4"/>
    <w:rsid w:val="00D82778"/>
    <w:rsid w:val="00D878FF"/>
    <w:rsid w:val="00D9773E"/>
    <w:rsid w:val="00DB1901"/>
    <w:rsid w:val="00DB2EE3"/>
    <w:rsid w:val="00DC4D5C"/>
    <w:rsid w:val="00DC5F46"/>
    <w:rsid w:val="00DD4DD3"/>
    <w:rsid w:val="00DE42A1"/>
    <w:rsid w:val="00DE4591"/>
    <w:rsid w:val="00DE550D"/>
    <w:rsid w:val="00DE5837"/>
    <w:rsid w:val="00DE5C41"/>
    <w:rsid w:val="00E0205D"/>
    <w:rsid w:val="00E16388"/>
    <w:rsid w:val="00E17828"/>
    <w:rsid w:val="00E23D55"/>
    <w:rsid w:val="00E242E5"/>
    <w:rsid w:val="00E43FAB"/>
    <w:rsid w:val="00E46610"/>
    <w:rsid w:val="00E5766E"/>
    <w:rsid w:val="00E57EE2"/>
    <w:rsid w:val="00E73178"/>
    <w:rsid w:val="00E84DDF"/>
    <w:rsid w:val="00E86DBA"/>
    <w:rsid w:val="00E9385A"/>
    <w:rsid w:val="00E965AB"/>
    <w:rsid w:val="00EA75EE"/>
    <w:rsid w:val="00EB5A99"/>
    <w:rsid w:val="00EB6EF4"/>
    <w:rsid w:val="00EB7BBB"/>
    <w:rsid w:val="00EC29FF"/>
    <w:rsid w:val="00EC343D"/>
    <w:rsid w:val="00EC5497"/>
    <w:rsid w:val="00ED51C2"/>
    <w:rsid w:val="00F32ACD"/>
    <w:rsid w:val="00F353ED"/>
    <w:rsid w:val="00F42063"/>
    <w:rsid w:val="00F577A3"/>
    <w:rsid w:val="00F605F6"/>
    <w:rsid w:val="00F7511D"/>
    <w:rsid w:val="00F83779"/>
    <w:rsid w:val="00F86C6B"/>
    <w:rsid w:val="00F906C1"/>
    <w:rsid w:val="00F90C4A"/>
    <w:rsid w:val="00F91465"/>
    <w:rsid w:val="00F917A6"/>
    <w:rsid w:val="00F944A9"/>
    <w:rsid w:val="00F94D65"/>
    <w:rsid w:val="00FB2015"/>
    <w:rsid w:val="00FB42D1"/>
    <w:rsid w:val="00FD3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oNotEmbedSmartTags/>
  <w:decimalSymbol w:val="."/>
  <w:listSeparator w:val=","/>
  <w14:docId w14:val="3AF9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 w:type="paragraph" w:styleId="ListParagraph">
    <w:name w:val="List Paragraph"/>
    <w:basedOn w:val="Normal"/>
    <w:uiPriority w:val="72"/>
    <w:qFormat/>
    <w:rsid w:val="00DE5C41"/>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MS Mincho"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685C"/>
    <w:pPr>
      <w:tabs>
        <w:tab w:val="center" w:pos="4320"/>
        <w:tab w:val="right" w:pos="8640"/>
      </w:tabs>
    </w:pPr>
  </w:style>
  <w:style w:type="character" w:customStyle="1" w:styleId="HeaderChar">
    <w:name w:val="Header Char"/>
    <w:link w:val="Header"/>
    <w:uiPriority w:val="99"/>
    <w:rsid w:val="00D4685C"/>
    <w:rPr>
      <w:rFonts w:eastAsia="MS Mincho"/>
      <w:sz w:val="24"/>
      <w:szCs w:val="24"/>
      <w:lang w:eastAsia="en-US"/>
    </w:rPr>
  </w:style>
  <w:style w:type="character" w:styleId="PageNumber">
    <w:name w:val="page number"/>
    <w:uiPriority w:val="99"/>
    <w:semiHidden/>
    <w:unhideWhenUsed/>
    <w:rsid w:val="00D4685C"/>
  </w:style>
  <w:style w:type="paragraph" w:styleId="BalloonText">
    <w:name w:val="Balloon Text"/>
    <w:basedOn w:val="Normal"/>
    <w:link w:val="BalloonTextChar"/>
    <w:uiPriority w:val="99"/>
    <w:semiHidden/>
    <w:unhideWhenUsed/>
    <w:rsid w:val="00D4685C"/>
    <w:rPr>
      <w:rFonts w:ascii="Lucida Grande" w:hAnsi="Lucida Grande"/>
      <w:sz w:val="18"/>
      <w:szCs w:val="18"/>
    </w:rPr>
  </w:style>
  <w:style w:type="character" w:customStyle="1" w:styleId="BalloonTextChar">
    <w:name w:val="Balloon Text Char"/>
    <w:link w:val="BalloonText"/>
    <w:uiPriority w:val="99"/>
    <w:semiHidden/>
    <w:rsid w:val="00D4685C"/>
    <w:rPr>
      <w:rFonts w:ascii="Lucida Grande" w:hAnsi="Lucida Grande" w:cs="Lucida Grande"/>
      <w:sz w:val="18"/>
      <w:szCs w:val="18"/>
      <w:lang w:eastAsia="en-US"/>
    </w:rPr>
  </w:style>
  <w:style w:type="character" w:styleId="CommentReference">
    <w:name w:val="annotation reference"/>
    <w:uiPriority w:val="99"/>
    <w:semiHidden/>
    <w:unhideWhenUsed/>
    <w:rsid w:val="00397F84"/>
    <w:rPr>
      <w:sz w:val="18"/>
      <w:szCs w:val="18"/>
    </w:rPr>
  </w:style>
  <w:style w:type="paragraph" w:styleId="CommentText">
    <w:name w:val="annotation text"/>
    <w:basedOn w:val="Normal"/>
    <w:link w:val="CommentTextChar"/>
    <w:uiPriority w:val="99"/>
    <w:unhideWhenUsed/>
    <w:rsid w:val="00397F84"/>
  </w:style>
  <w:style w:type="character" w:customStyle="1" w:styleId="CommentTextChar">
    <w:name w:val="Comment Text Char"/>
    <w:link w:val="CommentText"/>
    <w:uiPriority w:val="99"/>
    <w:rsid w:val="00397F84"/>
    <w:rPr>
      <w:sz w:val="24"/>
      <w:szCs w:val="24"/>
    </w:rPr>
  </w:style>
  <w:style w:type="paragraph" w:styleId="CommentSubject">
    <w:name w:val="annotation subject"/>
    <w:basedOn w:val="CommentText"/>
    <w:next w:val="CommentText"/>
    <w:link w:val="CommentSubjectChar"/>
    <w:uiPriority w:val="99"/>
    <w:semiHidden/>
    <w:unhideWhenUsed/>
    <w:rsid w:val="00397F84"/>
    <w:rPr>
      <w:b/>
      <w:bCs/>
    </w:rPr>
  </w:style>
  <w:style w:type="character" w:customStyle="1" w:styleId="CommentSubjectChar">
    <w:name w:val="Comment Subject Char"/>
    <w:link w:val="CommentSubject"/>
    <w:uiPriority w:val="99"/>
    <w:semiHidden/>
    <w:rsid w:val="00397F84"/>
    <w:rPr>
      <w:b/>
      <w:bCs/>
      <w:sz w:val="24"/>
      <w:szCs w:val="24"/>
    </w:rPr>
  </w:style>
  <w:style w:type="character" w:styleId="LineNumber">
    <w:name w:val="line number"/>
    <w:uiPriority w:val="99"/>
    <w:semiHidden/>
    <w:unhideWhenUsed/>
    <w:rsid w:val="000004F0"/>
  </w:style>
  <w:style w:type="paragraph" w:styleId="Footer">
    <w:name w:val="footer"/>
    <w:basedOn w:val="Normal"/>
    <w:link w:val="FooterChar"/>
    <w:uiPriority w:val="99"/>
    <w:unhideWhenUsed/>
    <w:rsid w:val="00C141E5"/>
    <w:pPr>
      <w:tabs>
        <w:tab w:val="center" w:pos="4680"/>
        <w:tab w:val="right" w:pos="9360"/>
      </w:tabs>
    </w:pPr>
  </w:style>
  <w:style w:type="character" w:customStyle="1" w:styleId="FooterChar">
    <w:name w:val="Footer Char"/>
    <w:link w:val="Footer"/>
    <w:uiPriority w:val="99"/>
    <w:rsid w:val="00C141E5"/>
    <w:rPr>
      <w:sz w:val="24"/>
      <w:szCs w:val="24"/>
    </w:rPr>
  </w:style>
  <w:style w:type="paragraph" w:styleId="NormalWeb">
    <w:name w:val="Normal (Web)"/>
    <w:basedOn w:val="Normal"/>
    <w:uiPriority w:val="99"/>
    <w:semiHidden/>
    <w:unhideWhenUsed/>
    <w:rsid w:val="00395B49"/>
  </w:style>
  <w:style w:type="character" w:styleId="Hyperlink">
    <w:name w:val="Hyperlink"/>
    <w:uiPriority w:val="99"/>
    <w:unhideWhenUsed/>
    <w:rsid w:val="00B51020"/>
    <w:rPr>
      <w:color w:val="0000FF"/>
      <w:u w:val="single"/>
    </w:rPr>
  </w:style>
  <w:style w:type="paragraph" w:styleId="Revision">
    <w:name w:val="Revision"/>
    <w:hidden/>
    <w:uiPriority w:val="71"/>
    <w:rsid w:val="00B02842"/>
    <w:rPr>
      <w:sz w:val="24"/>
      <w:szCs w:val="24"/>
    </w:rPr>
  </w:style>
  <w:style w:type="paragraph" w:styleId="ListParagraph">
    <w:name w:val="List Paragraph"/>
    <w:basedOn w:val="Normal"/>
    <w:uiPriority w:val="72"/>
    <w:qFormat/>
    <w:rsid w:val="00DE5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4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9608628">
          <w:marLeft w:val="0"/>
          <w:marRight w:val="0"/>
          <w:marTop w:val="0"/>
          <w:marBottom w:val="120"/>
          <w:divBdr>
            <w:top w:val="none" w:sz="0" w:space="0" w:color="auto"/>
            <w:left w:val="none" w:sz="0" w:space="0" w:color="auto"/>
            <w:bottom w:val="none" w:sz="0" w:space="0" w:color="auto"/>
            <w:right w:val="none" w:sz="0" w:space="0" w:color="auto"/>
          </w:divBdr>
        </w:div>
      </w:divsChild>
    </w:div>
    <w:div w:id="1181241902">
      <w:bodyDiv w:val="1"/>
      <w:marLeft w:val="0"/>
      <w:marRight w:val="0"/>
      <w:marTop w:val="0"/>
      <w:marBottom w:val="0"/>
      <w:divBdr>
        <w:top w:val="none" w:sz="0" w:space="0" w:color="auto"/>
        <w:left w:val="none" w:sz="0" w:space="0" w:color="auto"/>
        <w:bottom w:val="none" w:sz="0" w:space="0" w:color="auto"/>
        <w:right w:val="none" w:sz="0" w:space="0" w:color="auto"/>
      </w:divBdr>
    </w:div>
    <w:div w:id="1244220451">
      <w:bodyDiv w:val="1"/>
      <w:marLeft w:val="0"/>
      <w:marRight w:val="0"/>
      <w:marTop w:val="0"/>
      <w:marBottom w:val="0"/>
      <w:divBdr>
        <w:top w:val="none" w:sz="0" w:space="0" w:color="auto"/>
        <w:left w:val="none" w:sz="0" w:space="0" w:color="auto"/>
        <w:bottom w:val="none" w:sz="0" w:space="0" w:color="auto"/>
        <w:right w:val="none" w:sz="0" w:space="0" w:color="auto"/>
      </w:divBdr>
      <w:divsChild>
        <w:div w:id="1410735945">
          <w:marLeft w:val="0"/>
          <w:marRight w:val="0"/>
          <w:marTop w:val="0"/>
          <w:marBottom w:val="0"/>
          <w:divBdr>
            <w:top w:val="none" w:sz="0" w:space="0" w:color="auto"/>
            <w:left w:val="none" w:sz="0" w:space="0" w:color="auto"/>
            <w:bottom w:val="none" w:sz="0" w:space="0" w:color="auto"/>
            <w:right w:val="none" w:sz="0" w:space="0" w:color="auto"/>
          </w:divBdr>
        </w:div>
      </w:divsChild>
    </w:div>
    <w:div w:id="1696033962">
      <w:bodyDiv w:val="1"/>
      <w:marLeft w:val="0"/>
      <w:marRight w:val="0"/>
      <w:marTop w:val="0"/>
      <w:marBottom w:val="0"/>
      <w:divBdr>
        <w:top w:val="none" w:sz="0" w:space="0" w:color="auto"/>
        <w:left w:val="none" w:sz="0" w:space="0" w:color="auto"/>
        <w:bottom w:val="none" w:sz="0" w:space="0" w:color="auto"/>
        <w:right w:val="none" w:sz="0" w:space="0" w:color="auto"/>
      </w:divBdr>
    </w:div>
    <w:div w:id="17849618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ABC19E2-818C-4548-90A6-D7D9783FA5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24</Pages>
  <Words>15862</Words>
  <Characters>90414</Characters>
  <Application>Microsoft Macintosh Word</Application>
  <DocSecurity>0</DocSecurity>
  <Lines>753</Lines>
  <Paragraphs>212</Paragraphs>
  <ScaleCrop>false</ScaleCrop>
  <HeadingPairs>
    <vt:vector size="2" baseType="variant">
      <vt:variant>
        <vt:lpstr>Title</vt:lpstr>
      </vt:variant>
      <vt:variant>
        <vt:i4>1</vt:i4>
      </vt:variant>
    </vt:vector>
  </HeadingPairs>
  <TitlesOfParts>
    <vt:vector size="1" baseType="lpstr">
      <vt:lpstr/>
    </vt:vector>
  </TitlesOfParts>
  <Company>University of Colorado Boulder</Company>
  <LinksUpToDate>false</LinksUpToDate>
  <CharactersWithSpaces>106064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Schwantes</dc:creator>
  <cp:lastModifiedBy>Collin Schwantes</cp:lastModifiedBy>
  <cp:revision>13</cp:revision>
  <cp:lastPrinted>2016-08-19T19:39:00Z</cp:lastPrinted>
  <dcterms:created xsi:type="dcterms:W3CDTF">2017-11-09T23:48:00Z</dcterms:created>
  <dcterms:modified xsi:type="dcterms:W3CDTF">2017-11-10T21:34:00Z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http://www.zotero.org/styles/ecology</vt:lpwstr>
  </property>
  <property fmtid="{D5CDD505-2E9C-101B-9397-08002B2CF9AE}" pid="4" name="Mendeley Recent Style Id 0_1">
    <vt:lpwstr>http://www.zotero.org/styles/american-political-science-association</vt:lpwstr>
  </property>
  <property fmtid="{D5CDD505-2E9C-101B-9397-08002B2CF9AE}" pid="5" name="Mendeley Recent Style Name 0_1">
    <vt:lpwstr>American Political Science Association</vt:lpwstr>
  </property>
  <property fmtid="{D5CDD505-2E9C-101B-9397-08002B2CF9AE}" pid="6" name="Mendeley Recent Style Id 1_1">
    <vt:lpwstr>http://www.zotero.org/styles/apa</vt:lpwstr>
  </property>
  <property fmtid="{D5CDD505-2E9C-101B-9397-08002B2CF9AE}" pid="7" name="Mendeley Recent Style Name 1_1">
    <vt:lpwstr>American Psychological Association 6th edition</vt:lpwstr>
  </property>
  <property fmtid="{D5CDD505-2E9C-101B-9397-08002B2CF9AE}" pid="8" name="Mendeley Recent Style Id 2_1">
    <vt:lpwstr>http://www.zotero.org/styles/american-sociological-association</vt:lpwstr>
  </property>
  <property fmtid="{D5CDD505-2E9C-101B-9397-08002B2CF9AE}" pid="9" name="Mendeley Recent Style Name 2_1">
    <vt:lpwstr>American Sociological Association</vt:lpwstr>
  </property>
  <property fmtid="{D5CDD505-2E9C-101B-9397-08002B2CF9AE}" pid="10" name="Mendeley Recent Style Id 3_1">
    <vt:lpwstr>http://www.zotero.org/styles/animal-behaviour</vt:lpwstr>
  </property>
  <property fmtid="{D5CDD505-2E9C-101B-9397-08002B2CF9AE}" pid="11" name="Mendeley Recent Style Name 3_1">
    <vt:lpwstr>Animal Behaviour</vt:lpwstr>
  </property>
  <property fmtid="{D5CDD505-2E9C-101B-9397-08002B2CF9AE}" pid="12" name="Mendeley Recent Style Id 4_1">
    <vt:lpwstr>http://www.zotero.org/styles/behavioral-ecology</vt:lpwstr>
  </property>
  <property fmtid="{D5CDD505-2E9C-101B-9397-08002B2CF9AE}" pid="13" name="Mendeley Recent Style Name 4_1">
    <vt:lpwstr>Behavioral Ecology</vt:lpwstr>
  </property>
  <property fmtid="{D5CDD505-2E9C-101B-9397-08002B2CF9AE}" pid="14" name="Mendeley Recent Style Id 5_1">
    <vt:lpwstr>http://www.zotero.org/styles/chicago-author-date</vt:lpwstr>
  </property>
  <property fmtid="{D5CDD505-2E9C-101B-9397-08002B2CF9AE}" pid="15" name="Mendeley Recent Style Name 5_1">
    <vt:lpwstr>Chicago Manual of Style 16th edition (author-date)</vt:lpwstr>
  </property>
  <property fmtid="{D5CDD505-2E9C-101B-9397-08002B2CF9AE}" pid="16" name="Mendeley Recent Style Id 6_1">
    <vt:lpwstr>http://www.zotero.org/styles/ecology</vt:lpwstr>
  </property>
  <property fmtid="{D5CDD505-2E9C-101B-9397-08002B2CF9AE}" pid="17" name="Mendeley Recent Style Name 6_1">
    <vt:lpwstr>Ecology</vt:lpwstr>
  </property>
  <property fmtid="{D5CDD505-2E9C-101B-9397-08002B2CF9AE}" pid="18" name="Mendeley Recent Style Id 7_1">
    <vt:lpwstr>http://www.zotero.org/styles/ecology-letters</vt:lpwstr>
  </property>
  <property fmtid="{D5CDD505-2E9C-101B-9397-08002B2CF9AE}" pid="19" name="Mendeley Recent Style Name 7_1">
    <vt:lpwstr>Ecology Letters</vt:lpwstr>
  </property>
  <property fmtid="{D5CDD505-2E9C-101B-9397-08002B2CF9AE}" pid="20" name="Mendeley Recent Style Id 8_1">
    <vt:lpwstr>http://www.zotero.org/styles/harvard1</vt:lpwstr>
  </property>
  <property fmtid="{D5CDD505-2E9C-101B-9397-08002B2CF9AE}" pid="21" name="Mendeley Recent Style Name 8_1">
    <vt:lpwstr>Harvard Reference format 1 (author-date)</vt:lpwstr>
  </property>
  <property fmtid="{D5CDD505-2E9C-101B-9397-08002B2CF9AE}" pid="22" name="Mendeley Recent Style Id 9_1">
    <vt:lpwstr>http://www.zotero.org/styles/ieee</vt:lpwstr>
  </property>
  <property fmtid="{D5CDD505-2E9C-101B-9397-08002B2CF9AE}" pid="23" name="Mendeley Recent Style Name 9_1">
    <vt:lpwstr>IEEE</vt:lpwstr>
  </property>
  <property fmtid="{D5CDD505-2E9C-101B-9397-08002B2CF9AE}" pid="24" name="Mendeley Unique User Id_1">
    <vt:lpwstr>483855a7-e894-39ba-a754-93773714b418</vt:lpwstr>
  </property>
</Properties>
</file>